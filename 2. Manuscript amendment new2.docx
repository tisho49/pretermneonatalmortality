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841B5" w14:textId="348330F6" w:rsidR="00F44CC8" w:rsidRPr="004110D8" w:rsidRDefault="00F44CC8" w:rsidP="00F44CC8">
      <w:pPr>
        <w:spacing w:line="360" w:lineRule="auto"/>
        <w:jc w:val="both"/>
        <w:rPr>
          <w:rFonts w:ascii="Times New Roman" w:hAnsi="Times New Roman"/>
          <w:b/>
          <w:color w:val="0D0D0D"/>
          <w:sz w:val="28"/>
          <w:szCs w:val="28"/>
          <w:shd w:val="clear" w:color="auto" w:fill="FFFFFF"/>
        </w:rPr>
      </w:pPr>
      <w:bookmarkStart w:id="0" w:name="_Toc369027121"/>
      <w:bookmarkStart w:id="1" w:name="_Toc58990244"/>
      <w:r w:rsidRPr="00E45E09">
        <w:rPr>
          <w:rFonts w:ascii="Times New Roman" w:eastAsia="Times New Roman" w:hAnsi="Times New Roman" w:cs="Times New Roman"/>
          <w:b/>
          <w:color w:val="0D0D0D"/>
          <w:sz w:val="28"/>
          <w:szCs w:val="28"/>
          <w:shd w:val="clear" w:color="auto" w:fill="FFFFFF"/>
        </w:rPr>
        <w:t>PREDICTORS OF PRETERM NEONAT</w:t>
      </w:r>
      <w:r w:rsidR="004110D8">
        <w:rPr>
          <w:rFonts w:ascii="Times New Roman" w:eastAsia="Times New Roman" w:hAnsi="Times New Roman" w:cs="Times New Roman"/>
          <w:b/>
          <w:color w:val="0D0D0D"/>
          <w:sz w:val="28"/>
          <w:szCs w:val="28"/>
          <w:shd w:val="clear" w:color="auto" w:fill="FFFFFF"/>
        </w:rPr>
        <w:t>AL</w:t>
      </w:r>
      <w:r w:rsidRPr="00E45E09">
        <w:rPr>
          <w:rFonts w:ascii="Times New Roman" w:eastAsia="Times New Roman" w:hAnsi="Times New Roman" w:cs="Times New Roman"/>
          <w:b/>
          <w:color w:val="0D0D0D"/>
          <w:sz w:val="28"/>
          <w:szCs w:val="28"/>
          <w:shd w:val="clear" w:color="auto" w:fill="FFFFFF"/>
        </w:rPr>
        <w:t xml:space="preserve"> MORTALITY</w:t>
      </w:r>
      <w:r w:rsidR="004110D8">
        <w:rPr>
          <w:rFonts w:ascii="Times New Roman" w:eastAsia="Times New Roman" w:hAnsi="Times New Roman" w:cs="Times New Roman"/>
          <w:b/>
          <w:color w:val="0D0D0D"/>
          <w:sz w:val="28"/>
          <w:szCs w:val="28"/>
          <w:shd w:val="clear" w:color="auto" w:fill="FFFFFF"/>
        </w:rPr>
        <w:t xml:space="preserve"> IN HAWASSA UNIVERSITY COMPREHENSIVE SPECIALIZED HOSPITAL NEONATAL INTENSIVE CARE UNIT, SOUTHERN ETHIOPIA</w:t>
      </w:r>
      <w:r w:rsidR="004110D8">
        <w:rPr>
          <w:rFonts w:ascii="Times New Roman" w:hAnsi="Times New Roman"/>
          <w:b/>
          <w:color w:val="0D0D0D"/>
          <w:sz w:val="28"/>
          <w:szCs w:val="28"/>
          <w:shd w:val="clear" w:color="auto" w:fill="FFFFFF"/>
        </w:rPr>
        <w:t xml:space="preserve">: </w:t>
      </w:r>
      <w:r>
        <w:rPr>
          <w:rFonts w:ascii="Times New Roman" w:hAnsi="Times New Roman"/>
          <w:b/>
          <w:color w:val="0D0D0D"/>
          <w:sz w:val="28"/>
          <w:szCs w:val="28"/>
          <w:shd w:val="clear" w:color="auto" w:fill="FFFFFF"/>
        </w:rPr>
        <w:t>A RETROSPECTIVE COHORT STUDY</w:t>
      </w:r>
      <w:r w:rsidRPr="00E45E09">
        <w:rPr>
          <w:rFonts w:ascii="Times New Roman" w:eastAsia="Times New Roman" w:hAnsi="Times New Roman" w:cs="Times New Roman"/>
          <w:b/>
          <w:color w:val="0D0D0D"/>
          <w:sz w:val="28"/>
          <w:szCs w:val="28"/>
          <w:shd w:val="clear" w:color="auto" w:fill="FFFFFF"/>
        </w:rPr>
        <w:t xml:space="preserve"> </w:t>
      </w:r>
    </w:p>
    <w:p w14:paraId="01FDAE93" w14:textId="020CFDD4" w:rsidR="00F44CC8" w:rsidRPr="004110D8" w:rsidRDefault="00F44CC8" w:rsidP="00F44CC8">
      <w:pPr>
        <w:spacing w:after="0" w:line="240" w:lineRule="auto"/>
        <w:jc w:val="center"/>
        <w:rPr>
          <w:rFonts w:ascii="Times New Roman" w:hAnsi="Times New Roman"/>
          <w:sz w:val="24"/>
          <w:szCs w:val="24"/>
        </w:rPr>
      </w:pPr>
      <w:proofErr w:type="spellStart"/>
      <w:r>
        <w:rPr>
          <w:rFonts w:ascii="Times New Roman" w:hAnsi="Times New Roman"/>
          <w:sz w:val="24"/>
          <w:szCs w:val="24"/>
        </w:rPr>
        <w:t>Tihun</w:t>
      </w:r>
      <w:proofErr w:type="spellEnd"/>
      <w:r>
        <w:rPr>
          <w:rFonts w:ascii="Times New Roman" w:hAnsi="Times New Roman"/>
          <w:sz w:val="24"/>
          <w:szCs w:val="24"/>
        </w:rPr>
        <w:t xml:space="preserve"> </w:t>
      </w:r>
      <w:proofErr w:type="spellStart"/>
      <w:r>
        <w:rPr>
          <w:rFonts w:ascii="Times New Roman" w:hAnsi="Times New Roman"/>
          <w:sz w:val="24"/>
          <w:szCs w:val="24"/>
        </w:rPr>
        <w:t>Feleke</w:t>
      </w:r>
      <w:proofErr w:type="spellEnd"/>
      <w:r>
        <w:rPr>
          <w:rFonts w:ascii="Times New Roman" w:hAnsi="Times New Roman"/>
          <w:sz w:val="24"/>
          <w:szCs w:val="24"/>
        </w:rPr>
        <w:t xml:space="preserve"> (MPH)</w:t>
      </w:r>
      <w:r w:rsidRPr="0018631F">
        <w:rPr>
          <w:rFonts w:ascii="Times New Roman" w:hAnsi="Times New Roman"/>
          <w:sz w:val="24"/>
          <w:szCs w:val="24"/>
          <w:vertAlign w:val="superscript"/>
        </w:rPr>
        <w:t xml:space="preserve"> 1</w:t>
      </w:r>
      <w:r w:rsidRPr="0018631F">
        <w:rPr>
          <w:rFonts w:ascii="Times New Roman" w:hAnsi="Times New Roman"/>
          <w:sz w:val="24"/>
          <w:szCs w:val="24"/>
        </w:rPr>
        <w:t xml:space="preserve">, </w:t>
      </w:r>
      <w:proofErr w:type="spellStart"/>
      <w:r>
        <w:rPr>
          <w:rFonts w:ascii="Times New Roman" w:hAnsi="Times New Roman"/>
          <w:sz w:val="24"/>
          <w:szCs w:val="24"/>
        </w:rPr>
        <w:t>Gudeta</w:t>
      </w:r>
      <w:proofErr w:type="spellEnd"/>
      <w:r>
        <w:rPr>
          <w:rFonts w:ascii="Times New Roman" w:hAnsi="Times New Roman"/>
          <w:sz w:val="24"/>
          <w:szCs w:val="24"/>
        </w:rPr>
        <w:t xml:space="preserve"> </w:t>
      </w:r>
      <w:proofErr w:type="spellStart"/>
      <w:r>
        <w:rPr>
          <w:rFonts w:ascii="Times New Roman" w:hAnsi="Times New Roman"/>
          <w:sz w:val="24"/>
          <w:szCs w:val="24"/>
        </w:rPr>
        <w:t>Kaweti</w:t>
      </w:r>
      <w:proofErr w:type="spellEnd"/>
      <w:r w:rsidRPr="0018631F">
        <w:rPr>
          <w:rFonts w:ascii="Times New Roman" w:hAnsi="Times New Roman"/>
          <w:sz w:val="24"/>
          <w:szCs w:val="24"/>
        </w:rPr>
        <w:t xml:space="preserve"> (</w:t>
      </w:r>
      <w:r>
        <w:rPr>
          <w:rFonts w:ascii="Times New Roman" w:hAnsi="Times New Roman"/>
          <w:sz w:val="24"/>
          <w:szCs w:val="24"/>
        </w:rPr>
        <w:t>MPH</w:t>
      </w:r>
      <w:r w:rsidRPr="0018631F">
        <w:rPr>
          <w:rFonts w:ascii="Times New Roman" w:hAnsi="Times New Roman"/>
          <w:sz w:val="24"/>
          <w:szCs w:val="24"/>
        </w:rPr>
        <w:t>)</w:t>
      </w:r>
      <w:r w:rsidRPr="0018631F">
        <w:rPr>
          <w:rFonts w:ascii="Times New Roman" w:hAnsi="Times New Roman"/>
          <w:sz w:val="24"/>
          <w:szCs w:val="24"/>
          <w:vertAlign w:val="superscript"/>
        </w:rPr>
        <w:t xml:space="preserve"> 2</w:t>
      </w:r>
      <w:r w:rsidR="00357104">
        <w:rPr>
          <w:rFonts w:ascii="Times New Roman" w:hAnsi="Times New Roman"/>
          <w:sz w:val="24"/>
          <w:szCs w:val="24"/>
        </w:rPr>
        <w:t xml:space="preserve">, </w:t>
      </w:r>
      <w:proofErr w:type="spellStart"/>
      <w:ins w:id="2" w:author="wireless" w:date="2022-02-08T17:05:00Z">
        <w:r w:rsidR="004A4C27">
          <w:rPr>
            <w:rFonts w:ascii="Times New Roman" w:hAnsi="Times New Roman"/>
            <w:sz w:val="24"/>
            <w:szCs w:val="24"/>
          </w:rPr>
          <w:t>Derese</w:t>
        </w:r>
        <w:proofErr w:type="spellEnd"/>
        <w:r w:rsidR="004A4C27">
          <w:rPr>
            <w:rFonts w:ascii="Times New Roman" w:hAnsi="Times New Roman"/>
            <w:sz w:val="24"/>
            <w:szCs w:val="24"/>
          </w:rPr>
          <w:t xml:space="preserve"> </w:t>
        </w:r>
        <w:proofErr w:type="spellStart"/>
        <w:r w:rsidR="004A4C27">
          <w:rPr>
            <w:rFonts w:ascii="Times New Roman" w:hAnsi="Times New Roman"/>
            <w:sz w:val="24"/>
            <w:szCs w:val="24"/>
          </w:rPr>
          <w:t>Legesse</w:t>
        </w:r>
        <w:proofErr w:type="spellEnd"/>
        <w:r w:rsidR="004A4C27">
          <w:rPr>
            <w:rFonts w:ascii="Times New Roman" w:hAnsi="Times New Roman"/>
            <w:sz w:val="24"/>
            <w:szCs w:val="24"/>
          </w:rPr>
          <w:t xml:space="preserve"> (MPH</w:t>
        </w:r>
      </w:ins>
      <w:ins w:id="3" w:author="wireless" w:date="2022-02-08T17:06:00Z">
        <w:r w:rsidR="004A4C27">
          <w:rPr>
            <w:rFonts w:ascii="Times New Roman" w:hAnsi="Times New Roman"/>
            <w:sz w:val="24"/>
            <w:szCs w:val="24"/>
          </w:rPr>
          <w:t>)</w:t>
        </w:r>
        <w:r w:rsidR="004A4C27">
          <w:rPr>
            <w:rFonts w:ascii="Times New Roman" w:hAnsi="Times New Roman"/>
            <w:sz w:val="24"/>
            <w:szCs w:val="24"/>
            <w:vertAlign w:val="superscript"/>
          </w:rPr>
          <w:t xml:space="preserve"> 3</w:t>
        </w:r>
      </w:ins>
      <w:proofErr w:type="gramStart"/>
      <w:ins w:id="4" w:author="wireless" w:date="2022-02-11T02:27:00Z">
        <w:r w:rsidR="005E67D5">
          <w:rPr>
            <w:rFonts w:ascii="Times New Roman" w:hAnsi="Times New Roman"/>
            <w:sz w:val="24"/>
            <w:szCs w:val="24"/>
          </w:rPr>
          <w:t xml:space="preserve">,  </w:t>
        </w:r>
      </w:ins>
      <w:proofErr w:type="spellStart"/>
      <w:r w:rsidR="00357104">
        <w:rPr>
          <w:rFonts w:ascii="Times New Roman" w:hAnsi="Times New Roman"/>
          <w:sz w:val="24"/>
          <w:szCs w:val="24"/>
        </w:rPr>
        <w:t>Taye</w:t>
      </w:r>
      <w:proofErr w:type="spellEnd"/>
      <w:proofErr w:type="gramEnd"/>
      <w:r w:rsidR="00357104">
        <w:rPr>
          <w:rFonts w:ascii="Times New Roman" w:hAnsi="Times New Roman"/>
          <w:sz w:val="24"/>
          <w:szCs w:val="24"/>
        </w:rPr>
        <w:t xml:space="preserve"> </w:t>
      </w:r>
      <w:proofErr w:type="spellStart"/>
      <w:r w:rsidR="00357104">
        <w:rPr>
          <w:rFonts w:ascii="Times New Roman" w:hAnsi="Times New Roman"/>
          <w:sz w:val="24"/>
          <w:szCs w:val="24"/>
        </w:rPr>
        <w:t>Gari</w:t>
      </w:r>
      <w:proofErr w:type="spellEnd"/>
      <w:r w:rsidR="00357104">
        <w:rPr>
          <w:rFonts w:ascii="Times New Roman" w:hAnsi="Times New Roman"/>
          <w:sz w:val="24"/>
          <w:szCs w:val="24"/>
        </w:rPr>
        <w:t xml:space="preserve"> (PhD</w:t>
      </w:r>
      <w:r w:rsidR="001946F0">
        <w:rPr>
          <w:rFonts w:ascii="Times New Roman" w:hAnsi="Times New Roman"/>
          <w:sz w:val="24"/>
          <w:szCs w:val="24"/>
        </w:rPr>
        <w:t>)</w:t>
      </w:r>
      <w:r w:rsidR="001946F0" w:rsidRPr="001946F0">
        <w:rPr>
          <w:rFonts w:ascii="Times New Roman" w:hAnsi="Times New Roman"/>
          <w:sz w:val="24"/>
          <w:szCs w:val="24"/>
          <w:vertAlign w:val="superscript"/>
        </w:rPr>
        <w:t xml:space="preserve"> </w:t>
      </w:r>
      <w:ins w:id="5" w:author="wireless" w:date="2022-02-08T17:05:00Z">
        <w:r w:rsidR="004A4C27">
          <w:rPr>
            <w:rFonts w:ascii="Times New Roman" w:hAnsi="Times New Roman"/>
            <w:sz w:val="24"/>
            <w:szCs w:val="24"/>
            <w:vertAlign w:val="superscript"/>
          </w:rPr>
          <w:t>4</w:t>
        </w:r>
      </w:ins>
      <w:r w:rsidR="002B4669">
        <w:rPr>
          <w:rFonts w:ascii="Times New Roman" w:hAnsi="Times New Roman"/>
          <w:sz w:val="24"/>
          <w:szCs w:val="24"/>
          <w:vertAlign w:val="superscript"/>
        </w:rPr>
        <w:t xml:space="preserve"> </w:t>
      </w:r>
    </w:p>
    <w:p w14:paraId="7C1EED81" w14:textId="6729C4E6" w:rsidR="00F44CC8" w:rsidRPr="004B69DF" w:rsidRDefault="00F44CC8" w:rsidP="00F44CC8">
      <w:pPr>
        <w:pStyle w:val="ListParagraph"/>
        <w:ind w:left="0"/>
      </w:pPr>
      <w:r>
        <w:rPr>
          <w:noProof/>
        </w:rPr>
        <mc:AlternateContent>
          <mc:Choice Requires="wps">
            <w:drawing>
              <wp:anchor distT="0" distB="0" distL="114300" distR="114300" simplePos="0" relativeHeight="251744256" behindDoc="0" locked="0" layoutInCell="1" allowOverlap="1" wp14:anchorId="0F5BCDF1" wp14:editId="584B9897">
                <wp:simplePos x="0" y="0"/>
                <wp:positionH relativeFrom="column">
                  <wp:posOffset>0</wp:posOffset>
                </wp:positionH>
                <wp:positionV relativeFrom="paragraph">
                  <wp:posOffset>46355</wp:posOffset>
                </wp:positionV>
                <wp:extent cx="5902325" cy="12065"/>
                <wp:effectExtent l="9525" t="9525" r="12700"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02325" cy="12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8026A1" id="_x0000_t32" coordsize="21600,21600" o:spt="32" o:oned="t" path="m,l21600,21600e" filled="f">
                <v:path arrowok="t" fillok="f" o:connecttype="none"/>
                <o:lock v:ext="edit" shapetype="t"/>
              </v:shapetype>
              <v:shape id="Straight Arrow Connector 3" o:spid="_x0000_s1026" type="#_x0000_t32" style="position:absolute;margin-left:0;margin-top:3.65pt;width:464.75pt;height:.9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"/>
            </w:pict>
          </mc:Fallback>
        </mc:AlternateContent>
      </w:r>
    </w:p>
    <w:p w14:paraId="498A5F3B" w14:textId="77777777" w:rsidR="00F44CC8" w:rsidRDefault="00F44CC8" w:rsidP="00F44CC8">
      <w:pPr>
        <w:spacing w:line="360" w:lineRule="auto"/>
        <w:jc w:val="both"/>
        <w:rPr>
          <w:rFonts w:ascii="Times New Roman" w:hAnsi="Times New Roman"/>
          <w:sz w:val="24"/>
          <w:szCs w:val="24"/>
        </w:rPr>
      </w:pPr>
    </w:p>
    <w:p w14:paraId="5C744475" w14:textId="77777777" w:rsidR="00F44CC8" w:rsidRDefault="00F44CC8" w:rsidP="00F44CC8">
      <w:pPr>
        <w:spacing w:line="360" w:lineRule="auto"/>
        <w:jc w:val="both"/>
        <w:rPr>
          <w:rFonts w:ascii="Times New Roman" w:hAnsi="Times New Roman"/>
          <w:sz w:val="24"/>
          <w:szCs w:val="24"/>
        </w:rPr>
      </w:pPr>
    </w:p>
    <w:p w14:paraId="7373172A" w14:textId="10E2B1DA" w:rsidR="00F44CC8" w:rsidRDefault="00F44CC8" w:rsidP="00F44CC8">
      <w:pPr>
        <w:spacing w:after="0" w:line="360" w:lineRule="auto"/>
        <w:jc w:val="both"/>
        <w:rPr>
          <w:rFonts w:ascii="Times New Roman" w:hAnsi="Times New Roman"/>
          <w:sz w:val="24"/>
          <w:szCs w:val="24"/>
        </w:rPr>
      </w:pPr>
      <w:r w:rsidRPr="004B69DF">
        <w:rPr>
          <w:rFonts w:ascii="Times New Roman" w:hAnsi="Times New Roman"/>
          <w:sz w:val="24"/>
          <w:szCs w:val="24"/>
          <w:vertAlign w:val="superscript"/>
        </w:rPr>
        <w:t>1</w:t>
      </w:r>
      <w:r w:rsidR="00357104">
        <w:rPr>
          <w:rFonts w:ascii="Times New Roman" w:hAnsi="Times New Roman"/>
          <w:sz w:val="24"/>
          <w:szCs w:val="24"/>
        </w:rPr>
        <w:t>Department of Nursing</w:t>
      </w:r>
      <w:r w:rsidRPr="004B69DF">
        <w:rPr>
          <w:rFonts w:ascii="Times New Roman" w:hAnsi="Times New Roman"/>
          <w:sz w:val="24"/>
          <w:szCs w:val="24"/>
        </w:rPr>
        <w:t xml:space="preserve">, </w:t>
      </w:r>
      <w:r>
        <w:rPr>
          <w:rFonts w:ascii="Times New Roman" w:hAnsi="Times New Roman"/>
          <w:sz w:val="24"/>
          <w:szCs w:val="24"/>
        </w:rPr>
        <w:t>Hawassa College of Health Sciences/</w:t>
      </w:r>
      <w:r w:rsidRPr="004B69DF">
        <w:rPr>
          <w:rFonts w:ascii="Times New Roman" w:hAnsi="Times New Roman"/>
          <w:sz w:val="24"/>
          <w:szCs w:val="24"/>
        </w:rPr>
        <w:t>Ethiopia</w:t>
      </w:r>
    </w:p>
    <w:p w14:paraId="214C9E38" w14:textId="23FF4127" w:rsidR="00F44CC8" w:rsidRDefault="00F44CC8" w:rsidP="00F44CC8">
      <w:pPr>
        <w:spacing w:after="0" w:line="360" w:lineRule="auto"/>
        <w:jc w:val="both"/>
        <w:rPr>
          <w:rFonts w:ascii="Times New Roman" w:hAnsi="Times New Roman"/>
          <w:sz w:val="24"/>
          <w:szCs w:val="24"/>
        </w:rPr>
      </w:pPr>
      <w:r w:rsidRPr="004B69DF">
        <w:rPr>
          <w:rFonts w:ascii="Times New Roman" w:hAnsi="Times New Roman"/>
          <w:sz w:val="24"/>
          <w:szCs w:val="24"/>
          <w:vertAlign w:val="superscript"/>
        </w:rPr>
        <w:t>2</w:t>
      </w:r>
      <w:r w:rsidR="00357104">
        <w:rPr>
          <w:rFonts w:ascii="Times New Roman" w:hAnsi="Times New Roman"/>
          <w:sz w:val="24"/>
          <w:szCs w:val="24"/>
        </w:rPr>
        <w:t>Department of Social and population Health</w:t>
      </w:r>
      <w:r>
        <w:rPr>
          <w:rFonts w:ascii="Times New Roman" w:hAnsi="Times New Roman"/>
          <w:sz w:val="24"/>
          <w:szCs w:val="24"/>
        </w:rPr>
        <w:t xml:space="preserve">, </w:t>
      </w:r>
      <w:proofErr w:type="spellStart"/>
      <w:r>
        <w:rPr>
          <w:rFonts w:ascii="Times New Roman" w:hAnsi="Times New Roman"/>
          <w:sz w:val="24"/>
          <w:szCs w:val="24"/>
        </w:rPr>
        <w:t>Yirgalem</w:t>
      </w:r>
      <w:proofErr w:type="spellEnd"/>
      <w:r>
        <w:rPr>
          <w:rFonts w:ascii="Times New Roman" w:hAnsi="Times New Roman"/>
          <w:sz w:val="24"/>
          <w:szCs w:val="24"/>
        </w:rPr>
        <w:t xml:space="preserve"> Medical College/</w:t>
      </w:r>
      <w:r w:rsidRPr="004B69DF">
        <w:rPr>
          <w:rFonts w:ascii="Times New Roman" w:hAnsi="Times New Roman"/>
          <w:sz w:val="24"/>
          <w:szCs w:val="24"/>
        </w:rPr>
        <w:t xml:space="preserve">Ethiopia </w:t>
      </w:r>
    </w:p>
    <w:p w14:paraId="62E655A2" w14:textId="61FE2C8A" w:rsidR="00357104" w:rsidRDefault="00357104" w:rsidP="00F44CC8">
      <w:pPr>
        <w:spacing w:after="0" w:line="360" w:lineRule="auto"/>
        <w:jc w:val="both"/>
        <w:rPr>
          <w:rFonts w:ascii="Times New Roman" w:hAnsi="Times New Roman"/>
          <w:sz w:val="24"/>
          <w:szCs w:val="24"/>
        </w:rPr>
      </w:pPr>
      <w:r w:rsidRPr="00357104">
        <w:rPr>
          <w:rFonts w:ascii="Times New Roman" w:hAnsi="Times New Roman"/>
          <w:sz w:val="24"/>
          <w:szCs w:val="24"/>
          <w:vertAlign w:val="superscript"/>
        </w:rPr>
        <w:t>3</w:t>
      </w:r>
      <w:r>
        <w:rPr>
          <w:rFonts w:ascii="Times New Roman" w:hAnsi="Times New Roman"/>
          <w:sz w:val="24"/>
          <w:szCs w:val="24"/>
        </w:rPr>
        <w:t>School of public Health, Hawassa University College of Medicine and Health Sciences/Ethiopia</w:t>
      </w:r>
    </w:p>
    <w:p w14:paraId="167C2AB7" w14:textId="59A373A0" w:rsidR="004110D8" w:rsidRDefault="004110D8" w:rsidP="00F44CC8">
      <w:pPr>
        <w:spacing w:after="0" w:line="360" w:lineRule="auto"/>
        <w:jc w:val="both"/>
        <w:rPr>
          <w:rFonts w:ascii="Times New Roman" w:hAnsi="Times New Roman"/>
          <w:sz w:val="24"/>
          <w:szCs w:val="24"/>
        </w:rPr>
      </w:pPr>
      <w:r w:rsidRPr="004110D8">
        <w:rPr>
          <w:rFonts w:ascii="Times New Roman" w:hAnsi="Times New Roman"/>
          <w:sz w:val="24"/>
          <w:szCs w:val="24"/>
          <w:vertAlign w:val="superscript"/>
        </w:rPr>
        <w:t>4</w:t>
      </w:r>
      <w:r>
        <w:rPr>
          <w:rFonts w:ascii="Times New Roman" w:hAnsi="Times New Roman"/>
          <w:sz w:val="24"/>
          <w:szCs w:val="24"/>
        </w:rPr>
        <w:t>School of public Health, Hawassa University College of Medicine and Health Sciences/Ethiopia</w:t>
      </w:r>
    </w:p>
    <w:p w14:paraId="135E9CD8" w14:textId="77777777" w:rsidR="00F44CC8" w:rsidRDefault="00F44CC8" w:rsidP="00F44CC8">
      <w:pPr>
        <w:spacing w:after="0" w:line="360" w:lineRule="auto"/>
        <w:jc w:val="both"/>
        <w:rPr>
          <w:rFonts w:ascii="Times New Roman" w:hAnsi="Times New Roman"/>
          <w:sz w:val="24"/>
          <w:szCs w:val="24"/>
        </w:rPr>
      </w:pPr>
    </w:p>
    <w:p w14:paraId="2FB3BD6C" w14:textId="77777777" w:rsidR="00F44CC8" w:rsidRDefault="00F44CC8" w:rsidP="00F44CC8">
      <w:pPr>
        <w:spacing w:after="0" w:line="360" w:lineRule="auto"/>
        <w:jc w:val="both"/>
        <w:rPr>
          <w:rFonts w:ascii="Times New Roman" w:hAnsi="Times New Roman"/>
          <w:sz w:val="24"/>
          <w:szCs w:val="24"/>
        </w:rPr>
      </w:pPr>
    </w:p>
    <w:p w14:paraId="1D769F7E" w14:textId="77777777" w:rsidR="00F44CC8" w:rsidRPr="00CE2C3E" w:rsidRDefault="00F44CC8" w:rsidP="00974AB4">
      <w:pPr>
        <w:spacing w:after="0" w:line="360" w:lineRule="auto"/>
        <w:rPr>
          <w:rFonts w:ascii="Arial" w:hAnsi="Arial" w:cs="Arial"/>
          <w:b/>
          <w:bCs/>
        </w:rPr>
      </w:pPr>
      <w:r w:rsidRPr="00CE2C3E">
        <w:rPr>
          <w:rFonts w:ascii="Arial" w:hAnsi="Arial" w:cs="Arial"/>
          <w:b/>
          <w:bCs/>
        </w:rPr>
        <w:t xml:space="preserve">Address Correspondence: </w:t>
      </w:r>
    </w:p>
    <w:p w14:paraId="6AD174A5" w14:textId="77777777" w:rsidR="00F44CC8" w:rsidRDefault="00F44CC8" w:rsidP="00974AB4">
      <w:pPr>
        <w:spacing w:after="0" w:line="360" w:lineRule="auto"/>
        <w:jc w:val="both"/>
        <w:rPr>
          <w:rFonts w:ascii="Times New Roman" w:hAnsi="Times New Roman"/>
          <w:sz w:val="24"/>
          <w:szCs w:val="24"/>
        </w:rPr>
      </w:pPr>
      <w:r>
        <w:rPr>
          <w:rFonts w:ascii="Times New Roman" w:hAnsi="Times New Roman"/>
          <w:sz w:val="24"/>
          <w:szCs w:val="24"/>
        </w:rPr>
        <w:t xml:space="preserve">      </w:t>
      </w:r>
      <w:r w:rsidRPr="004B69DF">
        <w:rPr>
          <w:rFonts w:ascii="Times New Roman" w:hAnsi="Times New Roman"/>
          <w:sz w:val="24"/>
          <w:szCs w:val="24"/>
        </w:rPr>
        <w:t xml:space="preserve"> </w:t>
      </w:r>
      <w:proofErr w:type="spellStart"/>
      <w:r>
        <w:rPr>
          <w:rFonts w:ascii="Times New Roman" w:hAnsi="Times New Roman"/>
          <w:sz w:val="24"/>
          <w:szCs w:val="24"/>
        </w:rPr>
        <w:t>Tihun</w:t>
      </w:r>
      <w:proofErr w:type="spellEnd"/>
      <w:r>
        <w:rPr>
          <w:rFonts w:ascii="Times New Roman" w:hAnsi="Times New Roman"/>
          <w:sz w:val="24"/>
          <w:szCs w:val="24"/>
        </w:rPr>
        <w:t xml:space="preserve"> </w:t>
      </w:r>
      <w:proofErr w:type="spellStart"/>
      <w:r>
        <w:rPr>
          <w:rFonts w:ascii="Times New Roman" w:hAnsi="Times New Roman"/>
          <w:sz w:val="24"/>
          <w:szCs w:val="24"/>
        </w:rPr>
        <w:t>Feleke</w:t>
      </w:r>
      <w:proofErr w:type="spellEnd"/>
      <w:r>
        <w:rPr>
          <w:rFonts w:ascii="Times New Roman" w:hAnsi="Times New Roman"/>
          <w:sz w:val="24"/>
          <w:szCs w:val="24"/>
        </w:rPr>
        <w:t xml:space="preserve"> (MPH)</w:t>
      </w:r>
    </w:p>
    <w:p w14:paraId="0074CFE9" w14:textId="77777777" w:rsidR="00F44CC8" w:rsidRDefault="00F44CC8" w:rsidP="00974AB4">
      <w:pPr>
        <w:spacing w:after="0" w:line="360" w:lineRule="auto"/>
        <w:jc w:val="both"/>
        <w:rPr>
          <w:rFonts w:ascii="Times New Roman" w:hAnsi="Times New Roman"/>
          <w:sz w:val="24"/>
          <w:szCs w:val="24"/>
        </w:rPr>
      </w:pPr>
      <w:r>
        <w:rPr>
          <w:rFonts w:ascii="Times New Roman" w:hAnsi="Times New Roman"/>
          <w:sz w:val="24"/>
          <w:szCs w:val="24"/>
        </w:rPr>
        <w:t xml:space="preserve">       Hawassa College of Health Sciences/Ethiopia</w:t>
      </w:r>
    </w:p>
    <w:p w14:paraId="1C58DBC3" w14:textId="16AC443E" w:rsidR="00F44CC8" w:rsidRDefault="00F44CC8" w:rsidP="00974AB4">
      <w:pPr>
        <w:spacing w:after="0" w:line="360" w:lineRule="auto"/>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P.O.Box</w:t>
      </w:r>
      <w:proofErr w:type="spellEnd"/>
      <w:r>
        <w:rPr>
          <w:rFonts w:ascii="Times New Roman" w:hAnsi="Times New Roman"/>
          <w:sz w:val="24"/>
          <w:szCs w:val="24"/>
        </w:rPr>
        <w:t xml:space="preserve">: </w:t>
      </w:r>
      <w:ins w:id="6" w:author="wireless" w:date="2022-02-11T08:34:00Z">
        <w:r w:rsidR="00743DC1">
          <w:rPr>
            <w:rFonts w:ascii="Times New Roman" w:hAnsi="Times New Roman"/>
            <w:sz w:val="24"/>
            <w:szCs w:val="24"/>
          </w:rPr>
          <w:t>84</w:t>
        </w:r>
      </w:ins>
    </w:p>
    <w:p w14:paraId="17F39193" w14:textId="77777777" w:rsidR="00F44CC8" w:rsidRPr="004B69DF" w:rsidRDefault="00F44CC8" w:rsidP="00974AB4">
      <w:pPr>
        <w:spacing w:after="0" w:line="360" w:lineRule="auto"/>
        <w:jc w:val="both"/>
        <w:rPr>
          <w:rFonts w:ascii="Times New Roman" w:hAnsi="Times New Roman"/>
          <w:sz w:val="24"/>
          <w:szCs w:val="24"/>
        </w:rPr>
      </w:pPr>
      <w:r>
        <w:rPr>
          <w:rFonts w:ascii="Times New Roman" w:hAnsi="Times New Roman"/>
          <w:sz w:val="24"/>
          <w:szCs w:val="24"/>
        </w:rPr>
        <w:t xml:space="preserve">       Tel: +251925549649</w:t>
      </w:r>
    </w:p>
    <w:p w14:paraId="76246930" w14:textId="77777777" w:rsidR="00F44CC8" w:rsidRPr="004B69DF" w:rsidRDefault="00F44CC8" w:rsidP="00974AB4">
      <w:pPr>
        <w:pStyle w:val="ListParagraph"/>
        <w:spacing w:line="360" w:lineRule="auto"/>
        <w:ind w:left="360"/>
        <w:jc w:val="both"/>
        <w:rPr>
          <w:sz w:val="24"/>
          <w:szCs w:val="24"/>
        </w:rPr>
      </w:pPr>
      <w:r>
        <w:rPr>
          <w:sz w:val="24"/>
          <w:szCs w:val="24"/>
        </w:rPr>
        <w:t xml:space="preserve"> </w:t>
      </w:r>
      <w:r w:rsidRPr="004B69DF">
        <w:rPr>
          <w:sz w:val="24"/>
          <w:szCs w:val="24"/>
        </w:rPr>
        <w:t>Email:</w:t>
      </w:r>
      <w:r>
        <w:rPr>
          <w:sz w:val="24"/>
          <w:szCs w:val="24"/>
        </w:rPr>
        <w:t xml:space="preserve"> </w:t>
      </w:r>
      <w:hyperlink r:id="rId8" w:history="1">
        <w:r w:rsidRPr="007A1904">
          <w:rPr>
            <w:rStyle w:val="Hyperlink"/>
            <w:sz w:val="24"/>
            <w:szCs w:val="24"/>
          </w:rPr>
          <w:t>Feleketihun@gmail.com</w:t>
        </w:r>
      </w:hyperlink>
      <w:r w:rsidRPr="004B69DF">
        <w:rPr>
          <w:sz w:val="24"/>
          <w:szCs w:val="24"/>
        </w:rPr>
        <w:t xml:space="preserve"> </w:t>
      </w:r>
    </w:p>
    <w:p w14:paraId="6DE44225" w14:textId="77777777" w:rsidR="00F44CC8" w:rsidRPr="00141C0D" w:rsidRDefault="00F44CC8">
      <w:pPr>
        <w:spacing w:line="360" w:lineRule="auto"/>
        <w:rPr>
          <w:rFonts w:ascii="Times New Roman" w:hAnsi="Times New Roman"/>
          <w:b/>
          <w:sz w:val="28"/>
        </w:rPr>
        <w:pPrChange w:id="7" w:author="wireless" w:date="2022-02-09T23:49:00Z">
          <w:pPr>
            <w:spacing w:line="360" w:lineRule="auto"/>
            <w:jc w:val="center"/>
          </w:pPr>
        </w:pPrChange>
      </w:pPr>
      <w:r w:rsidRPr="00F67CD7">
        <w:rPr>
          <w:rFonts w:ascii="Times New Roman" w:hAnsi="Times New Roman"/>
          <w:b/>
        </w:rPr>
        <w:br w:type="page"/>
      </w:r>
      <w:r w:rsidRPr="00141C0D">
        <w:rPr>
          <w:rFonts w:ascii="Times New Roman" w:hAnsi="Times New Roman"/>
          <w:b/>
          <w:sz w:val="28"/>
        </w:rPr>
        <w:lastRenderedPageBreak/>
        <w:t>A</w:t>
      </w:r>
      <w:r>
        <w:rPr>
          <w:rFonts w:ascii="Times New Roman" w:hAnsi="Times New Roman"/>
          <w:b/>
          <w:sz w:val="28"/>
        </w:rPr>
        <w:t>BSTRACT</w:t>
      </w:r>
    </w:p>
    <w:p w14:paraId="68CA76A8" w14:textId="1C59F15F" w:rsidR="00F44CC8" w:rsidRDefault="00F44CC8" w:rsidP="00F44CC8">
      <w:pPr>
        <w:spacing w:after="0" w:line="360" w:lineRule="auto"/>
        <w:jc w:val="both"/>
        <w:rPr>
          <w:ins w:id="8" w:author="wireless" w:date="2022-02-09T23:27:00Z"/>
          <w:rFonts w:ascii="Times New Roman" w:hAnsi="Times New Roman"/>
          <w:color w:val="000000"/>
          <w:sz w:val="24"/>
          <w:szCs w:val="24"/>
        </w:rPr>
      </w:pPr>
      <w:r>
        <w:rPr>
          <w:rFonts w:ascii="Times New Roman" w:hAnsi="Times New Roman"/>
          <w:b/>
          <w:color w:val="000000"/>
          <w:sz w:val="24"/>
          <w:szCs w:val="24"/>
        </w:rPr>
        <w:t>BACKGROUND</w:t>
      </w:r>
      <w:r w:rsidRPr="00E45E09">
        <w:rPr>
          <w:rFonts w:ascii="Times New Roman" w:eastAsia="Times New Roman" w:hAnsi="Times New Roman" w:cs="Times New Roman"/>
          <w:b/>
          <w:color w:val="000000"/>
          <w:sz w:val="24"/>
          <w:szCs w:val="24"/>
        </w:rPr>
        <w:t xml:space="preserve">: </w:t>
      </w:r>
      <w:r w:rsidRPr="00E45E09">
        <w:rPr>
          <w:rFonts w:ascii="Times New Roman" w:hAnsi="Times New Roman" w:cs="Times New Roman"/>
          <w:color w:val="000000"/>
          <w:sz w:val="24"/>
          <w:szCs w:val="24"/>
          <w:shd w:val="clear" w:color="auto" w:fill="FFFFFF"/>
        </w:rPr>
        <w:t>The issue of preterm neonate has paramount significance for achieving aims to end all preventable deaths of newborns and children below 5 years by 2030.</w:t>
      </w:r>
      <w:r>
        <w:rPr>
          <w:rFonts w:ascii="Times New Roman" w:hAnsi="Times New Roman"/>
          <w:color w:val="000000"/>
          <w:sz w:val="24"/>
          <w:szCs w:val="24"/>
          <w:shd w:val="clear" w:color="auto" w:fill="FFFFFF"/>
        </w:rPr>
        <w:t xml:space="preserve"> Globally </w:t>
      </w:r>
      <w:r w:rsidRPr="00E45E09">
        <w:rPr>
          <w:rFonts w:ascii="Times New Roman" w:hAnsi="Times New Roman" w:cs="Times New Roman"/>
          <w:color w:val="000000"/>
          <w:sz w:val="24"/>
          <w:szCs w:val="24"/>
        </w:rPr>
        <w:t xml:space="preserve">more than 1 million preterm neonates died out of 15 million babies born preterm every </w:t>
      </w:r>
      <w:r>
        <w:rPr>
          <w:rFonts w:ascii="Times New Roman" w:hAnsi="Times New Roman"/>
          <w:color w:val="000000"/>
          <w:sz w:val="24"/>
          <w:szCs w:val="24"/>
        </w:rPr>
        <w:t xml:space="preserve">year and the problem is more significant in developing countries like Ethiopia. </w:t>
      </w:r>
    </w:p>
    <w:p w14:paraId="0A0FC4D3" w14:textId="0BC4E0F6" w:rsidR="00231234" w:rsidRDefault="00231234" w:rsidP="00F44CC8">
      <w:pPr>
        <w:spacing w:after="0" w:line="360" w:lineRule="auto"/>
        <w:jc w:val="both"/>
        <w:rPr>
          <w:rFonts w:ascii="Times New Roman" w:hAnsi="Times New Roman"/>
          <w:b/>
          <w:sz w:val="24"/>
          <w:szCs w:val="24"/>
        </w:rPr>
      </w:pPr>
      <w:ins w:id="9" w:author="wireless" w:date="2022-02-09T23:27:00Z">
        <w:r>
          <w:rPr>
            <w:rFonts w:ascii="Times New Roman" w:hAnsi="Times New Roman"/>
            <w:color w:val="000000"/>
            <w:sz w:val="24"/>
            <w:szCs w:val="24"/>
          </w:rPr>
          <w:t xml:space="preserve">OBJECTIVE: </w:t>
        </w:r>
      </w:ins>
      <w:ins w:id="10" w:author="wireless" w:date="2022-02-09T23:29:00Z">
        <w:r>
          <w:rPr>
            <w:rFonts w:ascii="Times New Roman" w:hAnsi="Times New Roman"/>
            <w:color w:val="000000"/>
            <w:sz w:val="24"/>
            <w:szCs w:val="24"/>
          </w:rPr>
          <w:t xml:space="preserve">The aim of this study was </w:t>
        </w:r>
      </w:ins>
      <w:ins w:id="11" w:author="wireless" w:date="2022-02-09T23:30:00Z">
        <w:r>
          <w:rPr>
            <w:rFonts w:ascii="Times New Roman" w:hAnsi="Times New Roman"/>
            <w:color w:val="000000"/>
            <w:sz w:val="24"/>
            <w:szCs w:val="24"/>
          </w:rPr>
          <w:t xml:space="preserve">to assess </w:t>
        </w:r>
        <w:r>
          <w:rPr>
            <w:rFonts w:ascii="Times New Roman" w:eastAsiaTheme="majorEastAsia" w:hAnsi="Times New Roman" w:cs="Times New Roman"/>
            <w:sz w:val="24"/>
            <w:shd w:val="clear" w:color="auto" w:fill="FFFFFF"/>
          </w:rPr>
          <w:t>survival status</w:t>
        </w:r>
        <w:r w:rsidRPr="00DE4540">
          <w:rPr>
            <w:rFonts w:ascii="Times New Roman" w:eastAsiaTheme="majorEastAsia" w:hAnsi="Times New Roman" w:cs="Times New Roman"/>
            <w:sz w:val="24"/>
            <w:shd w:val="clear" w:color="auto" w:fill="FFFFFF"/>
          </w:rPr>
          <w:t xml:space="preserve"> and predictors </w:t>
        </w:r>
      </w:ins>
      <w:ins w:id="12" w:author="wireless" w:date="2022-02-11T08:41:00Z">
        <w:r w:rsidR="00743DC1">
          <w:rPr>
            <w:rFonts w:ascii="Times New Roman" w:eastAsiaTheme="majorEastAsia" w:hAnsi="Times New Roman" w:cs="Times New Roman"/>
            <w:sz w:val="24"/>
            <w:shd w:val="clear" w:color="auto" w:fill="FFFFFF"/>
          </w:rPr>
          <w:t>of</w:t>
        </w:r>
      </w:ins>
      <w:ins w:id="13" w:author="wireless" w:date="2022-02-09T23:30:00Z">
        <w:r w:rsidRPr="00DE4540">
          <w:rPr>
            <w:rFonts w:ascii="Times New Roman" w:eastAsiaTheme="majorEastAsia" w:hAnsi="Times New Roman" w:cs="Times New Roman"/>
            <w:sz w:val="24"/>
            <w:shd w:val="clear" w:color="auto" w:fill="FFFFFF"/>
          </w:rPr>
          <w:t xml:space="preserve"> mortality</w:t>
        </w:r>
        <w:r w:rsidRPr="00DE4540">
          <w:rPr>
            <w:rFonts w:ascii="Times New Roman" w:eastAsiaTheme="majorEastAsia" w:hAnsi="Times New Roman" w:cs="Times New Roman"/>
            <w:bCs/>
            <w:sz w:val="24"/>
            <w:shd w:val="clear" w:color="auto" w:fill="FFFFFF"/>
          </w:rPr>
          <w:t xml:space="preserve"> </w:t>
        </w:r>
      </w:ins>
      <w:ins w:id="14" w:author="wireless" w:date="2022-02-11T08:43:00Z">
        <w:r w:rsidR="00743DC1">
          <w:rPr>
            <w:rFonts w:ascii="Times New Roman" w:eastAsiaTheme="majorEastAsia" w:hAnsi="Times New Roman" w:cs="Times New Roman"/>
            <w:bCs/>
            <w:sz w:val="24"/>
            <w:shd w:val="clear" w:color="auto" w:fill="FFFFFF"/>
          </w:rPr>
          <w:t>among</w:t>
        </w:r>
      </w:ins>
      <w:ins w:id="15" w:author="wireless" w:date="2022-02-09T23:30:00Z">
        <w:r w:rsidRPr="00DE4540">
          <w:rPr>
            <w:rFonts w:ascii="Times New Roman" w:eastAsiaTheme="majorEastAsia" w:hAnsi="Times New Roman" w:cs="Times New Roman"/>
            <w:bCs/>
            <w:sz w:val="24"/>
            <w:shd w:val="clear" w:color="auto" w:fill="FFFFFF"/>
          </w:rPr>
          <w:t xml:space="preserve"> preterm neonate</w:t>
        </w:r>
        <w:r>
          <w:rPr>
            <w:rFonts w:ascii="Times New Roman" w:eastAsiaTheme="majorEastAsia" w:hAnsi="Times New Roman" w:cs="Times New Roman"/>
            <w:bCs/>
            <w:sz w:val="24"/>
            <w:shd w:val="clear" w:color="auto" w:fill="FFFFFF"/>
          </w:rPr>
          <w:t>s</w:t>
        </w:r>
        <w:r w:rsidRPr="00DE4540">
          <w:rPr>
            <w:rFonts w:ascii="Times New Roman" w:eastAsiaTheme="majorEastAsia" w:hAnsi="Times New Roman" w:cs="Times New Roman"/>
            <w:bCs/>
            <w:sz w:val="24"/>
            <w:shd w:val="clear" w:color="auto" w:fill="FFFFFF"/>
          </w:rPr>
          <w:t xml:space="preserve"> admitted </w:t>
        </w:r>
        <w:r>
          <w:rPr>
            <w:rFonts w:ascii="Times New Roman" w:eastAsiaTheme="majorEastAsia" w:hAnsi="Times New Roman" w:cs="Times New Roman"/>
            <w:bCs/>
            <w:sz w:val="24"/>
            <w:shd w:val="clear" w:color="auto" w:fill="FFFFFF"/>
          </w:rPr>
          <w:t>to Neonatal Intensive Care U</w:t>
        </w:r>
        <w:r w:rsidRPr="00DE4540">
          <w:rPr>
            <w:rFonts w:ascii="Times New Roman" w:eastAsiaTheme="majorEastAsia" w:hAnsi="Times New Roman" w:cs="Times New Roman"/>
            <w:bCs/>
            <w:sz w:val="24"/>
            <w:shd w:val="clear" w:color="auto" w:fill="FFFFFF"/>
          </w:rPr>
          <w:t xml:space="preserve">nit of </w:t>
        </w:r>
        <w:r w:rsidRPr="00DE4540">
          <w:rPr>
            <w:rFonts w:ascii="Times New Roman" w:eastAsiaTheme="majorEastAsia" w:hAnsi="Times New Roman" w:cs="Times New Roman"/>
            <w:sz w:val="24"/>
            <w:shd w:val="clear" w:color="auto" w:fill="FFFFFF"/>
          </w:rPr>
          <w:t xml:space="preserve">Hawassa University Comprehensive </w:t>
        </w:r>
        <w:r>
          <w:rPr>
            <w:rFonts w:ascii="Times New Roman" w:eastAsiaTheme="majorEastAsia" w:hAnsi="Times New Roman" w:cs="Times New Roman"/>
            <w:sz w:val="24"/>
            <w:shd w:val="clear" w:color="auto" w:fill="FFFFFF"/>
          </w:rPr>
          <w:t>Specialized H</w:t>
        </w:r>
        <w:r w:rsidRPr="00DE4540">
          <w:rPr>
            <w:rFonts w:ascii="Times New Roman" w:eastAsiaTheme="majorEastAsia" w:hAnsi="Times New Roman" w:cs="Times New Roman"/>
            <w:sz w:val="24"/>
            <w:shd w:val="clear" w:color="auto" w:fill="FFFFFF"/>
          </w:rPr>
          <w:t>ospital, </w:t>
        </w:r>
        <w:r>
          <w:rPr>
            <w:rFonts w:ascii="Times New Roman" w:eastAsiaTheme="majorEastAsia" w:hAnsi="Times New Roman" w:cs="Times New Roman"/>
            <w:sz w:val="24"/>
            <w:shd w:val="clear" w:color="auto" w:fill="FFFFFF"/>
          </w:rPr>
          <w:t>Hawassa</w:t>
        </w:r>
        <w:r w:rsidRPr="00DE4540">
          <w:rPr>
            <w:rFonts w:ascii="Times New Roman" w:eastAsiaTheme="majorEastAsia" w:hAnsi="Times New Roman" w:cs="Times New Roman"/>
            <w:sz w:val="24"/>
            <w:shd w:val="clear" w:color="auto" w:fill="FFFFFF"/>
          </w:rPr>
          <w:t>, Ethiopia, 2021</w:t>
        </w:r>
      </w:ins>
    </w:p>
    <w:p w14:paraId="3A36F68E" w14:textId="127D7127" w:rsidR="00F44CC8" w:rsidRPr="0068252A" w:rsidRDefault="00F44CC8" w:rsidP="00F44CC8">
      <w:pPr>
        <w:spacing w:after="0" w:line="360" w:lineRule="auto"/>
        <w:jc w:val="both"/>
        <w:rPr>
          <w:rFonts w:ascii="Times New Roman" w:hAnsi="Times New Roman"/>
          <w:color w:val="000000"/>
          <w:sz w:val="24"/>
          <w:szCs w:val="24"/>
        </w:rPr>
      </w:pPr>
      <w:r w:rsidRPr="0068252A">
        <w:rPr>
          <w:rFonts w:ascii="Times New Roman" w:hAnsi="Times New Roman"/>
          <w:b/>
          <w:color w:val="000000"/>
          <w:sz w:val="24"/>
          <w:szCs w:val="24"/>
        </w:rPr>
        <w:t>METHODS:</w:t>
      </w:r>
      <w:r w:rsidRPr="0068252A">
        <w:rPr>
          <w:rFonts w:ascii="Times New Roman" w:hAnsi="Times New Roman"/>
          <w:color w:val="000000"/>
          <w:sz w:val="24"/>
          <w:szCs w:val="24"/>
        </w:rPr>
        <w:t xml:space="preserve"> </w:t>
      </w:r>
      <w:ins w:id="16" w:author="wireless" w:date="2022-02-09T22:21:00Z">
        <w:r w:rsidR="003B16EC">
          <w:rPr>
            <w:rFonts w:ascii="Times New Roman" w:hAnsi="Times New Roman"/>
            <w:color w:val="000000"/>
            <w:sz w:val="24"/>
            <w:szCs w:val="24"/>
          </w:rPr>
          <w:t>An Institutional</w:t>
        </w:r>
      </w:ins>
      <w:ins w:id="17" w:author="wireless" w:date="2022-02-09T22:19:00Z">
        <w:r w:rsidR="003B16EC">
          <w:rPr>
            <w:rFonts w:ascii="Times New Roman" w:hAnsi="Times New Roman"/>
            <w:color w:val="000000"/>
            <w:sz w:val="24"/>
            <w:szCs w:val="24"/>
          </w:rPr>
          <w:t xml:space="preserve"> based </w:t>
        </w:r>
        <w:r w:rsidR="003B16EC">
          <w:rPr>
            <w:rFonts w:ascii="Times New Roman" w:hAnsi="Times New Roman" w:cs="Times New Roman"/>
            <w:color w:val="000000"/>
            <w:sz w:val="24"/>
            <w:szCs w:val="24"/>
          </w:rPr>
          <w:t>r</w:t>
        </w:r>
      </w:ins>
      <w:r w:rsidRPr="00CD6D71">
        <w:rPr>
          <w:rFonts w:ascii="Times New Roman" w:hAnsi="Times New Roman" w:cs="Times New Roman"/>
          <w:color w:val="000000"/>
          <w:sz w:val="24"/>
          <w:szCs w:val="24"/>
        </w:rPr>
        <w:t xml:space="preserve">etrospective cohort study was conducted </w:t>
      </w:r>
      <w:ins w:id="18" w:author="wireless" w:date="2022-02-09T22:19:00Z">
        <w:r w:rsidR="003B16EC">
          <w:rPr>
            <w:rFonts w:ascii="Times New Roman" w:hAnsi="Times New Roman" w:cs="Times New Roman"/>
            <w:color w:val="000000"/>
            <w:sz w:val="24"/>
            <w:szCs w:val="24"/>
          </w:rPr>
          <w:t xml:space="preserve">in Hawassa University Comprehensive </w:t>
        </w:r>
      </w:ins>
      <w:ins w:id="19" w:author="wireless" w:date="2022-02-09T22:20:00Z">
        <w:r w:rsidR="003B16EC">
          <w:rPr>
            <w:rFonts w:ascii="Times New Roman" w:hAnsi="Times New Roman" w:cs="Times New Roman"/>
            <w:color w:val="000000"/>
            <w:sz w:val="24"/>
            <w:szCs w:val="24"/>
          </w:rPr>
          <w:t xml:space="preserve">Specialized Hospital </w:t>
        </w:r>
      </w:ins>
      <w:r w:rsidRPr="00CD6D71">
        <w:rPr>
          <w:rFonts w:ascii="Times New Roman" w:hAnsi="Times New Roman" w:cs="Times New Roman"/>
          <w:color w:val="000000"/>
          <w:sz w:val="24"/>
          <w:szCs w:val="24"/>
        </w:rPr>
        <w:t xml:space="preserve">from </w:t>
      </w:r>
      <w:r w:rsidRPr="00CD6D71">
        <w:rPr>
          <w:rFonts w:ascii="Times New Roman" w:hAnsi="Times New Roman" w:cs="Times New Roman"/>
          <w:color w:val="000000"/>
          <w:sz w:val="24"/>
        </w:rPr>
        <w:t>May 9–30, 2021</w:t>
      </w:r>
      <w:ins w:id="20" w:author="wireless" w:date="2022-02-09T22:18:00Z">
        <w:r w:rsidR="003B16EC">
          <w:rPr>
            <w:rFonts w:ascii="Times New Roman" w:hAnsi="Times New Roman" w:cs="Times New Roman"/>
            <w:color w:val="000000"/>
            <w:sz w:val="24"/>
          </w:rPr>
          <w:t xml:space="preserve"> after getting </w:t>
        </w:r>
      </w:ins>
      <w:ins w:id="21" w:author="wireless" w:date="2022-02-09T22:22:00Z">
        <w:r w:rsidR="003B16EC">
          <w:rPr>
            <w:rFonts w:ascii="Times New Roman" w:hAnsi="Times New Roman" w:cs="Times New Roman"/>
            <w:color w:val="000000"/>
            <w:sz w:val="24"/>
          </w:rPr>
          <w:t xml:space="preserve">ethical clearance from </w:t>
        </w:r>
      </w:ins>
      <w:ins w:id="22" w:author="wireless" w:date="2022-02-09T22:23:00Z">
        <w:r w:rsidR="003B16EC">
          <w:rPr>
            <w:rFonts w:ascii="Times New Roman" w:hAnsi="Times New Roman" w:cs="Times New Roman"/>
            <w:color w:val="000000"/>
            <w:sz w:val="24"/>
          </w:rPr>
          <w:t xml:space="preserve">Institutional Review Board of </w:t>
        </w:r>
      </w:ins>
      <w:ins w:id="23" w:author="wireless" w:date="2022-02-09T22:22:00Z">
        <w:r w:rsidR="003B16EC">
          <w:rPr>
            <w:rFonts w:ascii="Times New Roman" w:hAnsi="Times New Roman" w:cs="Times New Roman"/>
            <w:color w:val="000000"/>
            <w:sz w:val="24"/>
          </w:rPr>
          <w:t>Hawassa University College of Medicine and Health Sciences</w:t>
        </w:r>
      </w:ins>
      <w:r w:rsidRPr="00CD6D71">
        <w:rPr>
          <w:rFonts w:ascii="Times New Roman" w:hAnsi="Times New Roman" w:cs="Times New Roman"/>
          <w:color w:val="000000"/>
          <w:sz w:val="24"/>
          <w:szCs w:val="24"/>
        </w:rPr>
        <w:t xml:space="preserve">. </w:t>
      </w:r>
      <w:r w:rsidR="00EB3BD1" w:rsidRPr="00CD6D71">
        <w:rPr>
          <w:rFonts w:ascii="Times New Roman" w:hAnsi="Times New Roman" w:cs="Times New Roman"/>
          <w:color w:val="000000"/>
          <w:sz w:val="24"/>
          <w:szCs w:val="24"/>
        </w:rPr>
        <w:t xml:space="preserve">The study population conducted among all preterm neonates admitted to neonatal intensive care units (NICU) at Hawassa University Comprehensive Specialized Hospital (HUCSH) from </w:t>
      </w:r>
      <w:r w:rsidR="00EB3BD1" w:rsidRPr="00CD6D71">
        <w:rPr>
          <w:rFonts w:ascii="Times New Roman" w:hAnsi="Times New Roman" w:cs="Times New Roman"/>
          <w:color w:val="000000"/>
          <w:sz w:val="24"/>
        </w:rPr>
        <w:t>May 9, 2019 to April 22, 2021.</w:t>
      </w:r>
      <w:r w:rsidR="00EB3BD1">
        <w:rPr>
          <w:rFonts w:ascii="Times New Roman" w:hAnsi="Times New Roman"/>
          <w:color w:val="000000"/>
          <w:sz w:val="24"/>
        </w:rPr>
        <w:t xml:space="preserve"> </w:t>
      </w:r>
      <w:ins w:id="24" w:author="wireless" w:date="2022-02-09T22:24:00Z">
        <w:r w:rsidR="00EB3BD1">
          <w:rPr>
            <w:rFonts w:ascii="Times New Roman" w:hAnsi="Times New Roman" w:cs="Times New Roman"/>
            <w:color w:val="000000"/>
            <w:sz w:val="24"/>
            <w:szCs w:val="24"/>
          </w:rPr>
          <w:t>After reviewing differ</w:t>
        </w:r>
      </w:ins>
      <w:ins w:id="25" w:author="wireless" w:date="2022-02-09T22:25:00Z">
        <w:r w:rsidR="00EB3BD1">
          <w:rPr>
            <w:rFonts w:ascii="Times New Roman" w:hAnsi="Times New Roman" w:cs="Times New Roman"/>
            <w:color w:val="000000"/>
            <w:sz w:val="24"/>
            <w:szCs w:val="24"/>
          </w:rPr>
          <w:t>ent literatures</w:t>
        </w:r>
      </w:ins>
      <w:ins w:id="26" w:author="wireless" w:date="2022-02-09T22:26:00Z">
        <w:r w:rsidR="00EB3BD1">
          <w:rPr>
            <w:rFonts w:ascii="Times New Roman" w:hAnsi="Times New Roman" w:cs="Times New Roman"/>
            <w:color w:val="000000"/>
            <w:sz w:val="24"/>
            <w:szCs w:val="24"/>
          </w:rPr>
          <w:t xml:space="preserve"> and neonatal national guideline</w:t>
        </w:r>
      </w:ins>
      <w:ins w:id="27" w:author="wireless" w:date="2022-02-09T22:25:00Z">
        <w:r w:rsidR="00EB3BD1">
          <w:rPr>
            <w:rFonts w:ascii="Times New Roman" w:hAnsi="Times New Roman" w:cs="Times New Roman"/>
            <w:color w:val="000000"/>
            <w:sz w:val="24"/>
            <w:szCs w:val="24"/>
          </w:rPr>
          <w:t xml:space="preserve">, the data abstraction tool was developed </w:t>
        </w:r>
      </w:ins>
      <w:ins w:id="28" w:author="wireless" w:date="2022-02-09T22:26:00Z">
        <w:r w:rsidR="00EB3BD1">
          <w:rPr>
            <w:rFonts w:ascii="Times New Roman" w:hAnsi="Times New Roman" w:cs="Times New Roman"/>
            <w:color w:val="000000"/>
            <w:sz w:val="24"/>
            <w:szCs w:val="24"/>
          </w:rPr>
          <w:t xml:space="preserve">and utilized </w:t>
        </w:r>
      </w:ins>
      <w:ins w:id="29" w:author="wireless" w:date="2022-02-09T22:27:00Z">
        <w:r w:rsidR="00EB3BD1">
          <w:rPr>
            <w:rFonts w:ascii="Times New Roman" w:hAnsi="Times New Roman" w:cs="Times New Roman"/>
            <w:color w:val="000000"/>
            <w:sz w:val="24"/>
            <w:szCs w:val="24"/>
          </w:rPr>
          <w:t>after making</w:t>
        </w:r>
      </w:ins>
      <w:ins w:id="30" w:author="wireless" w:date="2022-02-09T22:25:00Z">
        <w:r w:rsidR="00EB3BD1">
          <w:rPr>
            <w:rFonts w:ascii="Times New Roman" w:hAnsi="Times New Roman" w:cs="Times New Roman"/>
            <w:color w:val="000000"/>
            <w:sz w:val="24"/>
            <w:szCs w:val="24"/>
          </w:rPr>
          <w:t xml:space="preserve"> some modification. </w:t>
        </w:r>
      </w:ins>
      <w:ins w:id="31" w:author="wireless" w:date="2022-02-09T22:27:00Z">
        <w:r w:rsidR="00EB3BD1">
          <w:rPr>
            <w:rFonts w:ascii="Times New Roman" w:hAnsi="Times New Roman" w:cs="Times New Roman"/>
            <w:color w:val="000000"/>
            <w:sz w:val="24"/>
            <w:szCs w:val="24"/>
          </w:rPr>
          <w:t xml:space="preserve">After collection, </w:t>
        </w:r>
      </w:ins>
      <w:ins w:id="32" w:author="wireless" w:date="2022-02-09T22:28:00Z">
        <w:r w:rsidR="00EB3BD1">
          <w:rPr>
            <w:rFonts w:ascii="Times New Roman" w:hAnsi="Times New Roman" w:cs="Times New Roman"/>
            <w:color w:val="000000"/>
            <w:sz w:val="24"/>
            <w:szCs w:val="24"/>
          </w:rPr>
          <w:t xml:space="preserve">data was entered into </w:t>
        </w:r>
        <w:proofErr w:type="spellStart"/>
        <w:r w:rsidR="00EB3BD1">
          <w:rPr>
            <w:rFonts w:ascii="Times New Roman" w:hAnsi="Times New Roman" w:cs="Times New Roman"/>
            <w:color w:val="000000"/>
            <w:sz w:val="24"/>
            <w:szCs w:val="24"/>
          </w:rPr>
          <w:t>epidata</w:t>
        </w:r>
        <w:proofErr w:type="spellEnd"/>
        <w:r w:rsidR="00EB3BD1">
          <w:rPr>
            <w:rFonts w:ascii="Times New Roman" w:hAnsi="Times New Roman" w:cs="Times New Roman"/>
            <w:color w:val="000000"/>
            <w:sz w:val="24"/>
            <w:szCs w:val="24"/>
          </w:rPr>
          <w:t xml:space="preserve"> software version 3.1 and exported to </w:t>
        </w:r>
      </w:ins>
      <w:ins w:id="33" w:author="wireless" w:date="2022-02-09T22:29:00Z">
        <w:r w:rsidR="00EB3BD1">
          <w:rPr>
            <w:rFonts w:ascii="Times New Roman" w:hAnsi="Times New Roman" w:cs="Times New Roman"/>
            <w:color w:val="000000"/>
            <w:sz w:val="24"/>
            <w:szCs w:val="24"/>
          </w:rPr>
          <w:t xml:space="preserve">STATA for data cleaning and further analysis. </w:t>
        </w:r>
      </w:ins>
      <w:ins w:id="34" w:author="wireless" w:date="2022-02-09T22:30:00Z">
        <w:r w:rsidR="00EB3BD1">
          <w:rPr>
            <w:rFonts w:ascii="Times New Roman" w:hAnsi="Times New Roman" w:cs="Times New Roman"/>
            <w:color w:val="000000"/>
            <w:sz w:val="24"/>
            <w:szCs w:val="24"/>
          </w:rPr>
          <w:t xml:space="preserve">The level of significance was set </w:t>
        </w:r>
      </w:ins>
      <w:ins w:id="35" w:author="wireless" w:date="2022-02-09T22:31:00Z">
        <w:r w:rsidR="00EB3BD1">
          <w:rPr>
            <w:rFonts w:ascii="Times New Roman" w:hAnsi="Times New Roman" w:cs="Times New Roman"/>
            <w:color w:val="000000"/>
            <w:sz w:val="24"/>
            <w:szCs w:val="24"/>
          </w:rPr>
          <w:t xml:space="preserve">at p&lt;0.05 with the corresponding confidence intervals at </w:t>
        </w:r>
      </w:ins>
      <w:ins w:id="36" w:author="wireless" w:date="2022-02-09T22:32:00Z">
        <w:r w:rsidR="00EB3BD1">
          <w:rPr>
            <w:rFonts w:ascii="Times New Roman" w:hAnsi="Times New Roman" w:cs="Times New Roman"/>
            <w:color w:val="000000"/>
            <w:sz w:val="24"/>
            <w:szCs w:val="24"/>
          </w:rPr>
          <w:t xml:space="preserve">95% confidence. </w:t>
        </w:r>
      </w:ins>
      <w:r>
        <w:rPr>
          <w:rFonts w:ascii="Times New Roman" w:hAnsi="Times New Roman"/>
          <w:color w:val="000000"/>
          <w:sz w:val="24"/>
        </w:rPr>
        <w:t>Cox proportional hazard ratio was used to assess the association</w:t>
      </w:r>
      <w:ins w:id="37" w:author="wireless" w:date="2022-02-09T22:34:00Z">
        <w:r w:rsidR="00EB3BD1">
          <w:rPr>
            <w:rFonts w:ascii="Times New Roman" w:hAnsi="Times New Roman"/>
            <w:color w:val="000000"/>
            <w:sz w:val="24"/>
          </w:rPr>
          <w:t xml:space="preserve"> between dependent variable and independent variables</w:t>
        </w:r>
      </w:ins>
      <w:r>
        <w:rPr>
          <w:rFonts w:ascii="Times New Roman" w:hAnsi="Times New Roman"/>
          <w:color w:val="000000"/>
          <w:sz w:val="24"/>
          <w:szCs w:val="24"/>
        </w:rPr>
        <w:t xml:space="preserve">. </w:t>
      </w:r>
    </w:p>
    <w:p w14:paraId="699D7229" w14:textId="22FA4148" w:rsidR="00F44CC8" w:rsidRPr="00C93EB4" w:rsidRDefault="00F44CC8" w:rsidP="00F44CC8">
      <w:pPr>
        <w:spacing w:after="0" w:line="360" w:lineRule="auto"/>
        <w:jc w:val="both"/>
        <w:rPr>
          <w:rFonts w:ascii="Times New Roman" w:hAnsi="Times New Roman"/>
          <w:sz w:val="24"/>
        </w:rPr>
      </w:pPr>
      <w:r w:rsidRPr="0068252A">
        <w:rPr>
          <w:rFonts w:ascii="Times New Roman" w:hAnsi="Times New Roman"/>
          <w:b/>
          <w:color w:val="000000"/>
          <w:sz w:val="24"/>
          <w:szCs w:val="24"/>
        </w:rPr>
        <w:t>RESULTS:</w:t>
      </w:r>
      <w:r w:rsidRPr="0068252A">
        <w:rPr>
          <w:rFonts w:ascii="Times New Roman" w:hAnsi="Times New Roman"/>
          <w:color w:val="000000"/>
          <w:sz w:val="24"/>
          <w:szCs w:val="24"/>
        </w:rPr>
        <w:t xml:space="preserve"> </w:t>
      </w:r>
      <w:r>
        <w:rPr>
          <w:rFonts w:ascii="Times New Roman" w:hAnsi="Times New Roman"/>
          <w:color w:val="000000"/>
          <w:sz w:val="24"/>
          <w:szCs w:val="24"/>
        </w:rPr>
        <w:t xml:space="preserve">The </w:t>
      </w:r>
      <w:ins w:id="38" w:author="wireless" w:date="2022-02-09T23:53:00Z">
        <w:r w:rsidR="00021346">
          <w:rPr>
            <w:rFonts w:ascii="Times New Roman" w:hAnsi="Times New Roman"/>
            <w:color w:val="000000"/>
            <w:sz w:val="24"/>
            <w:szCs w:val="24"/>
          </w:rPr>
          <w:t>magnitude</w:t>
        </w:r>
      </w:ins>
      <w:r>
        <w:rPr>
          <w:rFonts w:ascii="Times New Roman" w:hAnsi="Times New Roman"/>
          <w:color w:val="000000"/>
          <w:sz w:val="24"/>
          <w:szCs w:val="24"/>
        </w:rPr>
        <w:t xml:space="preserve"> of </w:t>
      </w:r>
      <w:r w:rsidRPr="00CD6D71">
        <w:rPr>
          <w:rFonts w:ascii="Times New Roman" w:eastAsia="Times New Roman" w:hAnsi="Times New Roman" w:cs="Times New Roman"/>
          <w:color w:val="000000"/>
          <w:sz w:val="24"/>
          <w:szCs w:val="24"/>
        </w:rPr>
        <w:t>preterm neonatal mortality</w:t>
      </w:r>
      <w:r w:rsidRPr="00CD6D71">
        <w:rPr>
          <w:rFonts w:ascii="Times New Roman" w:hAnsi="Times New Roman"/>
          <w:color w:val="000000"/>
          <w:sz w:val="24"/>
          <w:szCs w:val="24"/>
        </w:rPr>
        <w:t xml:space="preserve"> </w:t>
      </w:r>
      <w:r>
        <w:rPr>
          <w:rFonts w:ascii="Times New Roman" w:hAnsi="Times New Roman"/>
          <w:color w:val="000000"/>
          <w:sz w:val="24"/>
          <w:szCs w:val="24"/>
        </w:rPr>
        <w:t>was 33.3%</w:t>
      </w:r>
      <w:r w:rsidRPr="00CD6D71">
        <w:rPr>
          <w:rFonts w:ascii="Times New Roman" w:eastAsia="Times New Roman" w:hAnsi="Times New Roman" w:cs="Times New Roman"/>
          <w:color w:val="000000"/>
          <w:sz w:val="24"/>
          <w:szCs w:val="24"/>
        </w:rPr>
        <w:t>.</w:t>
      </w:r>
      <w:r>
        <w:rPr>
          <w:rFonts w:ascii="Times New Roman" w:hAnsi="Times New Roman"/>
          <w:color w:val="000000"/>
          <w:sz w:val="24"/>
          <w:szCs w:val="24"/>
        </w:rPr>
        <w:t xml:space="preserve"> The </w:t>
      </w:r>
      <w:ins w:id="39" w:author="wireless" w:date="2022-02-09T23:52:00Z">
        <w:r w:rsidR="00021346">
          <w:rPr>
            <w:rFonts w:ascii="Times New Roman" w:hAnsi="Times New Roman"/>
            <w:color w:val="000000"/>
            <w:sz w:val="24"/>
            <w:szCs w:val="24"/>
          </w:rPr>
          <w:t>final</w:t>
        </w:r>
      </w:ins>
      <w:r>
        <w:rPr>
          <w:rFonts w:ascii="Times New Roman" w:hAnsi="Times New Roman"/>
          <w:color w:val="000000"/>
          <w:sz w:val="24"/>
          <w:szCs w:val="24"/>
        </w:rPr>
        <w:t xml:space="preserve"> model revealed that e</w:t>
      </w:r>
      <w:r>
        <w:rPr>
          <w:rFonts w:ascii="Times New Roman" w:hAnsi="Times New Roman" w:cs="Times New Roman"/>
          <w:sz w:val="24"/>
        </w:rPr>
        <w:t>arly initiation of breast milk</w:t>
      </w:r>
      <w:ins w:id="40" w:author="wireless" w:date="2022-02-09T21:47:00Z">
        <w:r w:rsidR="00F10049">
          <w:rPr>
            <w:rFonts w:ascii="Times New Roman" w:hAnsi="Times New Roman" w:cs="Times New Roman"/>
            <w:sz w:val="24"/>
          </w:rPr>
          <w:t xml:space="preserve"> </w:t>
        </w:r>
      </w:ins>
      <w:ins w:id="41" w:author="wireless" w:date="2022-02-09T21:49:00Z">
        <w:r w:rsidR="00F10049">
          <w:rPr>
            <w:rFonts w:ascii="Times New Roman" w:hAnsi="Times New Roman" w:cs="Times New Roman"/>
            <w:sz w:val="24"/>
          </w:rPr>
          <w:t>(AHR: 0.43 (95% CI: 0.29, 0.62),</w:t>
        </w:r>
      </w:ins>
      <w:r>
        <w:rPr>
          <w:rFonts w:ascii="Times New Roman" w:hAnsi="Times New Roman" w:cs="Times New Roman"/>
          <w:sz w:val="24"/>
        </w:rPr>
        <w:t xml:space="preserve"> Early neonatal sepsis</w:t>
      </w:r>
      <w:r>
        <w:rPr>
          <w:rFonts w:ascii="Times New Roman" w:hAnsi="Times New Roman"/>
          <w:sz w:val="24"/>
        </w:rPr>
        <w:t xml:space="preserve"> at admission</w:t>
      </w:r>
      <w:ins w:id="42" w:author="wireless" w:date="2022-02-09T21:51:00Z">
        <w:r w:rsidR="00F10049">
          <w:rPr>
            <w:rFonts w:ascii="Times New Roman" w:hAnsi="Times New Roman"/>
            <w:sz w:val="24"/>
          </w:rPr>
          <w:t xml:space="preserve"> </w:t>
        </w:r>
        <w:r w:rsidR="00F10049" w:rsidRPr="00D17F3C">
          <w:rPr>
            <w:rFonts w:ascii="Times New Roman" w:hAnsi="Times New Roman" w:cs="Times New Roman"/>
            <w:sz w:val="24"/>
          </w:rPr>
          <w:t>(</w:t>
        </w:r>
        <w:r w:rsidR="00F10049">
          <w:rPr>
            <w:rFonts w:ascii="Times New Roman" w:hAnsi="Times New Roman" w:cs="Times New Roman"/>
            <w:sz w:val="24"/>
          </w:rPr>
          <w:t>AHR: 1.34(95% CI: 1.003, 1.79),</w:t>
        </w:r>
      </w:ins>
      <w:r>
        <w:rPr>
          <w:rFonts w:ascii="Times New Roman" w:hAnsi="Times New Roman"/>
          <w:sz w:val="24"/>
        </w:rPr>
        <w:t xml:space="preserve"> </w:t>
      </w:r>
      <w:r>
        <w:rPr>
          <w:rFonts w:ascii="Times New Roman" w:hAnsi="Times New Roman" w:cs="Times New Roman"/>
          <w:sz w:val="24"/>
        </w:rPr>
        <w:t>5</w:t>
      </w:r>
      <w:r w:rsidRPr="004449A3">
        <w:rPr>
          <w:rFonts w:ascii="Times New Roman" w:hAnsi="Times New Roman" w:cs="Times New Roman"/>
          <w:sz w:val="24"/>
          <w:vertAlign w:val="superscript"/>
        </w:rPr>
        <w:t>th</w:t>
      </w:r>
      <w:r>
        <w:rPr>
          <w:rFonts w:ascii="Times New Roman" w:hAnsi="Times New Roman" w:cs="Times New Roman"/>
          <w:sz w:val="24"/>
        </w:rPr>
        <w:t xml:space="preserve"> </w:t>
      </w:r>
      <w:r w:rsidRPr="00C4749C">
        <w:rPr>
          <w:rFonts w:ascii="Times New Roman" w:hAnsi="Times New Roman" w:cs="Times New Roman"/>
          <w:sz w:val="24"/>
        </w:rPr>
        <w:t xml:space="preserve">minute </w:t>
      </w:r>
      <w:r w:rsidRPr="00C4749C">
        <w:rPr>
          <w:rFonts w:ascii="Times New Roman" w:hAnsi="Times New Roman"/>
          <w:sz w:val="24"/>
        </w:rPr>
        <w:t>Apgar</w:t>
      </w:r>
      <w:r w:rsidRPr="00C4749C">
        <w:rPr>
          <w:rFonts w:ascii="Times New Roman" w:hAnsi="Times New Roman" w:cs="Times New Roman"/>
          <w:sz w:val="24"/>
        </w:rPr>
        <w:t xml:space="preserve"> score of less than 7</w:t>
      </w:r>
      <w:ins w:id="43" w:author="wireless" w:date="2022-02-09T21:53:00Z">
        <w:r w:rsidR="00F10049">
          <w:rPr>
            <w:rFonts w:ascii="Times New Roman" w:hAnsi="Times New Roman" w:cs="Times New Roman"/>
            <w:sz w:val="24"/>
          </w:rPr>
          <w:t xml:space="preserve"> </w:t>
        </w:r>
      </w:ins>
      <w:ins w:id="44" w:author="wireless" w:date="2022-02-09T21:54:00Z">
        <w:r w:rsidR="00237D69" w:rsidRPr="00D17F3C">
          <w:rPr>
            <w:rFonts w:ascii="Times New Roman" w:hAnsi="Times New Roman" w:cs="Times New Roman"/>
            <w:sz w:val="24"/>
          </w:rPr>
          <w:t>(AHR: 1.73(95% CI: 1.17, 2.55)</w:t>
        </w:r>
        <w:r w:rsidR="00237D69">
          <w:rPr>
            <w:rFonts w:ascii="Times New Roman" w:hAnsi="Times New Roman" w:cs="Times New Roman"/>
            <w:sz w:val="24"/>
          </w:rPr>
          <w:t xml:space="preserve">, </w:t>
        </w:r>
      </w:ins>
      <w:ins w:id="45" w:author="wireless" w:date="2022-02-09T21:55:00Z">
        <w:r w:rsidR="00237D69">
          <w:rPr>
            <w:rFonts w:ascii="Times New Roman" w:hAnsi="Times New Roman" w:cs="Times New Roman"/>
            <w:sz w:val="24"/>
          </w:rPr>
          <w:t>perinatal</w:t>
        </w:r>
      </w:ins>
      <w:r>
        <w:rPr>
          <w:rFonts w:ascii="Times New Roman" w:hAnsi="Times New Roman" w:cs="Times New Roman"/>
          <w:sz w:val="24"/>
        </w:rPr>
        <w:t xml:space="preserve"> Asphyxia</w:t>
      </w:r>
      <w:r>
        <w:rPr>
          <w:rFonts w:ascii="Times New Roman" w:hAnsi="Times New Roman"/>
          <w:sz w:val="24"/>
        </w:rPr>
        <w:t xml:space="preserve"> </w:t>
      </w:r>
      <w:ins w:id="46" w:author="wireless" w:date="2022-02-09T21:56:00Z">
        <w:r w:rsidR="00237D69">
          <w:rPr>
            <w:rFonts w:ascii="Times New Roman" w:hAnsi="Times New Roman" w:cs="Times New Roman"/>
            <w:sz w:val="24"/>
          </w:rPr>
          <w:t xml:space="preserve">(AHR: 2.25(95% CI: 1.67, 3.02) </w:t>
        </w:r>
      </w:ins>
      <w:r>
        <w:rPr>
          <w:rFonts w:ascii="Times New Roman" w:hAnsi="Times New Roman" w:cs="Times New Roman"/>
          <w:sz w:val="24"/>
        </w:rPr>
        <w:t>and recent multiple pregnancy</w:t>
      </w:r>
      <w:r w:rsidRPr="00C4749C">
        <w:rPr>
          <w:rFonts w:ascii="Times New Roman" w:hAnsi="Times New Roman" w:cs="Times New Roman"/>
          <w:sz w:val="24"/>
        </w:rPr>
        <w:t xml:space="preserve"> </w:t>
      </w:r>
      <w:ins w:id="47" w:author="wireless" w:date="2022-02-09T21:58:00Z">
        <w:r w:rsidR="00237D69" w:rsidRPr="00D17F3C">
          <w:rPr>
            <w:rFonts w:ascii="Times New Roman" w:hAnsi="Times New Roman" w:cs="Times New Roman"/>
            <w:sz w:val="24"/>
          </w:rPr>
          <w:t>(AHR: 1.66(1.22, 2.26)</w:t>
        </w:r>
        <w:r w:rsidR="00237D69">
          <w:rPr>
            <w:rFonts w:ascii="Times New Roman" w:hAnsi="Times New Roman" w:cs="Times New Roman"/>
            <w:sz w:val="24"/>
          </w:rPr>
          <w:t xml:space="preserve"> </w:t>
        </w:r>
      </w:ins>
      <w:r>
        <w:rPr>
          <w:rFonts w:ascii="Times New Roman" w:hAnsi="Times New Roman" w:cs="Times New Roman"/>
          <w:sz w:val="24"/>
        </w:rPr>
        <w:t xml:space="preserve">were </w:t>
      </w:r>
      <w:ins w:id="48" w:author="wireless" w:date="2022-02-09T21:58:00Z">
        <w:r w:rsidR="00237D69">
          <w:rPr>
            <w:rFonts w:ascii="Times New Roman" w:hAnsi="Times New Roman" w:cs="Times New Roman"/>
            <w:sz w:val="24"/>
          </w:rPr>
          <w:t xml:space="preserve">significantly associated </w:t>
        </w:r>
      </w:ins>
      <w:r>
        <w:rPr>
          <w:rFonts w:ascii="Times New Roman" w:hAnsi="Times New Roman" w:cs="Times New Roman"/>
          <w:sz w:val="24"/>
        </w:rPr>
        <w:t>predictors of preterm neonatal mortality.</w:t>
      </w:r>
      <w:r>
        <w:rPr>
          <w:rFonts w:ascii="Times New Roman" w:hAnsi="Times New Roman"/>
          <w:sz w:val="24"/>
        </w:rPr>
        <w:t xml:space="preserve"> </w:t>
      </w:r>
    </w:p>
    <w:p w14:paraId="58318129" w14:textId="00A516A5" w:rsidR="00F44CC8" w:rsidRPr="0068252A" w:rsidRDefault="00F44CC8" w:rsidP="00F44CC8">
      <w:pPr>
        <w:spacing w:after="0" w:line="360" w:lineRule="auto"/>
        <w:jc w:val="both"/>
        <w:rPr>
          <w:rFonts w:ascii="Times New Roman" w:hAnsi="Times New Roman"/>
          <w:color w:val="000000"/>
          <w:sz w:val="24"/>
          <w:szCs w:val="24"/>
        </w:rPr>
      </w:pPr>
      <w:r w:rsidRPr="0068252A">
        <w:rPr>
          <w:rFonts w:ascii="Times New Roman" w:hAnsi="Times New Roman"/>
          <w:b/>
          <w:color w:val="000000"/>
          <w:sz w:val="24"/>
          <w:szCs w:val="24"/>
        </w:rPr>
        <w:t>CONCLUSION:</w:t>
      </w:r>
      <w:ins w:id="49" w:author="wireless" w:date="2022-02-03T03:36:00Z">
        <w:r w:rsidR="00E53546">
          <w:rPr>
            <w:rFonts w:ascii="Times New Roman" w:hAnsi="Times New Roman"/>
            <w:b/>
            <w:color w:val="000000"/>
            <w:sz w:val="24"/>
            <w:szCs w:val="24"/>
          </w:rPr>
          <w:t xml:space="preserve"> </w:t>
        </w:r>
      </w:ins>
      <w:ins w:id="50" w:author="wireless" w:date="2022-02-09T22:02:00Z">
        <w:r w:rsidR="00237D69" w:rsidRPr="005108FF">
          <w:rPr>
            <w:rFonts w:ascii="Times New Roman" w:hAnsi="Times New Roman"/>
            <w:color w:val="000000"/>
            <w:sz w:val="24"/>
            <w:szCs w:val="24"/>
            <w:rPrChange w:id="51" w:author="wireless" w:date="2022-02-09T22:07:00Z">
              <w:rPr>
                <w:rFonts w:ascii="Times New Roman" w:hAnsi="Times New Roman"/>
                <w:b/>
                <w:color w:val="000000"/>
                <w:sz w:val="24"/>
                <w:szCs w:val="24"/>
              </w:rPr>
            </w:rPrChange>
          </w:rPr>
          <w:t xml:space="preserve">In this study, a total of </w:t>
        </w:r>
      </w:ins>
      <w:ins w:id="52" w:author="wireless" w:date="2022-02-09T22:04:00Z">
        <w:r w:rsidR="00237D69" w:rsidRPr="005108FF">
          <w:rPr>
            <w:rFonts w:ascii="Times New Roman" w:hAnsi="Times New Roman"/>
            <w:color w:val="000000"/>
            <w:sz w:val="24"/>
            <w:szCs w:val="24"/>
            <w:rPrChange w:id="53" w:author="wireless" w:date="2022-02-09T22:07:00Z">
              <w:rPr>
                <w:rFonts w:ascii="Times New Roman" w:hAnsi="Times New Roman"/>
                <w:b/>
                <w:color w:val="000000"/>
                <w:sz w:val="24"/>
                <w:szCs w:val="24"/>
              </w:rPr>
            </w:rPrChange>
          </w:rPr>
          <w:t xml:space="preserve">241 (33.3%) </w:t>
        </w:r>
        <w:r w:rsidR="005108FF" w:rsidRPr="005108FF">
          <w:rPr>
            <w:rFonts w:ascii="Times New Roman" w:hAnsi="Times New Roman"/>
            <w:color w:val="000000"/>
            <w:sz w:val="24"/>
            <w:szCs w:val="24"/>
            <w:rPrChange w:id="54" w:author="wireless" w:date="2022-02-09T22:07:00Z">
              <w:rPr>
                <w:rFonts w:ascii="Times New Roman" w:hAnsi="Times New Roman"/>
                <w:b/>
                <w:color w:val="000000"/>
                <w:sz w:val="24"/>
                <w:szCs w:val="24"/>
              </w:rPr>
            </w:rPrChange>
          </w:rPr>
          <w:t>preterm neonates were died</w:t>
        </w:r>
      </w:ins>
      <w:ins w:id="55" w:author="wireless" w:date="2022-02-09T22:05:00Z">
        <w:r w:rsidR="005108FF" w:rsidRPr="005108FF">
          <w:rPr>
            <w:rFonts w:ascii="Times New Roman" w:hAnsi="Times New Roman"/>
            <w:color w:val="000000"/>
            <w:sz w:val="24"/>
            <w:szCs w:val="24"/>
            <w:rPrChange w:id="56" w:author="wireless" w:date="2022-02-09T22:07:00Z">
              <w:rPr>
                <w:rFonts w:ascii="Times New Roman" w:hAnsi="Times New Roman"/>
                <w:b/>
                <w:color w:val="000000"/>
                <w:sz w:val="24"/>
                <w:szCs w:val="24"/>
              </w:rPr>
            </w:rPrChange>
          </w:rPr>
          <w:t xml:space="preserve"> during the follow up/study period</w:t>
        </w:r>
        <w:r w:rsidR="005108FF">
          <w:rPr>
            <w:rFonts w:ascii="Times New Roman" w:hAnsi="Times New Roman"/>
            <w:b/>
            <w:color w:val="000000"/>
            <w:sz w:val="24"/>
            <w:szCs w:val="24"/>
          </w:rPr>
          <w:t xml:space="preserve">. </w:t>
        </w:r>
      </w:ins>
      <w:r w:rsidRPr="0068252A">
        <w:rPr>
          <w:rFonts w:ascii="Times New Roman" w:hAnsi="Times New Roman"/>
          <w:color w:val="000000"/>
          <w:sz w:val="24"/>
          <w:szCs w:val="24"/>
        </w:rPr>
        <w:t xml:space="preserve"> </w:t>
      </w:r>
      <w:ins w:id="57" w:author="wireless" w:date="2022-02-09T22:06:00Z">
        <w:r w:rsidR="005108FF">
          <w:rPr>
            <w:rFonts w:ascii="Times New Roman" w:hAnsi="Times New Roman"/>
            <w:color w:val="000000"/>
            <w:sz w:val="24"/>
            <w:szCs w:val="24"/>
          </w:rPr>
          <w:t>The magnitude of death</w:t>
        </w:r>
      </w:ins>
      <w:ins w:id="58" w:author="wireless" w:date="2022-02-09T22:07:00Z">
        <w:r w:rsidR="005108FF">
          <w:rPr>
            <w:rFonts w:ascii="Times New Roman" w:hAnsi="Times New Roman"/>
            <w:color w:val="000000"/>
            <w:sz w:val="24"/>
            <w:szCs w:val="24"/>
          </w:rPr>
          <w:t xml:space="preserve"> was </w:t>
        </w:r>
      </w:ins>
      <w:ins w:id="59" w:author="wireless" w:date="2022-02-09T22:08:00Z">
        <w:r w:rsidR="005108FF">
          <w:rPr>
            <w:rFonts w:ascii="Times New Roman" w:hAnsi="Times New Roman"/>
            <w:color w:val="000000"/>
            <w:sz w:val="24"/>
            <w:szCs w:val="24"/>
          </w:rPr>
          <w:t>found to be high</w:t>
        </w:r>
      </w:ins>
      <w:ins w:id="60" w:author="wireless" w:date="2022-02-09T22:07:00Z">
        <w:r w:rsidR="005108FF">
          <w:rPr>
            <w:rFonts w:ascii="Times New Roman" w:hAnsi="Times New Roman"/>
            <w:color w:val="000000"/>
            <w:sz w:val="24"/>
            <w:szCs w:val="24"/>
          </w:rPr>
          <w:t xml:space="preserve"> in the first 24 hours of life</w:t>
        </w:r>
      </w:ins>
      <w:ins w:id="61" w:author="wireless" w:date="2022-02-09T22:09:00Z">
        <w:r w:rsidR="005108FF">
          <w:rPr>
            <w:rFonts w:ascii="Times New Roman" w:hAnsi="Times New Roman"/>
            <w:color w:val="000000"/>
            <w:sz w:val="24"/>
            <w:szCs w:val="24"/>
          </w:rPr>
          <w:t xml:space="preserve"> and </w:t>
        </w:r>
      </w:ins>
      <w:ins w:id="62" w:author="wireless" w:date="2022-02-09T22:10:00Z">
        <w:r w:rsidR="005108FF">
          <w:rPr>
            <w:rFonts w:ascii="Times New Roman" w:hAnsi="Times New Roman"/>
            <w:color w:val="000000"/>
            <w:sz w:val="24"/>
            <w:szCs w:val="24"/>
          </w:rPr>
          <w:t xml:space="preserve">all preterm neonates with birth weight of </w:t>
        </w:r>
      </w:ins>
      <w:ins w:id="63" w:author="wireless" w:date="2022-02-09T22:11:00Z">
        <w:r w:rsidR="005108FF">
          <w:rPr>
            <w:rFonts w:ascii="Times New Roman" w:hAnsi="Times New Roman"/>
            <w:color w:val="000000"/>
            <w:sz w:val="24"/>
            <w:szCs w:val="24"/>
          </w:rPr>
          <w:t xml:space="preserve">below </w:t>
        </w:r>
      </w:ins>
      <w:ins w:id="64" w:author="wireless" w:date="2022-02-09T22:10:00Z">
        <w:r w:rsidR="00400654">
          <w:rPr>
            <w:rFonts w:ascii="Times New Roman" w:hAnsi="Times New Roman"/>
            <w:color w:val="000000"/>
            <w:sz w:val="24"/>
            <w:szCs w:val="24"/>
          </w:rPr>
          <w:t>10</w:t>
        </w:r>
        <w:r w:rsidR="005108FF">
          <w:rPr>
            <w:rFonts w:ascii="Times New Roman" w:hAnsi="Times New Roman"/>
            <w:color w:val="000000"/>
            <w:sz w:val="24"/>
            <w:szCs w:val="24"/>
          </w:rPr>
          <w:t>00</w:t>
        </w:r>
      </w:ins>
      <w:ins w:id="65" w:author="wireless" w:date="2022-02-09T22:11:00Z">
        <w:r w:rsidR="005108FF">
          <w:rPr>
            <w:rFonts w:ascii="Times New Roman" w:hAnsi="Times New Roman"/>
            <w:color w:val="000000"/>
            <w:sz w:val="24"/>
            <w:szCs w:val="24"/>
          </w:rPr>
          <w:t xml:space="preserve">gm </w:t>
        </w:r>
      </w:ins>
      <w:ins w:id="66" w:author="wireless" w:date="2022-02-09T22:12:00Z">
        <w:r w:rsidR="005108FF">
          <w:rPr>
            <w:rFonts w:ascii="Times New Roman" w:hAnsi="Times New Roman"/>
            <w:color w:val="000000"/>
            <w:sz w:val="24"/>
            <w:szCs w:val="24"/>
          </w:rPr>
          <w:t>were</w:t>
        </w:r>
      </w:ins>
      <w:r>
        <w:rPr>
          <w:rFonts w:ascii="Times New Roman" w:hAnsi="Times New Roman"/>
          <w:color w:val="000000"/>
          <w:sz w:val="24"/>
          <w:szCs w:val="24"/>
        </w:rPr>
        <w:t xml:space="preserve"> </w:t>
      </w:r>
      <w:ins w:id="67" w:author="wireless" w:date="2022-02-09T22:12:00Z">
        <w:r w:rsidR="005108FF">
          <w:rPr>
            <w:rFonts w:ascii="Times New Roman" w:hAnsi="Times New Roman"/>
            <w:color w:val="000000"/>
            <w:sz w:val="24"/>
            <w:szCs w:val="24"/>
          </w:rPr>
          <w:t>not survived</w:t>
        </w:r>
      </w:ins>
      <w:ins w:id="68" w:author="wireless" w:date="2022-02-09T23:51:00Z">
        <w:r w:rsidR="00021346">
          <w:rPr>
            <w:rFonts w:ascii="Times New Roman" w:hAnsi="Times New Roman"/>
            <w:color w:val="000000"/>
            <w:sz w:val="24"/>
            <w:szCs w:val="24"/>
          </w:rPr>
          <w:t>.</w:t>
        </w:r>
      </w:ins>
      <w:ins w:id="69" w:author="wireless" w:date="2022-02-09T22:13:00Z">
        <w:r w:rsidR="005108FF">
          <w:rPr>
            <w:rFonts w:ascii="Times New Roman" w:hAnsi="Times New Roman"/>
            <w:color w:val="000000"/>
            <w:sz w:val="24"/>
            <w:szCs w:val="24"/>
          </w:rPr>
          <w:t xml:space="preserve"> </w:t>
        </w:r>
        <w:r w:rsidR="005108FF">
          <w:rPr>
            <w:rFonts w:ascii="Times New Roman" w:eastAsia="Times New Roman" w:hAnsi="Times New Roman" w:cs="Times New Roman"/>
            <w:sz w:val="24"/>
            <w:szCs w:val="24"/>
          </w:rPr>
          <w:t xml:space="preserve">Multivariate </w:t>
        </w:r>
      </w:ins>
      <w:ins w:id="70" w:author="wireless" w:date="2022-02-09T22:14:00Z">
        <w:r w:rsidR="005108FF">
          <w:rPr>
            <w:rFonts w:ascii="Times New Roman" w:eastAsia="Times New Roman" w:hAnsi="Times New Roman" w:cs="Times New Roman"/>
            <w:sz w:val="24"/>
            <w:szCs w:val="24"/>
          </w:rPr>
          <w:t xml:space="preserve">Cox proportional hazard </w:t>
        </w:r>
        <w:r w:rsidR="003B16EC">
          <w:rPr>
            <w:rFonts w:ascii="Times New Roman" w:eastAsia="Times New Roman" w:hAnsi="Times New Roman" w:cs="Times New Roman"/>
            <w:sz w:val="24"/>
            <w:szCs w:val="24"/>
          </w:rPr>
          <w:t xml:space="preserve">model showed that </w:t>
        </w:r>
      </w:ins>
      <w:ins w:id="71" w:author="wireless" w:date="2022-02-09T22:15:00Z">
        <w:r w:rsidR="003B16EC">
          <w:rPr>
            <w:rFonts w:ascii="Times New Roman" w:eastAsia="Times New Roman" w:hAnsi="Times New Roman" w:cs="Times New Roman"/>
            <w:sz w:val="24"/>
            <w:szCs w:val="24"/>
          </w:rPr>
          <w:t xml:space="preserve">the major predictors of the death of preterm neonates </w:t>
        </w:r>
      </w:ins>
      <w:ins w:id="72" w:author="wireless" w:date="2022-02-09T22:16:00Z">
        <w:r w:rsidR="003B16EC">
          <w:rPr>
            <w:rFonts w:ascii="Times New Roman" w:eastAsia="Times New Roman" w:hAnsi="Times New Roman" w:cs="Times New Roman"/>
            <w:sz w:val="24"/>
            <w:szCs w:val="24"/>
          </w:rPr>
          <w:t xml:space="preserve">admitted to Neonatal Intensive Care Unit were </w:t>
        </w:r>
      </w:ins>
      <w:ins w:id="73" w:author="wireless" w:date="2022-02-09T22:17:00Z">
        <w:r w:rsidR="003B16EC">
          <w:rPr>
            <w:rFonts w:ascii="Times New Roman" w:eastAsia="Times New Roman" w:hAnsi="Times New Roman" w:cs="Times New Roman"/>
            <w:sz w:val="24"/>
            <w:szCs w:val="24"/>
          </w:rPr>
          <w:t xml:space="preserve">found to be </w:t>
        </w:r>
      </w:ins>
      <w:ins w:id="74" w:author="wireless" w:date="2022-02-09T22:16:00Z">
        <w:r w:rsidR="003B16EC">
          <w:rPr>
            <w:rFonts w:ascii="Times New Roman" w:eastAsia="Times New Roman" w:hAnsi="Times New Roman" w:cs="Times New Roman"/>
            <w:sz w:val="24"/>
            <w:szCs w:val="24"/>
          </w:rPr>
          <w:t>i</w:t>
        </w:r>
      </w:ins>
      <w:r>
        <w:rPr>
          <w:rFonts w:ascii="Times New Roman" w:eastAsia="Times New Roman" w:hAnsi="Times New Roman" w:cs="Times New Roman"/>
          <w:sz w:val="24"/>
          <w:szCs w:val="24"/>
        </w:rPr>
        <w:t>nit</w:t>
      </w:r>
      <w:r>
        <w:rPr>
          <w:rFonts w:ascii="Times New Roman" w:hAnsi="Times New Roman"/>
          <w:sz w:val="24"/>
          <w:szCs w:val="24"/>
        </w:rPr>
        <w:t>iations of early breast feeding, h</w:t>
      </w:r>
      <w:r>
        <w:rPr>
          <w:rFonts w:ascii="Times New Roman" w:eastAsia="Times New Roman" w:hAnsi="Times New Roman" w:cs="Times New Roman"/>
          <w:sz w:val="24"/>
          <w:szCs w:val="24"/>
        </w:rPr>
        <w:t>aving APGAR score of less than 7 in the 5</w:t>
      </w:r>
      <w:r w:rsidRPr="0039402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minutes, prenatal asphyxia, early neonatal sepsis and recent multiple pregnancy</w:t>
      </w:r>
      <w:ins w:id="75" w:author="wireless" w:date="2022-02-09T22:18:00Z">
        <w:r w:rsidR="003B16EC">
          <w:rPr>
            <w:rFonts w:ascii="Times New Roman" w:eastAsia="Times New Roman" w:hAnsi="Times New Roman" w:cs="Times New Roman"/>
            <w:sz w:val="24"/>
            <w:szCs w:val="24"/>
          </w:rPr>
          <w:t>.</w:t>
        </w:r>
      </w:ins>
      <w:r>
        <w:rPr>
          <w:rFonts w:ascii="Times New Roman" w:hAnsi="Times New Roman"/>
          <w:sz w:val="24"/>
          <w:szCs w:val="24"/>
        </w:rPr>
        <w:t xml:space="preserve"> </w:t>
      </w:r>
    </w:p>
    <w:p w14:paraId="2FBEEA5A" w14:textId="45CAAB46" w:rsidR="00F44CC8" w:rsidRDefault="00F44CC8">
      <w:pPr>
        <w:jc w:val="both"/>
        <w:rPr>
          <w:rFonts w:ascii="Times New Roman" w:hAnsi="Times New Roman"/>
          <w:b/>
          <w:color w:val="000000"/>
          <w:sz w:val="24"/>
        </w:rPr>
        <w:pPrChange w:id="76" w:author="wireless" w:date="2022-02-09T23:54:00Z">
          <w:pPr/>
        </w:pPrChange>
      </w:pPr>
      <w:r w:rsidRPr="0068252A">
        <w:rPr>
          <w:rFonts w:ascii="Times New Roman" w:hAnsi="Times New Roman"/>
          <w:b/>
          <w:color w:val="000000"/>
          <w:sz w:val="24"/>
        </w:rPr>
        <w:t>KEY WORDS</w:t>
      </w:r>
      <w:r w:rsidRPr="0068252A">
        <w:rPr>
          <w:rFonts w:ascii="Times New Roman" w:hAnsi="Times New Roman"/>
          <w:color w:val="000000"/>
          <w:sz w:val="24"/>
        </w:rPr>
        <w:t>:</w:t>
      </w:r>
      <w:r w:rsidRPr="0068252A">
        <w:rPr>
          <w:rFonts w:ascii="Times New Roman" w:hAnsi="Times New Roman"/>
          <w:b/>
          <w:color w:val="000000"/>
          <w:sz w:val="24"/>
        </w:rPr>
        <w:t xml:space="preserve"> </w:t>
      </w:r>
      <w:r w:rsidRPr="00BD664E">
        <w:rPr>
          <w:rFonts w:ascii="Times New Roman" w:hAnsi="Times New Roman"/>
          <w:color w:val="000000"/>
          <w:sz w:val="24"/>
        </w:rPr>
        <w:t>Preterm neonatal mortality, Hawassa, Sidama Ethiopia</w:t>
      </w:r>
      <w:bookmarkStart w:id="77" w:name="_Toc75592290"/>
      <w:bookmarkEnd w:id="0"/>
      <w:bookmarkEnd w:id="1"/>
    </w:p>
    <w:p w14:paraId="04A840CD" w14:textId="3C1DEB7A" w:rsidR="00F44CC8" w:rsidRPr="00F44CC8" w:rsidRDefault="00F44CC8">
      <w:pPr>
        <w:jc w:val="both"/>
        <w:rPr>
          <w:rFonts w:ascii="Times New Roman" w:hAnsi="Times New Roman"/>
          <w:b/>
          <w:color w:val="000000"/>
          <w:sz w:val="24"/>
        </w:rPr>
        <w:pPrChange w:id="78" w:author="wireless" w:date="2022-02-09T23:54:00Z">
          <w:pPr/>
        </w:pPrChange>
      </w:pPr>
      <w:r>
        <w:rPr>
          <w:rFonts w:ascii="Times New Roman" w:hAnsi="Times New Roman"/>
          <w:b/>
          <w:color w:val="000000"/>
          <w:sz w:val="24"/>
        </w:rPr>
        <w:br w:type="page"/>
      </w:r>
    </w:p>
    <w:p w14:paraId="6FC586CD" w14:textId="1823C811" w:rsidR="00E50CFA" w:rsidRPr="0044550A" w:rsidRDefault="00E13898" w:rsidP="009C76F2">
      <w:pPr>
        <w:pStyle w:val="Heading1"/>
        <w:numPr>
          <w:ilvl w:val="0"/>
          <w:numId w:val="3"/>
        </w:numPr>
        <w:tabs>
          <w:tab w:val="left" w:pos="90"/>
          <w:tab w:val="left" w:pos="180"/>
        </w:tabs>
        <w:spacing w:before="0" w:after="120"/>
        <w:ind w:left="270" w:hanging="270"/>
        <w:rPr>
          <w:rFonts w:ascii="Times New Roman" w:hAnsi="Times New Roman" w:cs="Times New Roman"/>
          <w:b/>
          <w:color w:val="auto"/>
          <w:sz w:val="28"/>
        </w:rPr>
      </w:pPr>
      <w:r>
        <w:rPr>
          <w:rFonts w:ascii="Times New Roman" w:hAnsi="Times New Roman" w:cs="Times New Roman"/>
          <w:b/>
          <w:color w:val="auto"/>
          <w:sz w:val="28"/>
        </w:rPr>
        <w:lastRenderedPageBreak/>
        <w:t>.</w:t>
      </w:r>
      <w:r w:rsidR="0044550A" w:rsidRPr="0044550A">
        <w:rPr>
          <w:rFonts w:ascii="Times New Roman" w:hAnsi="Times New Roman" w:cs="Times New Roman"/>
          <w:b/>
          <w:color w:val="auto"/>
          <w:sz w:val="28"/>
        </w:rPr>
        <w:t>Introduction</w:t>
      </w:r>
      <w:bookmarkEnd w:id="77"/>
    </w:p>
    <w:p w14:paraId="376EF238" w14:textId="2BDAB762" w:rsidR="00483CED" w:rsidRPr="008B1A31" w:rsidRDefault="00326664" w:rsidP="008B1A31">
      <w:pPr>
        <w:pStyle w:val="NormalWeb"/>
        <w:shd w:val="clear" w:color="auto" w:fill="FFFFFF"/>
        <w:spacing w:before="120" w:after="240" w:line="360" w:lineRule="auto"/>
        <w:jc w:val="both"/>
        <w:rPr>
          <w:color w:val="000000" w:themeColor="text1"/>
          <w:shd w:val="clear" w:color="auto" w:fill="FFFFFF"/>
        </w:rPr>
      </w:pPr>
      <w:r w:rsidRPr="00E13898">
        <w:rPr>
          <w:bCs/>
          <w:color w:val="000000" w:themeColor="text1"/>
        </w:rPr>
        <w:t xml:space="preserve">Preterm neonatal mortality is </w:t>
      </w:r>
      <w:r w:rsidR="008B1A31">
        <w:rPr>
          <w:bCs/>
          <w:color w:val="000000" w:themeColor="text1"/>
        </w:rPr>
        <w:t xml:space="preserve">the </w:t>
      </w:r>
      <w:r w:rsidRPr="00E13898">
        <w:rPr>
          <w:bCs/>
          <w:color w:val="000000" w:themeColor="text1"/>
        </w:rPr>
        <w:t xml:space="preserve">death of preterm neonates </w:t>
      </w:r>
      <w:r w:rsidRPr="00E13898">
        <w:rPr>
          <w:color w:val="000000" w:themeColor="text1"/>
        </w:rPr>
        <w:t xml:space="preserve">within the first month (28 days) of life. </w:t>
      </w:r>
      <w:r w:rsidR="008B1A31">
        <w:rPr>
          <w:color w:val="000000" w:themeColor="text1"/>
        </w:rPr>
        <w:t>Those p</w:t>
      </w:r>
      <w:r w:rsidR="008B1A31" w:rsidRPr="00E13898">
        <w:rPr>
          <w:color w:val="000000" w:themeColor="text1"/>
        </w:rPr>
        <w:t>reterm neonate</w:t>
      </w:r>
      <w:r w:rsidR="008B1A31">
        <w:rPr>
          <w:color w:val="000000" w:themeColor="text1"/>
        </w:rPr>
        <w:t>s</w:t>
      </w:r>
      <w:r w:rsidR="008B1A31" w:rsidRPr="00E13898">
        <w:rPr>
          <w:color w:val="000000" w:themeColor="text1"/>
        </w:rPr>
        <w:t xml:space="preserve"> born before reaching maturity are fragile, small, weighing less than full term infants and face a variety of physiologic handicaps which predispose them to many short term and long term complications like respiratory problems,</w:t>
      </w:r>
      <w:r w:rsidR="008B1A31" w:rsidRPr="00E13898">
        <w:rPr>
          <w:color w:val="000000" w:themeColor="text1"/>
          <w:shd w:val="clear" w:color="auto" w:fill="FFFFFF"/>
        </w:rPr>
        <w:t xml:space="preserve"> sepsis, seizures, </w:t>
      </w:r>
      <w:r w:rsidR="008B1A31" w:rsidRPr="00E13898">
        <w:rPr>
          <w:color w:val="000000" w:themeColor="text1"/>
        </w:rPr>
        <w:t xml:space="preserve"> feeding difficulty, altered body temperature and hypoglycemia</w:t>
      </w:r>
      <w:r w:rsidR="008B1A31">
        <w:rPr>
          <w:color w:val="000000" w:themeColor="text1"/>
        </w:rPr>
        <w:fldChar w:fldCharType="begin"/>
      </w:r>
      <w:r w:rsidR="005B564A">
        <w:rPr>
          <w:color w:val="000000" w:themeColor="text1"/>
        </w:rPr>
        <w:instrText xml:space="preserve"> ADDIN EN.CITE &lt;EndNote&gt;&lt;Cite&gt;&lt;Author&gt;WHO&lt;/Author&gt;&lt;Year&gt;2020&lt;/Year&gt;&lt;RecNum&gt;54&lt;/RecNum&gt;&lt;DisplayText&gt;(1, 2)&lt;/DisplayText&gt;&lt;record&gt;&lt;rec-number&gt;54&lt;/rec-number&gt;&lt;foreign-keys&gt;&lt;key app="EN" db-id="d0wdrt29k9sz98err5tpx2pustswfe2ev99s"&gt;54&lt;/key&gt;&lt;/foreign-keys&gt;&lt;ref-type name="Journal Article"&gt;17&lt;/ref-type&gt;&lt;contributors&gt;&lt;authors&gt;&lt;author&gt;WHO&lt;/author&gt;&lt;/authors&gt;&lt;/contributors&gt;&lt;titles&gt;&lt;title&gt;Newborns: improving survival and well-being&lt;/title&gt;&lt;secondary-title&gt;Springer&lt;/secondary-title&gt;&lt;/titles&gt;&lt;dates&gt;&lt;year&gt;2020&lt;/year&gt;&lt;/dates&gt;&lt;urls&gt;&lt;/urls&gt;&lt;/record&gt;&lt;/Cite&gt;&lt;Cite&gt;&lt;Author&gt;Save The Childern&lt;/Author&gt;&lt;Year&gt;2019&lt;/Year&gt;&lt;RecNum&gt;61&lt;/RecNum&gt;&lt;record&gt;&lt;rec-number&gt;61&lt;/rec-number&gt;&lt;foreign-keys&gt;&lt;key app="EN" db-id="d0wdrt29k9sz98err5tpx2pustswfe2ev99s"&gt;61&lt;/key&gt;&lt;/foreign-keys&gt;&lt;ref-type name="Journal Article"&gt;17&lt;/ref-type&gt;&lt;contributors&gt;&lt;authors&gt;&lt;author&gt;Save The Childern, USA&lt;/author&gt;&lt;/authors&gt;&lt;/contributors&gt;&lt;titles&gt;&lt;title&gt;Born Too Soon: Every Women Every Child  Providing the right care, at the right time, in the right place&lt;/title&gt;&lt;secondary-title&gt;Healthy newborn network&lt;/secondary-title&gt;&lt;/titles&gt;&lt;dates&gt;&lt;year&gt;2019&lt;/year&gt;&lt;/dates&gt;&lt;urls&gt;&lt;/urls&gt;&lt;/record&gt;&lt;/Cite&gt;&lt;/EndNote&gt;</w:instrText>
      </w:r>
      <w:r w:rsidR="008B1A31">
        <w:rPr>
          <w:color w:val="000000" w:themeColor="text1"/>
        </w:rPr>
        <w:fldChar w:fldCharType="separate"/>
      </w:r>
      <w:r w:rsidR="005B564A">
        <w:rPr>
          <w:noProof/>
          <w:color w:val="000000" w:themeColor="text1"/>
        </w:rPr>
        <w:t>(</w:t>
      </w:r>
      <w:hyperlink w:anchor="_ENREF_1" w:tooltip="WHO, 2020 #54" w:history="1">
        <w:r w:rsidR="00AA369A">
          <w:rPr>
            <w:noProof/>
            <w:color w:val="000000" w:themeColor="text1"/>
          </w:rPr>
          <w:t>1</w:t>
        </w:r>
      </w:hyperlink>
      <w:r w:rsidR="005B564A">
        <w:rPr>
          <w:noProof/>
          <w:color w:val="000000" w:themeColor="text1"/>
        </w:rPr>
        <w:t xml:space="preserve">, </w:t>
      </w:r>
      <w:hyperlink w:anchor="_ENREF_2" w:tooltip="Save The Childern, 2019 #61" w:history="1">
        <w:r w:rsidR="00AA369A">
          <w:rPr>
            <w:noProof/>
            <w:color w:val="000000" w:themeColor="text1"/>
          </w:rPr>
          <w:t>2</w:t>
        </w:r>
      </w:hyperlink>
      <w:r w:rsidR="005B564A">
        <w:rPr>
          <w:noProof/>
          <w:color w:val="000000" w:themeColor="text1"/>
        </w:rPr>
        <w:t>)</w:t>
      </w:r>
      <w:r w:rsidR="008B1A31">
        <w:rPr>
          <w:color w:val="000000" w:themeColor="text1"/>
        </w:rPr>
        <w:fldChar w:fldCharType="end"/>
      </w:r>
      <w:r w:rsidR="008B1A31" w:rsidRPr="00E13898">
        <w:rPr>
          <w:color w:val="000000" w:themeColor="text1"/>
        </w:rPr>
        <w:t>.</w:t>
      </w:r>
      <w:r w:rsidR="008B1A31">
        <w:rPr>
          <w:color w:val="000000" w:themeColor="text1"/>
        </w:rPr>
        <w:t xml:space="preserve"> Similarly, </w:t>
      </w:r>
      <w:r w:rsidR="008E5426" w:rsidRPr="00E13898">
        <w:rPr>
          <w:color w:val="000000" w:themeColor="text1"/>
        </w:rPr>
        <w:t>A</w:t>
      </w:r>
      <w:r w:rsidR="00AC6BC1" w:rsidRPr="00E13898">
        <w:rPr>
          <w:color w:val="000000" w:themeColor="text1"/>
        </w:rPr>
        <w:t xml:space="preserve">ntepartum hemorrhage, preeclampsia, </w:t>
      </w:r>
      <w:r w:rsidR="006A173E">
        <w:rPr>
          <w:color w:val="000000" w:themeColor="text1"/>
        </w:rPr>
        <w:t>e</w:t>
      </w:r>
      <w:r w:rsidR="00AC6BC1" w:rsidRPr="00E13898">
        <w:rPr>
          <w:color w:val="000000" w:themeColor="text1"/>
        </w:rPr>
        <w:t xml:space="preserve">clampsia, multiple pregnancies, premature rupture of membrane, </w:t>
      </w:r>
      <w:r w:rsidR="00791F31" w:rsidRPr="00E13898">
        <w:rPr>
          <w:color w:val="000000" w:themeColor="text1"/>
        </w:rPr>
        <w:t>smoking or substance use during pregnancy</w:t>
      </w:r>
      <w:r w:rsidR="001A3876" w:rsidRPr="00E13898">
        <w:rPr>
          <w:color w:val="000000" w:themeColor="text1"/>
        </w:rPr>
        <w:t xml:space="preserve"> are the most common factors</w:t>
      </w:r>
      <w:r w:rsidR="006A173E">
        <w:rPr>
          <w:color w:val="000000" w:themeColor="text1"/>
        </w:rPr>
        <w:t xml:space="preserve"> associated with preterm mortality</w:t>
      </w:r>
      <w:r w:rsidR="00231680">
        <w:rPr>
          <w:color w:val="000000" w:themeColor="text1"/>
        </w:rPr>
        <w:fldChar w:fldCharType="begin"/>
      </w:r>
      <w:r w:rsidR="005B564A">
        <w:rPr>
          <w:color w:val="000000" w:themeColor="text1"/>
        </w:rPr>
        <w:instrText xml:space="preserve"> ADDIN EN.CITE &lt;EndNote&gt;&lt;Cite&gt;&lt;Author&gt;Aramesh Rezaeian&lt;/Author&gt;&lt;Year&gt;2020&lt;/Year&gt;&lt;RecNum&gt;56&lt;/RecNum&gt;&lt;DisplayText&gt;(3)&lt;/DisplayText&gt;&lt;record&gt;&lt;rec-number&gt;56&lt;/rec-number&gt;&lt;foreign-keys&gt;&lt;key app="EN" db-id="d0wdrt29k9sz98err5tpx2pustswfe2ev99s"&gt;56&lt;/key&gt;&lt;/foreign-keys&gt;&lt;ref-type name="Journal Article"&gt;17&lt;/ref-type&gt;&lt;contributors&gt;&lt;authors&gt;&lt;author&gt;Aramesh Rezaeian, Marzieh Rezaeian, Seyede Fatemeh Khatami, Fatemeh Khorashadizadeh &amp;amp; Farshid Pouralizadeh Moghaddam &lt;/author&gt;&lt;/authors&gt;&lt;/contributors&gt;&lt;titles&gt;&lt;title&gt;Prediction of mortality of premature neonates using neural network and logistic regression&lt;/title&gt;&lt;secondary-title&gt;Journal of Ambient Intelligence and Humanized Computing &lt;/secondary-title&gt;&lt;/titles&gt;&lt;dates&gt;&lt;year&gt;2020&lt;/year&gt;&lt;/dates&gt;&lt;urls&gt;&lt;/urls&gt;&lt;/record&gt;&lt;/Cite&gt;&lt;/EndNote&gt;</w:instrText>
      </w:r>
      <w:r w:rsidR="00231680">
        <w:rPr>
          <w:color w:val="000000" w:themeColor="text1"/>
        </w:rPr>
        <w:fldChar w:fldCharType="separate"/>
      </w:r>
      <w:r w:rsidR="005B564A">
        <w:rPr>
          <w:noProof/>
          <w:color w:val="000000" w:themeColor="text1"/>
        </w:rPr>
        <w:t>(</w:t>
      </w:r>
      <w:hyperlink w:anchor="_ENREF_3" w:tooltip="Aramesh Rezaeian, 2020 #56" w:history="1">
        <w:r w:rsidR="00AA369A">
          <w:rPr>
            <w:noProof/>
            <w:color w:val="000000" w:themeColor="text1"/>
          </w:rPr>
          <w:t>3</w:t>
        </w:r>
      </w:hyperlink>
      <w:r w:rsidR="005B564A">
        <w:rPr>
          <w:noProof/>
          <w:color w:val="000000" w:themeColor="text1"/>
        </w:rPr>
        <w:t>)</w:t>
      </w:r>
      <w:r w:rsidR="00231680">
        <w:rPr>
          <w:color w:val="000000" w:themeColor="text1"/>
        </w:rPr>
        <w:fldChar w:fldCharType="end"/>
      </w:r>
      <w:r w:rsidR="00CE1612">
        <w:rPr>
          <w:color w:val="000000" w:themeColor="text1"/>
        </w:rPr>
        <w:t>.</w:t>
      </w:r>
      <w:r w:rsidR="008B1A31">
        <w:rPr>
          <w:color w:val="000000" w:themeColor="text1"/>
          <w:shd w:val="clear" w:color="auto" w:fill="FFFFFF"/>
        </w:rPr>
        <w:t xml:space="preserve"> </w:t>
      </w:r>
      <w:r w:rsidR="00D45C14" w:rsidRPr="00E13898">
        <w:rPr>
          <w:color w:val="000000" w:themeColor="text1"/>
          <w:shd w:val="clear" w:color="auto" w:fill="FFFFFF"/>
        </w:rPr>
        <w:t>Furthermore, t</w:t>
      </w:r>
      <w:r w:rsidR="00D45C14" w:rsidRPr="00E13898">
        <w:rPr>
          <w:color w:val="000000" w:themeColor="text1"/>
        </w:rPr>
        <w:t>hose preterm neonates who survive often</w:t>
      </w:r>
      <w:r w:rsidR="00231680">
        <w:rPr>
          <w:color w:val="000000" w:themeColor="text1"/>
        </w:rPr>
        <w:t xml:space="preserve"> </w:t>
      </w:r>
      <w:r w:rsidR="00D45C14" w:rsidRPr="00E13898">
        <w:rPr>
          <w:color w:val="000000" w:themeColor="text1"/>
        </w:rPr>
        <w:t>face a lifetime ill-health including disability, learning difficulties, visual and hearing problems</w:t>
      </w:r>
      <w:r w:rsidR="00D45C14" w:rsidRPr="00E13898">
        <w:rPr>
          <w:color w:val="000000" w:themeColor="text1"/>
          <w:shd w:val="clear" w:color="auto" w:fill="FFFFFF"/>
        </w:rPr>
        <w:t>, psychological crises, financial hardships</w:t>
      </w:r>
      <w:r w:rsidR="00D45C14" w:rsidRPr="00E13898">
        <w:rPr>
          <w:color w:val="000000" w:themeColor="text1"/>
        </w:rPr>
        <w:t xml:space="preserve"> and economic burden for the families and broader society</w:t>
      </w:r>
      <w:r w:rsidR="00D45C14" w:rsidRPr="00E13898">
        <w:rPr>
          <w:color w:val="000000" w:themeColor="text1"/>
          <w:shd w:val="clear" w:color="auto" w:fill="FFFFFF"/>
        </w:rPr>
        <w:t xml:space="preserve"> due long term complex health care needs</w:t>
      </w:r>
      <w:r w:rsidR="001815DC">
        <w:rPr>
          <w:color w:val="000000" w:themeColor="text1"/>
          <w:shd w:val="clear" w:color="auto" w:fill="FFFFFF"/>
        </w:rPr>
        <w:fldChar w:fldCharType="begin"/>
      </w:r>
      <w:r w:rsidR="005B564A">
        <w:rPr>
          <w:color w:val="000000" w:themeColor="text1"/>
          <w:shd w:val="clear" w:color="auto" w:fill="FFFFFF"/>
        </w:rPr>
        <w:instrText xml:space="preserve"> ADDIN EN.CITE &lt;EndNote&gt;&lt;Cite&gt;&lt;Author&gt;Save the Children Federation&lt;/Author&gt;&lt;Year&gt;2021&lt;/Year&gt;&lt;RecNum&gt;60&lt;/RecNum&gt;&lt;DisplayText&gt;(4, 5)&lt;/DisplayText&gt;&lt;record&gt;&lt;rec-number&gt;60&lt;/rec-number&gt;&lt;foreign-keys&gt;&lt;key app="EN" db-id="fv0wz000mvxsanee9pevz525r9vtesr5frft"&gt;60&lt;/key&gt;&lt;key app="ENWeb" db-id=""&gt;0&lt;/key&gt;&lt;/foreign-keys&gt;&lt;ref-type name="Journal Article"&gt;17&lt;/ref-type&gt;&lt;contributors&gt;&lt;authors&gt;&lt;author&gt; Save the Children Federation, Inc., a 501(c)(3) organization&lt;/author&gt;&lt;/authors&gt;&lt;/contributors&gt;&lt;titles&gt;&lt;title&gt;Preterm birth complications&lt;/title&gt;&lt;secondary-title&gt;Healthy newborn network&lt;/secondary-title&gt;&lt;/titles&gt;&lt;periodical&gt;&lt;full-title&gt;Healthy newborn network&lt;/full-title&gt;&lt;/periodical&gt;&lt;dates&gt;&lt;year&gt;2021&lt;/year&gt;&lt;/dates&gt;&lt;urls&gt;&lt;/urls&gt;&lt;/record&gt;&lt;/Cite&gt;&lt;Cite&gt;&lt;Author&gt;Walani&lt;/Author&gt;&lt;Year&gt;2020&lt;/Year&gt;&lt;RecNum&gt;57&lt;/RecNum&gt;&lt;record&gt;&lt;rec-number&gt;57&lt;/rec-number&gt;&lt;foreign-keys&gt;&lt;key app="EN" db-id="fv0wz000mvxsanee9pevz525r9vtesr5frft"&gt;57&lt;/key&gt;&lt;key app="ENWeb" db-id=""&gt;0&lt;/key&gt;&lt;/foreign-keys&gt;&lt;ref-type name="Journal Article"&gt;17&lt;/ref-type&gt;&lt;contributors&gt;&lt;authors&gt;&lt;author&gt;Salmah Walani&lt;/author&gt;&lt;/authors&gt;&lt;/contributors&gt;&lt;titles&gt;&lt;title&gt;Global burden of preterm birth&lt;/title&gt;&lt;secondary-title&gt;international journal of obstetrics and gynacology&lt;/secondary-title&gt;&lt;/titles&gt;&lt;periodical&gt;&lt;full-title&gt;international journal of obstetrics and gynacology&lt;/full-title&gt;&lt;/periodical&gt;&lt;dates&gt;&lt;year&gt;2020&lt;/year&gt;&lt;/dates&gt;&lt;urls&gt;&lt;/urls&gt;&lt;/record&gt;&lt;/Cite&gt;&lt;/EndNote&gt;</w:instrText>
      </w:r>
      <w:r w:rsidR="001815DC">
        <w:rPr>
          <w:color w:val="000000" w:themeColor="text1"/>
          <w:shd w:val="clear" w:color="auto" w:fill="FFFFFF"/>
        </w:rPr>
        <w:fldChar w:fldCharType="separate"/>
      </w:r>
      <w:r w:rsidR="005B564A">
        <w:rPr>
          <w:noProof/>
          <w:color w:val="000000" w:themeColor="text1"/>
          <w:shd w:val="clear" w:color="auto" w:fill="FFFFFF"/>
        </w:rPr>
        <w:t>(</w:t>
      </w:r>
      <w:hyperlink w:anchor="_ENREF_4" w:tooltip="Save the Children Federation, 2021 #60" w:history="1">
        <w:r w:rsidR="00AA369A">
          <w:rPr>
            <w:noProof/>
            <w:color w:val="000000" w:themeColor="text1"/>
            <w:shd w:val="clear" w:color="auto" w:fill="FFFFFF"/>
          </w:rPr>
          <w:t>4</w:t>
        </w:r>
      </w:hyperlink>
      <w:r w:rsidR="005B564A">
        <w:rPr>
          <w:noProof/>
          <w:color w:val="000000" w:themeColor="text1"/>
          <w:shd w:val="clear" w:color="auto" w:fill="FFFFFF"/>
        </w:rPr>
        <w:t xml:space="preserve">, </w:t>
      </w:r>
      <w:hyperlink w:anchor="_ENREF_5" w:tooltip="Walani, 2020 #57" w:history="1">
        <w:r w:rsidR="00AA369A">
          <w:rPr>
            <w:noProof/>
            <w:color w:val="000000" w:themeColor="text1"/>
            <w:shd w:val="clear" w:color="auto" w:fill="FFFFFF"/>
          </w:rPr>
          <w:t>5</w:t>
        </w:r>
      </w:hyperlink>
      <w:r w:rsidR="005B564A">
        <w:rPr>
          <w:noProof/>
          <w:color w:val="000000" w:themeColor="text1"/>
          <w:shd w:val="clear" w:color="auto" w:fill="FFFFFF"/>
        </w:rPr>
        <w:t>)</w:t>
      </w:r>
      <w:r w:rsidR="001815DC">
        <w:rPr>
          <w:color w:val="000000" w:themeColor="text1"/>
          <w:shd w:val="clear" w:color="auto" w:fill="FFFFFF"/>
        </w:rPr>
        <w:fldChar w:fldCharType="end"/>
      </w:r>
      <w:r w:rsidR="00D45C14" w:rsidRPr="00E13898">
        <w:rPr>
          <w:color w:val="000000" w:themeColor="text1"/>
          <w:shd w:val="clear" w:color="auto" w:fill="FFFFFF"/>
        </w:rPr>
        <w:t>.</w:t>
      </w:r>
    </w:p>
    <w:p w14:paraId="238CC129" w14:textId="05A2208B" w:rsidR="009D437E" w:rsidRPr="00C62D31" w:rsidRDefault="00C62D31" w:rsidP="009D437E">
      <w:pPr>
        <w:pStyle w:val="NormalWeb"/>
        <w:shd w:val="clear" w:color="auto" w:fill="FFFFFF"/>
        <w:spacing w:line="360" w:lineRule="auto"/>
        <w:jc w:val="both"/>
        <w:rPr>
          <w:color w:val="000000" w:themeColor="text1"/>
        </w:rPr>
      </w:pPr>
      <w:r w:rsidRPr="00E13898">
        <w:rPr>
          <w:color w:val="000000" w:themeColor="text1"/>
        </w:rPr>
        <w:t>Mortalit</w:t>
      </w:r>
      <w:ins w:id="79" w:author="wireless" w:date="2022-02-04T03:32:00Z">
        <w:r w:rsidR="001E593E">
          <w:rPr>
            <w:color w:val="000000" w:themeColor="text1"/>
          </w:rPr>
          <w:t>y</w:t>
        </w:r>
      </w:ins>
      <w:r w:rsidRPr="00E13898">
        <w:rPr>
          <w:color w:val="000000" w:themeColor="text1"/>
        </w:rPr>
        <w:t xml:space="preserve"> due to preterm </w:t>
      </w:r>
      <w:ins w:id="80" w:author="wireless" w:date="2022-02-04T01:43:00Z">
        <w:r w:rsidR="00FD0496">
          <w:rPr>
            <w:color w:val="000000" w:themeColor="text1"/>
          </w:rPr>
          <w:t xml:space="preserve">neonatal </w:t>
        </w:r>
      </w:ins>
      <w:r w:rsidRPr="00E13898">
        <w:rPr>
          <w:color w:val="000000" w:themeColor="text1"/>
        </w:rPr>
        <w:t xml:space="preserve">birth complications </w:t>
      </w:r>
      <w:ins w:id="81" w:author="wireless" w:date="2022-02-04T03:32:00Z">
        <w:r w:rsidR="001E593E">
          <w:rPr>
            <w:color w:val="000000" w:themeColor="text1"/>
          </w:rPr>
          <w:t xml:space="preserve">is </w:t>
        </w:r>
      </w:ins>
      <w:r>
        <w:rPr>
          <w:color w:val="000000" w:themeColor="text1"/>
        </w:rPr>
        <w:t>supreme</w:t>
      </w:r>
      <w:ins w:id="82" w:author="wireless" w:date="2022-02-04T03:04:00Z">
        <w:r w:rsidR="00614F76">
          <w:rPr>
            <w:color w:val="000000" w:themeColor="text1"/>
          </w:rPr>
          <w:t>;</w:t>
        </w:r>
      </w:ins>
      <w:r>
        <w:rPr>
          <w:color w:val="000000" w:themeColor="text1"/>
        </w:rPr>
        <w:t xml:space="preserve"> </w:t>
      </w:r>
      <w:ins w:id="83" w:author="wireless" w:date="2022-02-04T01:45:00Z">
        <w:r w:rsidR="00FD0496">
          <w:rPr>
            <w:color w:val="000000" w:themeColor="text1"/>
          </w:rPr>
          <w:t>accounting</w:t>
        </w:r>
      </w:ins>
      <w:ins w:id="84" w:author="wireless" w:date="2022-02-04T01:50:00Z">
        <w:r w:rsidR="007A4C70">
          <w:rPr>
            <w:color w:val="000000" w:themeColor="text1"/>
          </w:rPr>
          <w:t xml:space="preserve"> for</w:t>
        </w:r>
      </w:ins>
      <w:r>
        <w:rPr>
          <w:color w:val="000000" w:themeColor="text1"/>
        </w:rPr>
        <w:t xml:space="preserve"> more than 1 </w:t>
      </w:r>
      <w:r w:rsidRPr="00E13898">
        <w:rPr>
          <w:color w:val="000000" w:themeColor="text1"/>
        </w:rPr>
        <w:t>million out of 15 million babies born preterm every year worldwide</w:t>
      </w:r>
      <w:r>
        <w:rPr>
          <w:color w:val="000000" w:themeColor="text1"/>
        </w:rPr>
        <w:fldChar w:fldCharType="begin"/>
      </w:r>
      <w:r w:rsidR="005B564A">
        <w:rPr>
          <w:color w:val="000000" w:themeColor="text1"/>
        </w:rPr>
        <w:instrText xml:space="preserve"> ADDIN EN.CITE &lt;EndNote&gt;&lt;Cite&gt;&lt;Author&gt;Walani&lt;/Author&gt;&lt;Year&gt;2020&lt;/Year&gt;&lt;RecNum&gt;57&lt;/RecNum&gt;&lt;DisplayText&gt;(5)&lt;/DisplayText&gt;&lt;record&gt;&lt;rec-number&gt;57&lt;/rec-number&gt;&lt;foreign-keys&gt;&lt;key app="EN" db-id="fv0wz000mvxsanee9pevz525r9vtesr5frft"&gt;57&lt;/key&gt;&lt;key app="ENWeb" db-id=""&gt;0&lt;/key&gt;&lt;/foreign-keys&gt;&lt;ref-type name="Journal Article"&gt;17&lt;/ref-type&gt;&lt;contributors&gt;&lt;authors&gt;&lt;author&gt;Salmah Walani&lt;/author&gt;&lt;/authors&gt;&lt;/contributors&gt;&lt;titles&gt;&lt;title&gt;Global burden of preterm birth&lt;/title&gt;&lt;secondary-title&gt;international journal of obstetrics and gynacology&lt;/secondary-title&gt;&lt;/titles&gt;&lt;periodical&gt;&lt;full-title&gt;international journal of obstetrics and gynacology&lt;/full-title&gt;&lt;/periodical&gt;&lt;dates&gt;&lt;year&gt;2020&lt;/year&gt;&lt;/dates&gt;&lt;urls&gt;&lt;/urls&gt;&lt;/record&gt;&lt;/Cite&gt;&lt;/EndNote&gt;</w:instrText>
      </w:r>
      <w:r>
        <w:rPr>
          <w:color w:val="000000" w:themeColor="text1"/>
        </w:rPr>
        <w:fldChar w:fldCharType="separate"/>
      </w:r>
      <w:r w:rsidR="005B564A">
        <w:rPr>
          <w:noProof/>
          <w:color w:val="000000" w:themeColor="text1"/>
        </w:rPr>
        <w:t>(</w:t>
      </w:r>
      <w:hyperlink w:anchor="_ENREF_5" w:tooltip="Walani, 2020 #57" w:history="1">
        <w:r w:rsidR="00AA369A">
          <w:rPr>
            <w:noProof/>
            <w:color w:val="000000" w:themeColor="text1"/>
          </w:rPr>
          <w:t>5</w:t>
        </w:r>
      </w:hyperlink>
      <w:r w:rsidR="005B564A">
        <w:rPr>
          <w:noProof/>
          <w:color w:val="000000" w:themeColor="text1"/>
        </w:rPr>
        <w:t>)</w:t>
      </w:r>
      <w:r>
        <w:rPr>
          <w:color w:val="000000" w:themeColor="text1"/>
        </w:rPr>
        <w:fldChar w:fldCharType="end"/>
      </w:r>
      <w:r w:rsidRPr="00E13898">
        <w:rPr>
          <w:color w:val="000000" w:themeColor="text1"/>
        </w:rPr>
        <w:t>.</w:t>
      </w:r>
      <w:r>
        <w:rPr>
          <w:color w:val="000000" w:themeColor="text1"/>
        </w:rPr>
        <w:t xml:space="preserve"> </w:t>
      </w:r>
      <w:ins w:id="85" w:author="wireless" w:date="2022-02-04T03:33:00Z">
        <w:r w:rsidR="001E593E">
          <w:rPr>
            <w:color w:val="000000" w:themeColor="text1"/>
          </w:rPr>
          <w:t xml:space="preserve">This </w:t>
        </w:r>
      </w:ins>
      <w:ins w:id="86" w:author="wireless" w:date="2022-02-04T03:07:00Z">
        <w:r w:rsidR="00614F76">
          <w:rPr>
            <w:color w:val="000000" w:themeColor="text1"/>
          </w:rPr>
          <w:t xml:space="preserve">complication </w:t>
        </w:r>
      </w:ins>
      <w:del w:id="87" w:author="wireless" w:date="2022-02-04T03:30:00Z">
        <w:r w:rsidDel="001E593E">
          <w:rPr>
            <w:color w:val="000000" w:themeColor="text1"/>
          </w:rPr>
          <w:delText>It</w:delText>
        </w:r>
        <w:r w:rsidR="00791F31" w:rsidRPr="00E13898" w:rsidDel="001E593E">
          <w:rPr>
            <w:color w:val="000000" w:themeColor="text1"/>
          </w:rPr>
          <w:delText xml:space="preserve"> </w:delText>
        </w:r>
      </w:del>
      <w:r w:rsidR="00791F31" w:rsidRPr="00E13898">
        <w:rPr>
          <w:color w:val="000000" w:themeColor="text1"/>
        </w:rPr>
        <w:t>is a significant public health problem across the world because of associated morbidity and mortalit</w:t>
      </w:r>
      <w:r w:rsidR="001815DC">
        <w:rPr>
          <w:color w:val="000000" w:themeColor="text1"/>
        </w:rPr>
        <w:t>y</w:t>
      </w:r>
      <w:r>
        <w:rPr>
          <w:color w:val="000000" w:themeColor="text1"/>
        </w:rPr>
        <w:t xml:space="preserve"> </w:t>
      </w:r>
      <w:r w:rsidR="001815DC">
        <w:rPr>
          <w:color w:val="000000" w:themeColor="text1"/>
        </w:rPr>
        <w:fldChar w:fldCharType="begin"/>
      </w:r>
      <w:r w:rsidR="005B564A">
        <w:rPr>
          <w:color w:val="000000" w:themeColor="text1"/>
        </w:rPr>
        <w:instrText xml:space="preserve"> ADDIN EN.CITE &lt;EndNote&gt;&lt;Cite&gt;&lt;Author&gt;Save the Children Federation&lt;/Author&gt;&lt;Year&gt;2021&lt;/Year&gt;&lt;RecNum&gt;60&lt;/RecNum&gt;&lt;DisplayText&gt;(1, 4)&lt;/DisplayText&gt;&lt;record&gt;&lt;rec-number&gt;60&lt;/rec-number&gt;&lt;foreign-keys&gt;&lt;key app="EN" db-id="d0wdrt29k9sz98err5tpx2pustswfe2ev99s"&gt;60&lt;/key&gt;&lt;/foreign-keys&gt;&lt;ref-type name="Journal Article"&gt;17&lt;/ref-type&gt;&lt;contributors&gt;&lt;authors&gt;&lt;author&gt; Save the Children Federation, Inc., a 501(c)(3) organization&lt;/author&gt;&lt;/authors&gt;&lt;/contributors&gt;&lt;titles&gt;&lt;title&gt;Preterm birth complications&lt;/title&gt;&lt;secondary-title&gt;Healthy newborn network&lt;/secondary-title&gt;&lt;/titles&gt;&lt;dates&gt;&lt;year&gt;2021&lt;/year&gt;&lt;/dates&gt;&lt;urls&gt;&lt;/urls&gt;&lt;/record&gt;&lt;/Cite&gt;&lt;Cite&gt;&lt;Author&gt;WHO&lt;/Author&gt;&lt;Year&gt;2020&lt;/Year&gt;&lt;RecNum&gt;54&lt;/RecNum&gt;&lt;record&gt;&lt;rec-number&gt;54&lt;/rec-number&gt;&lt;foreign-keys&gt;&lt;key app="EN" db-id="d0wdrt29k9sz98err5tpx2pustswfe2ev99s"&gt;54&lt;/key&gt;&lt;/foreign-keys&gt;&lt;ref-type name="Journal Article"&gt;17&lt;/ref-type&gt;&lt;contributors&gt;&lt;authors&gt;&lt;author&gt;WHO&lt;/author&gt;&lt;/authors&gt;&lt;/contributors&gt;&lt;titles&gt;&lt;title&gt;Newborns: improving survival and well-being&lt;/title&gt;&lt;secondary-title&gt;Springer&lt;/secondary-title&gt;&lt;/titles&gt;&lt;dates&gt;&lt;year&gt;2020&lt;/year&gt;&lt;/dates&gt;&lt;urls&gt;&lt;/urls&gt;&lt;/record&gt;&lt;/Cite&gt;&lt;/EndNote&gt;</w:instrText>
      </w:r>
      <w:r w:rsidR="001815DC">
        <w:rPr>
          <w:color w:val="000000" w:themeColor="text1"/>
        </w:rPr>
        <w:fldChar w:fldCharType="separate"/>
      </w:r>
      <w:r w:rsidR="005B564A">
        <w:rPr>
          <w:noProof/>
          <w:color w:val="000000" w:themeColor="text1"/>
        </w:rPr>
        <w:t>(</w:t>
      </w:r>
      <w:hyperlink w:anchor="_ENREF_1" w:tooltip="WHO, 2020 #54" w:history="1">
        <w:r w:rsidR="00AA369A">
          <w:rPr>
            <w:noProof/>
            <w:color w:val="000000" w:themeColor="text1"/>
          </w:rPr>
          <w:t>1</w:t>
        </w:r>
      </w:hyperlink>
      <w:r w:rsidR="005B564A">
        <w:rPr>
          <w:noProof/>
          <w:color w:val="000000" w:themeColor="text1"/>
        </w:rPr>
        <w:t xml:space="preserve">, </w:t>
      </w:r>
      <w:hyperlink w:anchor="_ENREF_4" w:tooltip="Save the Children Federation, 2021 #60" w:history="1">
        <w:r w:rsidR="00AA369A">
          <w:rPr>
            <w:noProof/>
            <w:color w:val="000000" w:themeColor="text1"/>
          </w:rPr>
          <w:t>4</w:t>
        </w:r>
      </w:hyperlink>
      <w:r w:rsidR="005B564A">
        <w:rPr>
          <w:noProof/>
          <w:color w:val="000000" w:themeColor="text1"/>
        </w:rPr>
        <w:t>)</w:t>
      </w:r>
      <w:r w:rsidR="001815DC">
        <w:rPr>
          <w:color w:val="000000" w:themeColor="text1"/>
        </w:rPr>
        <w:fldChar w:fldCharType="end"/>
      </w:r>
      <w:r w:rsidR="00791F31" w:rsidRPr="00E13898">
        <w:rPr>
          <w:color w:val="000000" w:themeColor="text1"/>
        </w:rPr>
        <w:t>.</w:t>
      </w:r>
      <w:r w:rsidR="006A173E">
        <w:rPr>
          <w:color w:val="000000" w:themeColor="text1"/>
        </w:rPr>
        <w:t xml:space="preserve"> </w:t>
      </w:r>
      <w:ins w:id="88" w:author="wireless" w:date="2022-02-04T03:34:00Z">
        <w:r w:rsidR="001E593E">
          <w:rPr>
            <w:color w:val="000000" w:themeColor="text1"/>
          </w:rPr>
          <w:t xml:space="preserve">It is a </w:t>
        </w:r>
      </w:ins>
      <w:r w:rsidR="00483CED" w:rsidRPr="00E13898">
        <w:rPr>
          <w:color w:val="000000" w:themeColor="text1"/>
        </w:rPr>
        <w:t xml:space="preserve">single, direct leading cause of death, accounting for </w:t>
      </w:r>
      <w:ins w:id="89" w:author="wireless" w:date="2022-02-04T01:32:00Z">
        <w:r w:rsidR="00FD0496">
          <w:rPr>
            <w:color w:val="000000" w:themeColor="text1"/>
          </w:rPr>
          <w:t xml:space="preserve"> about </w:t>
        </w:r>
      </w:ins>
      <w:r w:rsidR="00483CED" w:rsidRPr="00E13898">
        <w:rPr>
          <w:color w:val="000000" w:themeColor="text1"/>
        </w:rPr>
        <w:t xml:space="preserve">18% of all deaths in under five children and the first leading cause of neonatal mortality worldwide </w:t>
      </w:r>
      <w:r w:rsidR="007A0E95" w:rsidRPr="00E13898">
        <w:rPr>
          <w:color w:val="000000" w:themeColor="text1"/>
        </w:rPr>
        <w:fldChar w:fldCharType="begin"/>
      </w:r>
      <w:r w:rsidR="005B564A">
        <w:rPr>
          <w:color w:val="000000" w:themeColor="text1"/>
        </w:rPr>
        <w:instrText xml:space="preserve"> ADDIN EN.CITE &lt;EndNote&gt;&lt;Cite&gt;&lt;Author&gt;William W. Hay J&lt;/Author&gt;&lt;Year&gt;2019:&lt;/Year&gt;&lt;RecNum&gt;174&lt;/RecNum&gt;&lt;DisplayText&gt;(5, 6)&lt;/DisplayText&gt;&lt;record&gt;&lt;rec-number&gt;174&lt;/rec-number&gt;&lt;foreign-keys&gt;&lt;key app="EN" db-id="0xa2sxe9p5zfe9exsxl5tdpww20xxexexrz0"&gt;174&lt;/key&gt;&lt;/foreign-keys&gt;&lt;ref-type name="Journal Article"&gt;17&lt;/ref-type&gt;&lt;contributors&gt;&lt;authors&gt;&lt;author&gt;William W. Hay J, Myron J. Levin,Judith M. Sondheimer,Robin R&lt;/author&gt;&lt;/authors&gt;&lt;/contributors&gt;&lt;titles&gt;&lt;title&gt;Deterding the new born&amp;#xD;infant In: current diagnosis and treatment pediatrics new born infant&lt;/title&gt;&lt;secondary-title&gt; New York ,Chicago: Elisabeth H&amp;#xD;.TiloAdamA.Rosenberg; &lt;/secondary-title&gt;&lt;/titles&gt;&lt;volume&gt;Volume 9th edition edn.&lt;/volume&gt;&lt;dates&gt;&lt;year&gt;2019:&lt;/year&gt;&lt;/dates&gt;&lt;urls&gt;&lt;/urls&gt;&lt;/record&gt;&lt;/Cite&gt;&lt;Cite&gt;&lt;Author&gt;Walani&lt;/Author&gt;&lt;Year&gt;2020&lt;/Year&gt;&lt;RecNum&gt;57&lt;/RecNum&gt;&lt;record&gt;&lt;rec-number&gt;57&lt;/rec-number&gt;&lt;foreign-keys&gt;&lt;key app="EN" db-id="fv0wz000mvxsanee9pevz525r9vtesr5frft"&gt;57&lt;/key&gt;&lt;key app="ENWeb" db-id=""&gt;0&lt;/key&gt;&lt;/foreign-keys&gt;&lt;ref-type name="Journal Article"&gt;17&lt;/ref-type&gt;&lt;contributors&gt;&lt;authors&gt;&lt;author&gt;Salmah Walani&lt;/author&gt;&lt;/authors&gt;&lt;/contributors&gt;&lt;titles&gt;&lt;title&gt;Global burden of preterm birth&lt;/title&gt;&lt;secondary-title&gt;international journal of obstetrics and gynacology&lt;/secondary-title&gt;&lt;/titles&gt;&lt;periodical&gt;&lt;full-title&gt;international journal of obstetrics and gynacology&lt;/full-title&gt;&lt;/periodical&gt;&lt;dates&gt;&lt;year&gt;2020&lt;/year&gt;&lt;/dates&gt;&lt;urls&gt;&lt;/urls&gt;&lt;/record&gt;&lt;/Cite&gt;&lt;/EndNote&gt;</w:instrText>
      </w:r>
      <w:r w:rsidR="007A0E95" w:rsidRPr="00E13898">
        <w:rPr>
          <w:color w:val="000000" w:themeColor="text1"/>
        </w:rPr>
        <w:fldChar w:fldCharType="separate"/>
      </w:r>
      <w:r w:rsidR="005B564A">
        <w:rPr>
          <w:noProof/>
          <w:color w:val="000000" w:themeColor="text1"/>
        </w:rPr>
        <w:t>(</w:t>
      </w:r>
      <w:hyperlink w:anchor="_ENREF_5" w:tooltip="Walani, 2020 #57" w:history="1">
        <w:r w:rsidR="00AA369A">
          <w:rPr>
            <w:noProof/>
            <w:color w:val="000000" w:themeColor="text1"/>
          </w:rPr>
          <w:t>5</w:t>
        </w:r>
      </w:hyperlink>
      <w:r w:rsidR="005B564A">
        <w:rPr>
          <w:noProof/>
          <w:color w:val="000000" w:themeColor="text1"/>
        </w:rPr>
        <w:t xml:space="preserve">, </w:t>
      </w:r>
      <w:hyperlink w:anchor="_ENREF_6" w:tooltip="William W. Hay J, 2019: #174" w:history="1">
        <w:r w:rsidR="00AA369A">
          <w:rPr>
            <w:noProof/>
            <w:color w:val="000000" w:themeColor="text1"/>
          </w:rPr>
          <w:t>6</w:t>
        </w:r>
      </w:hyperlink>
      <w:r w:rsidR="005B564A">
        <w:rPr>
          <w:noProof/>
          <w:color w:val="000000" w:themeColor="text1"/>
        </w:rPr>
        <w:t>)</w:t>
      </w:r>
      <w:r w:rsidR="007A0E95" w:rsidRPr="00E13898">
        <w:rPr>
          <w:color w:val="000000" w:themeColor="text1"/>
        </w:rPr>
        <w:fldChar w:fldCharType="end"/>
      </w:r>
      <w:r w:rsidR="00483CED" w:rsidRPr="00E13898">
        <w:rPr>
          <w:color w:val="000000" w:themeColor="text1"/>
        </w:rPr>
        <w:t>.</w:t>
      </w:r>
      <w:r w:rsidR="009D437E" w:rsidRPr="009D437E">
        <w:rPr>
          <w:color w:val="000000" w:themeColor="text1"/>
        </w:rPr>
        <w:t xml:space="preserve"> </w:t>
      </w:r>
      <w:r>
        <w:rPr>
          <w:color w:val="000000" w:themeColor="text1"/>
        </w:rPr>
        <w:t>It</w:t>
      </w:r>
      <w:r w:rsidR="009D437E">
        <w:rPr>
          <w:color w:val="000000" w:themeColor="text1"/>
        </w:rPr>
        <w:t xml:space="preserve"> accounts </w:t>
      </w:r>
      <w:r w:rsidR="009D437E" w:rsidRPr="00D45C14">
        <w:rPr>
          <w:color w:val="000000" w:themeColor="text1"/>
          <w:shd w:val="clear" w:color="auto" w:fill="FFFFFF"/>
        </w:rPr>
        <w:t>for 35% of all neonatal deaths</w:t>
      </w:r>
      <w:r w:rsidR="009D437E" w:rsidRPr="00D45C14">
        <w:rPr>
          <w:color w:val="000000" w:themeColor="text1"/>
        </w:rPr>
        <w:t xml:space="preserve"> worldwide</w:t>
      </w:r>
      <w:r w:rsidR="009D437E">
        <w:rPr>
          <w:color w:val="000000" w:themeColor="text1"/>
        </w:rPr>
        <w:fldChar w:fldCharType="begin"/>
      </w:r>
      <w:r w:rsidR="005B564A">
        <w:rPr>
          <w:color w:val="000000" w:themeColor="text1"/>
        </w:rPr>
        <w:instrText xml:space="preserve"> ADDIN EN.CITE &lt;EndNote&gt;&lt;Cite&gt;&lt;Author&gt;Save the Children Federation&lt;/Author&gt;&lt;Year&gt;2021&lt;/Year&gt;&lt;RecNum&gt;60&lt;/RecNum&gt;&lt;DisplayText&gt;(4)&lt;/DisplayText&gt;&lt;record&gt;&lt;rec-number&gt;60&lt;/rec-number&gt;&lt;foreign-keys&gt;&lt;key app="EN" db-id="fv0wz000mvxsanee9pevz525r9vtesr5frft"&gt;60&lt;/key&gt;&lt;key app="ENWeb" db-id=""&gt;0&lt;/key&gt;&lt;/foreign-keys&gt;&lt;ref-type name="Journal Article"&gt;17&lt;/ref-type&gt;&lt;contributors&gt;&lt;authors&gt;&lt;author&gt; Save the Children Federation, Inc., a 501(c)(3) organization&lt;/author&gt;&lt;/authors&gt;&lt;/contributors&gt;&lt;titles&gt;&lt;title&gt;Preterm birth complications&lt;/title&gt;&lt;secondary-title&gt;Healthy newborn network&lt;/secondary-title&gt;&lt;/titles&gt;&lt;periodical&gt;&lt;full-title&gt;Healthy newborn network&lt;/full-title&gt;&lt;/periodical&gt;&lt;dates&gt;&lt;year&gt;2021&lt;/year&gt;&lt;/dates&gt;&lt;urls&gt;&lt;/urls&gt;&lt;/record&gt;&lt;/Cite&gt;&lt;/EndNote&gt;</w:instrText>
      </w:r>
      <w:r w:rsidR="009D437E">
        <w:rPr>
          <w:color w:val="000000" w:themeColor="text1"/>
        </w:rPr>
        <w:fldChar w:fldCharType="separate"/>
      </w:r>
      <w:r w:rsidR="005B564A">
        <w:rPr>
          <w:noProof/>
          <w:color w:val="000000" w:themeColor="text1"/>
        </w:rPr>
        <w:t>(</w:t>
      </w:r>
      <w:hyperlink w:anchor="_ENREF_4" w:tooltip="Save the Children Federation, 2021 #60" w:history="1">
        <w:r w:rsidR="00AA369A">
          <w:rPr>
            <w:noProof/>
            <w:color w:val="000000" w:themeColor="text1"/>
          </w:rPr>
          <w:t>4</w:t>
        </w:r>
      </w:hyperlink>
      <w:r w:rsidR="005B564A">
        <w:rPr>
          <w:noProof/>
          <w:color w:val="000000" w:themeColor="text1"/>
        </w:rPr>
        <w:t>)</w:t>
      </w:r>
      <w:r w:rsidR="009D437E">
        <w:rPr>
          <w:color w:val="000000" w:themeColor="text1"/>
        </w:rPr>
        <w:fldChar w:fldCharType="end"/>
      </w:r>
      <w:r w:rsidR="009D437E" w:rsidRPr="00D45C14">
        <w:rPr>
          <w:color w:val="000000" w:themeColor="text1"/>
        </w:rPr>
        <w:t>.</w:t>
      </w:r>
      <w:r w:rsidR="009D437E">
        <w:rPr>
          <w:color w:val="000000" w:themeColor="text1"/>
        </w:rPr>
        <w:t xml:space="preserve"> </w:t>
      </w:r>
      <w:r>
        <w:rPr>
          <w:color w:val="000000" w:themeColor="text1"/>
          <w:shd w:val="clear" w:color="auto" w:fill="FFFFFF"/>
        </w:rPr>
        <w:t>Findings in</w:t>
      </w:r>
      <w:r w:rsidR="009D437E">
        <w:rPr>
          <w:color w:val="000000" w:themeColor="text1"/>
          <w:shd w:val="clear" w:color="auto" w:fill="FFFFFF"/>
        </w:rPr>
        <w:t xml:space="preserve"> </w:t>
      </w:r>
      <w:r w:rsidR="00892EBE" w:rsidRPr="00D45C14">
        <w:rPr>
          <w:color w:val="000000" w:themeColor="text1"/>
          <w:shd w:val="clear" w:color="auto" w:fill="FFFFFF"/>
        </w:rPr>
        <w:t>India and Iran indicate</w:t>
      </w:r>
      <w:r>
        <w:rPr>
          <w:color w:val="000000" w:themeColor="text1"/>
          <w:shd w:val="clear" w:color="auto" w:fill="FFFFFF"/>
        </w:rPr>
        <w:t>d</w:t>
      </w:r>
      <w:r w:rsidR="00892EBE" w:rsidRPr="00D45C14">
        <w:rPr>
          <w:color w:val="000000" w:themeColor="text1"/>
          <w:shd w:val="clear" w:color="auto" w:fill="FFFFFF"/>
        </w:rPr>
        <w:t xml:space="preserve"> lower mortality rates </w:t>
      </w:r>
      <w:r w:rsidR="009D437E">
        <w:rPr>
          <w:color w:val="000000" w:themeColor="text1"/>
          <w:shd w:val="clear" w:color="auto" w:fill="FFFFFF"/>
        </w:rPr>
        <w:t>(</w:t>
      </w:r>
      <w:r w:rsidR="009D437E" w:rsidRPr="00D45C14">
        <w:rPr>
          <w:color w:val="000000" w:themeColor="text1"/>
          <w:shd w:val="clear" w:color="auto" w:fill="FFFFFF"/>
        </w:rPr>
        <w:t>18.7% and 12%</w:t>
      </w:r>
      <w:r w:rsidR="009D437E">
        <w:rPr>
          <w:color w:val="000000" w:themeColor="text1"/>
          <w:shd w:val="clear" w:color="auto" w:fill="FFFFFF"/>
        </w:rPr>
        <w:t xml:space="preserve"> respectively) </w:t>
      </w:r>
      <w:r w:rsidR="00892EBE" w:rsidRPr="00D45C14">
        <w:rPr>
          <w:color w:val="000000" w:themeColor="text1"/>
          <w:shd w:val="clear" w:color="auto" w:fill="FFFFFF"/>
        </w:rPr>
        <w:t xml:space="preserve">among preterm infants </w:t>
      </w:r>
      <w:r w:rsidR="00504C4D">
        <w:rPr>
          <w:color w:val="000000" w:themeColor="text1"/>
          <w:shd w:val="clear" w:color="auto" w:fill="FFFFFF"/>
        </w:rPr>
        <w:t xml:space="preserve">compared to America and European </w:t>
      </w:r>
      <w:r w:rsidR="00D17A2C">
        <w:rPr>
          <w:color w:val="000000" w:themeColor="text1"/>
          <w:shd w:val="clear" w:color="auto" w:fill="FFFFFF"/>
        </w:rPr>
        <w:t>Countries</w:t>
      </w:r>
      <w:r w:rsidR="00C810C2">
        <w:rPr>
          <w:color w:val="000000" w:themeColor="text1"/>
          <w:shd w:val="clear" w:color="auto" w:fill="FFFFFF"/>
        </w:rPr>
        <w:t xml:space="preserve"> </w:t>
      </w:r>
      <w:r w:rsidR="007A0E95" w:rsidRPr="00D45C14">
        <w:rPr>
          <w:color w:val="000000" w:themeColor="text1"/>
          <w:shd w:val="clear" w:color="auto" w:fill="FFFFFF"/>
        </w:rPr>
        <w:fldChar w:fldCharType="begin"/>
      </w:r>
      <w:r w:rsidR="005B564A">
        <w:rPr>
          <w:color w:val="000000" w:themeColor="text1"/>
          <w:shd w:val="clear" w:color="auto" w:fill="FFFFFF"/>
        </w:rPr>
        <w:instrText xml:space="preserve"> ADDIN EN.CITE &lt;EndNote&gt;&lt;Cite&gt;&lt;Author&gt;Aramesh Rezaeian&lt;/Author&gt;&lt;Year&gt;2020&lt;/Year&gt;&lt;RecNum&gt;56&lt;/RecNum&gt;&lt;DisplayText&gt;(3, 7)&lt;/DisplayText&gt;&lt;record&gt;&lt;rec-number&gt;56&lt;/rec-number&gt;&lt;foreign-keys&gt;&lt;key app="EN" db-id="d0wdrt29k9sz98err5tpx2pustswfe2ev99s"&gt;56&lt;/key&gt;&lt;/foreign-keys&gt;&lt;ref-type name="Journal Article"&gt;17&lt;/ref-type&gt;&lt;contributors&gt;&lt;authors&gt;&lt;author&gt;Aramesh Rezaeian, Marzieh Rezaeian, Seyede Fatemeh Khatami, Fatemeh Khorashadizadeh &amp;amp; Farshid Pouralizadeh Moghaddam &lt;/author&gt;&lt;/authors&gt;&lt;/contributors&gt;&lt;titles&gt;&lt;title&gt;Prediction of mortality of premature neonates using neural network and logistic regression&lt;/title&gt;&lt;secondary-title&gt;Journal of Ambient Intelligence and Humanized Computing &lt;/secondary-title&gt;&lt;/titles&gt;&lt;dates&gt;&lt;year&gt;2020&lt;/year&gt;&lt;/dates&gt;&lt;urls&gt;&lt;/urls&gt;&lt;/record&gt;&lt;/Cite&gt;&lt;Cite&gt;&lt;Author&gt;Orsido&lt;/Author&gt;&lt;Year&gt;2019&lt;/Year&gt;&lt;RecNum&gt;128&lt;/RecNum&gt;&lt;record&gt;&lt;rec-number&gt;128&lt;/rec-number&gt;&lt;foreign-keys&gt;&lt;key app="EN" db-id="wpde99zt32x2r0epv5evt9pnvdztsspfewpr"&gt;128&lt;/key&gt;&lt;/foreign-keys&gt;&lt;ref-type name="Journal Article"&gt;17&lt;/ref-type&gt;&lt;contributors&gt;&lt;authors&gt;&lt;author&gt;Orsido, T. T.&lt;/author&gt;&lt;author&gt;Asseffa, N. A.&lt;/author&gt;&lt;author&gt;Berheto, T. M.&lt;/author&gt;&lt;/authors&gt;&lt;/contributors&gt;&lt;titles&gt;&lt;title&gt;Predictors of Neonatal mortality in Neonatal intensive care unit at referral Hospital in Southern Ethiopia: a retrospective cohort study&lt;/title&gt;&lt;secondary-title&gt;BMC Pregnancy Childbirth&lt;/secondary-title&gt;&lt;/titles&gt;&lt;pages&gt;019-2227&lt;/pages&gt;&lt;volume&gt;19&lt;/volume&gt;&lt;number&gt;1&lt;/number&gt;&lt;dates&gt;&lt;year&gt;2019&lt;/year&gt;&lt;/dates&gt;&lt;isbn&gt;1471-2393 (Electronic)&amp;#xD;1471-2393 (Linking)&lt;/isbn&gt;&lt;urls&gt;&lt;/urls&gt;&lt;/record&gt;&lt;/Cite&gt;&lt;/EndNote&gt;</w:instrText>
      </w:r>
      <w:r w:rsidR="007A0E95" w:rsidRPr="00D45C14">
        <w:rPr>
          <w:color w:val="000000" w:themeColor="text1"/>
          <w:shd w:val="clear" w:color="auto" w:fill="FFFFFF"/>
        </w:rPr>
        <w:fldChar w:fldCharType="separate"/>
      </w:r>
      <w:r w:rsidR="005B564A">
        <w:rPr>
          <w:noProof/>
          <w:color w:val="000000" w:themeColor="text1"/>
          <w:shd w:val="clear" w:color="auto" w:fill="FFFFFF"/>
        </w:rPr>
        <w:t>(</w:t>
      </w:r>
      <w:hyperlink w:anchor="_ENREF_3" w:tooltip="Aramesh Rezaeian, 2020 #56" w:history="1">
        <w:r w:rsidR="00AA369A">
          <w:rPr>
            <w:noProof/>
            <w:color w:val="000000" w:themeColor="text1"/>
            <w:shd w:val="clear" w:color="auto" w:fill="FFFFFF"/>
          </w:rPr>
          <w:t>3</w:t>
        </w:r>
      </w:hyperlink>
      <w:r w:rsidR="005B564A">
        <w:rPr>
          <w:noProof/>
          <w:color w:val="000000" w:themeColor="text1"/>
          <w:shd w:val="clear" w:color="auto" w:fill="FFFFFF"/>
        </w:rPr>
        <w:t xml:space="preserve">, </w:t>
      </w:r>
      <w:hyperlink w:anchor="_ENREF_7" w:tooltip="Orsido, 2019 #128" w:history="1">
        <w:r w:rsidR="00AA369A">
          <w:rPr>
            <w:noProof/>
            <w:color w:val="000000" w:themeColor="text1"/>
            <w:shd w:val="clear" w:color="auto" w:fill="FFFFFF"/>
          </w:rPr>
          <w:t>7</w:t>
        </w:r>
      </w:hyperlink>
      <w:r w:rsidR="005B564A">
        <w:rPr>
          <w:noProof/>
          <w:color w:val="000000" w:themeColor="text1"/>
          <w:shd w:val="clear" w:color="auto" w:fill="FFFFFF"/>
        </w:rPr>
        <w:t>)</w:t>
      </w:r>
      <w:r w:rsidR="007A0E95" w:rsidRPr="00D45C14">
        <w:rPr>
          <w:color w:val="000000" w:themeColor="text1"/>
          <w:shd w:val="clear" w:color="auto" w:fill="FFFFFF"/>
        </w:rPr>
        <w:fldChar w:fldCharType="end"/>
      </w:r>
      <w:r w:rsidR="00892EBE" w:rsidRPr="00D45C14">
        <w:rPr>
          <w:color w:val="000000" w:themeColor="text1"/>
          <w:shd w:val="clear" w:color="auto" w:fill="FFFFFF"/>
        </w:rPr>
        <w:t xml:space="preserve">. </w:t>
      </w:r>
      <w:moveFromRangeStart w:id="90" w:author="wireless" w:date="2022-02-04T03:37:00Z" w:name="move94838278"/>
      <w:moveFrom w:id="91" w:author="wireless" w:date="2022-02-04T03:37:00Z">
        <w:r w:rsidR="00892EBE" w:rsidRPr="00D45C14" w:rsidDel="001E593E">
          <w:rPr>
            <w:color w:val="000000" w:themeColor="text1"/>
          </w:rPr>
          <w:t>Studies conducted in Ethiopia</w:t>
        </w:r>
        <w:r w:rsidR="00B33C82" w:rsidDel="001E593E">
          <w:rPr>
            <w:color w:val="000000" w:themeColor="text1"/>
          </w:rPr>
          <w:t xml:space="preserve"> </w:t>
        </w:r>
        <w:r w:rsidR="00892EBE" w:rsidRPr="00D45C14" w:rsidDel="001E593E">
          <w:rPr>
            <w:color w:val="000000" w:themeColor="text1"/>
          </w:rPr>
          <w:t xml:space="preserve">indicated that high burden of </w:t>
        </w:r>
        <w:r w:rsidR="00A207BC" w:rsidDel="001E593E">
          <w:rPr>
            <w:color w:val="000000" w:themeColor="text1"/>
          </w:rPr>
          <w:t>p</w:t>
        </w:r>
        <w:r w:rsidR="00892EBE" w:rsidRPr="00D45C14" w:rsidDel="001E593E">
          <w:rPr>
            <w:color w:val="000000" w:themeColor="text1"/>
          </w:rPr>
          <w:t xml:space="preserve">reterm neonatal death was </w:t>
        </w:r>
        <w:r w:rsidR="00E26CA4" w:rsidRPr="00D45C14" w:rsidDel="001E593E">
          <w:rPr>
            <w:color w:val="000000" w:themeColor="text1"/>
          </w:rPr>
          <w:t>37</w:t>
        </w:r>
        <w:r w:rsidR="00892EBE" w:rsidRPr="00D45C14" w:rsidDel="001E593E">
          <w:rPr>
            <w:color w:val="000000" w:themeColor="text1"/>
          </w:rPr>
          <w:t>%</w:t>
        </w:r>
        <w:r w:rsidR="00A868D4" w:rsidRPr="00D45C14" w:rsidDel="001E593E">
          <w:rPr>
            <w:color w:val="000000" w:themeColor="text1"/>
          </w:rPr>
          <w:t xml:space="preserve"> in </w:t>
        </w:r>
        <w:r w:rsidR="00490CF8" w:rsidRPr="00D45C14" w:rsidDel="001E593E">
          <w:rPr>
            <w:color w:val="000000" w:themeColor="text1"/>
          </w:rPr>
          <w:t>Felege Hiwot</w:t>
        </w:r>
        <w:r w:rsidR="00A868D4" w:rsidRPr="00D45C14" w:rsidDel="001E593E">
          <w:rPr>
            <w:color w:val="000000" w:themeColor="text1"/>
          </w:rPr>
          <w:t xml:space="preserve"> specialized hospital</w:t>
        </w:r>
        <w:r w:rsidR="00CE1612" w:rsidDel="001E593E">
          <w:rPr>
            <w:color w:val="000000" w:themeColor="text1"/>
          </w:rPr>
          <w:fldChar w:fldCharType="begin"/>
        </w:r>
        <w:r w:rsidR="005B564A" w:rsidDel="001E593E">
          <w:rPr>
            <w:color w:val="000000" w:themeColor="text1"/>
          </w:rPr>
          <w:instrText xml:space="preserve"> ADDIN EN.CITE &lt;EndNote&gt;&lt;Cite&gt;&lt;Author&gt;Kindie&lt;/Author&gt;&lt;Year&gt;2020&lt;/Year&gt;&lt;RecNum&gt;108&lt;/RecNum&gt;&lt;DisplayText&gt;(8)&lt;/DisplayText&gt;&lt;record&gt;&lt;rec-number&gt;108&lt;/rec-number&gt;&lt;foreign-keys&gt;&lt;key app="EN" db-id="wpde99zt32x2r0epv5evt9pnvdztsspfewpr"&gt;108&lt;/key&gt;&lt;/foreign-keys&gt;&lt;ref-type name="Journal Article"&gt;17&lt;/ref-type&gt;&lt;contributors&gt;&lt;authors&gt;&lt;author&gt;Kassa Kindie &lt;/author&gt;&lt;/authors&gt;&lt;/contributors&gt;&lt;titles&gt;&lt;title&gt;Magnitude and predictors of mortality among preterm neonates admitted&amp;#xD;in NICU at Debre markos and Felegehiwot specialized hospitals&lt;/title&gt;&lt;/titles&gt;&lt;dates&gt;&lt;year&gt;2020&lt;/year&gt;&lt;/dates&gt;&lt;urls&gt;&lt;/urls&gt;&lt;/record&gt;&lt;/Cite&gt;&lt;/EndNote&gt;</w:instrText>
        </w:r>
        <w:r w:rsidR="00CE1612" w:rsidDel="001E593E">
          <w:rPr>
            <w:color w:val="000000" w:themeColor="text1"/>
          </w:rPr>
          <w:fldChar w:fldCharType="separate"/>
        </w:r>
        <w:r w:rsidR="005B564A" w:rsidDel="001E593E">
          <w:rPr>
            <w:noProof/>
            <w:color w:val="000000" w:themeColor="text1"/>
          </w:rPr>
          <w:t>(</w:t>
        </w:r>
        <w:r w:rsidR="002F3351" w:rsidDel="001E593E">
          <w:fldChar w:fldCharType="begin"/>
        </w:r>
        <w:r w:rsidR="002F3351" w:rsidDel="001E593E">
          <w:instrText xml:space="preserve"> HYPERLINK \l "_ENREF_8" \o "Kindie, 2020 #108" </w:instrText>
        </w:r>
        <w:r w:rsidR="002F3351" w:rsidDel="001E593E">
          <w:fldChar w:fldCharType="separate"/>
        </w:r>
        <w:r w:rsidR="00AA369A" w:rsidDel="001E593E">
          <w:rPr>
            <w:noProof/>
            <w:color w:val="000000" w:themeColor="text1"/>
          </w:rPr>
          <w:t>8</w:t>
        </w:r>
        <w:r w:rsidR="002F3351" w:rsidDel="001E593E">
          <w:rPr>
            <w:noProof/>
            <w:color w:val="000000" w:themeColor="text1"/>
          </w:rPr>
          <w:fldChar w:fldCharType="end"/>
        </w:r>
        <w:r w:rsidR="005B564A" w:rsidDel="001E593E">
          <w:rPr>
            <w:noProof/>
            <w:color w:val="000000" w:themeColor="text1"/>
          </w:rPr>
          <w:t>)</w:t>
        </w:r>
        <w:r w:rsidR="00CE1612" w:rsidDel="001E593E">
          <w:rPr>
            <w:color w:val="000000" w:themeColor="text1"/>
          </w:rPr>
          <w:fldChar w:fldCharType="end"/>
        </w:r>
        <w:r w:rsidR="00E26CA4" w:rsidRPr="00D45C14" w:rsidDel="001E593E">
          <w:rPr>
            <w:color w:val="000000" w:themeColor="text1"/>
          </w:rPr>
          <w:t xml:space="preserve">. </w:t>
        </w:r>
      </w:moveFrom>
      <w:moveFromRangeEnd w:id="90"/>
      <w:r w:rsidR="00326664" w:rsidRPr="00D45C14">
        <w:rPr>
          <w:color w:val="000000" w:themeColor="text1"/>
        </w:rPr>
        <w:t xml:space="preserve">One </w:t>
      </w:r>
      <w:r w:rsidR="005F6B83" w:rsidRPr="00D45C14">
        <w:rPr>
          <w:color w:val="000000" w:themeColor="text1"/>
        </w:rPr>
        <w:t xml:space="preserve">third of all </w:t>
      </w:r>
      <w:r w:rsidR="00490CF8" w:rsidRPr="00D45C14">
        <w:rPr>
          <w:color w:val="000000" w:themeColor="text1"/>
        </w:rPr>
        <w:t xml:space="preserve">preterm </w:t>
      </w:r>
      <w:r w:rsidR="005F6B83" w:rsidRPr="00D45C14">
        <w:rPr>
          <w:color w:val="000000" w:themeColor="text1"/>
        </w:rPr>
        <w:t>neonatal deaths occur within the first day after birth, and close to three quarters</w:t>
      </w:r>
      <w:r w:rsidR="00E26CA4" w:rsidRPr="00D45C14">
        <w:rPr>
          <w:color w:val="000000" w:themeColor="text1"/>
        </w:rPr>
        <w:t xml:space="preserve"> preterm neonatal death</w:t>
      </w:r>
      <w:r w:rsidR="005F6B83" w:rsidRPr="00D45C14">
        <w:rPr>
          <w:color w:val="000000" w:themeColor="text1"/>
        </w:rPr>
        <w:t xml:space="preserve"> occur within the first week of life</w:t>
      </w:r>
      <w:r w:rsidR="00A868D4" w:rsidRPr="00D45C14">
        <w:rPr>
          <w:color w:val="000000" w:themeColor="text1"/>
        </w:rPr>
        <w:t xml:space="preserve"> worldwide</w:t>
      </w:r>
      <w:r w:rsidR="009D437E">
        <w:rPr>
          <w:color w:val="000000" w:themeColor="text1"/>
        </w:rPr>
        <w:t xml:space="preserve"> </w:t>
      </w:r>
      <w:r w:rsidR="00D31CBC">
        <w:rPr>
          <w:color w:val="000000" w:themeColor="text1"/>
        </w:rPr>
        <w:fldChar w:fldCharType="begin">
          <w:fldData xml:space="preserve">PEVuZE5vdGU+PENpdGU+PEF1dGhvcj5VTklDRUY8L0F1dGhvcj48WWVhcj4yMDIxPC9ZZWFyPjxS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</w:fldData>
        </w:fldChar>
      </w:r>
      <w:r w:rsidR="005B564A">
        <w:rPr>
          <w:color w:val="000000" w:themeColor="text1"/>
        </w:rPr>
        <w:instrText xml:space="preserve"> ADDIN EN.CITE </w:instrText>
      </w:r>
      <w:r w:rsidR="005B564A">
        <w:rPr>
          <w:color w:val="000000" w:themeColor="text1"/>
        </w:rPr>
        <w:fldChar w:fldCharType="begin">
          <w:fldData xml:space="preserve">PEVuZE5vdGU+PENpdGU+PEF1dGhvcj5VTklDRUY8L0F1dGhvcj48WWVhcj4yMDIxPC9ZZWFyPjxS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</w:fldData>
        </w:fldChar>
      </w:r>
      <w:r w:rsidR="005B564A">
        <w:rPr>
          <w:color w:val="000000" w:themeColor="text1"/>
        </w:rPr>
        <w:instrText xml:space="preserve"> ADDIN EN.CITE.DATA </w:instrText>
      </w:r>
      <w:r w:rsidR="005B564A">
        <w:rPr>
          <w:color w:val="000000" w:themeColor="text1"/>
        </w:rPr>
      </w:r>
      <w:r w:rsidR="005B564A">
        <w:rPr>
          <w:color w:val="000000" w:themeColor="text1"/>
        </w:rPr>
        <w:fldChar w:fldCharType="end"/>
      </w:r>
      <w:r w:rsidR="00D31CBC">
        <w:rPr>
          <w:color w:val="000000" w:themeColor="text1"/>
        </w:rPr>
      </w:r>
      <w:r w:rsidR="00D31CBC">
        <w:rPr>
          <w:color w:val="000000" w:themeColor="text1"/>
        </w:rPr>
        <w:fldChar w:fldCharType="separate"/>
      </w:r>
      <w:r w:rsidR="005B564A">
        <w:rPr>
          <w:noProof/>
          <w:color w:val="000000" w:themeColor="text1"/>
        </w:rPr>
        <w:t>(</w:t>
      </w:r>
      <w:hyperlink w:anchor="_ENREF_2" w:tooltip="Save The Childern, 2019 #61" w:history="1">
        <w:r w:rsidR="00AA369A">
          <w:rPr>
            <w:noProof/>
            <w:color w:val="000000" w:themeColor="text1"/>
          </w:rPr>
          <w:t>2</w:t>
        </w:r>
      </w:hyperlink>
      <w:r w:rsidR="005B564A">
        <w:rPr>
          <w:noProof/>
          <w:color w:val="000000" w:themeColor="text1"/>
        </w:rPr>
        <w:t xml:space="preserve">, </w:t>
      </w:r>
      <w:hyperlink w:anchor="_ENREF_4" w:tooltip="Save the Children Federation, 2021 #60" w:history="1">
        <w:r w:rsidR="00AA369A">
          <w:rPr>
            <w:noProof/>
            <w:color w:val="000000" w:themeColor="text1"/>
          </w:rPr>
          <w:t>4</w:t>
        </w:r>
      </w:hyperlink>
      <w:r w:rsidR="005B564A">
        <w:rPr>
          <w:noProof/>
          <w:color w:val="000000" w:themeColor="text1"/>
        </w:rPr>
        <w:t xml:space="preserve">, </w:t>
      </w:r>
      <w:hyperlink w:anchor="_ENREF_5" w:tooltip="Walani, 2020 #57" w:history="1">
        <w:r w:rsidR="00AA369A">
          <w:rPr>
            <w:noProof/>
            <w:color w:val="000000" w:themeColor="text1"/>
          </w:rPr>
          <w:t>5</w:t>
        </w:r>
      </w:hyperlink>
      <w:r w:rsidR="005B564A">
        <w:rPr>
          <w:noProof/>
          <w:color w:val="000000" w:themeColor="text1"/>
        </w:rPr>
        <w:t xml:space="preserve">, </w:t>
      </w:r>
      <w:hyperlink w:anchor="_ENREF_9" w:tooltip="UNICEF, 2021 #62" w:history="1">
        <w:r w:rsidR="00AA369A">
          <w:rPr>
            <w:noProof/>
            <w:color w:val="000000" w:themeColor="text1"/>
          </w:rPr>
          <w:t>9</w:t>
        </w:r>
      </w:hyperlink>
      <w:r w:rsidR="005B564A">
        <w:rPr>
          <w:noProof/>
          <w:color w:val="000000" w:themeColor="text1"/>
        </w:rPr>
        <w:t>)</w:t>
      </w:r>
      <w:r w:rsidR="00D31CBC">
        <w:rPr>
          <w:color w:val="000000" w:themeColor="text1"/>
        </w:rPr>
        <w:fldChar w:fldCharType="end"/>
      </w:r>
      <w:r w:rsidR="005F6B83" w:rsidRPr="00D45C14">
        <w:rPr>
          <w:color w:val="000000" w:themeColor="text1"/>
        </w:rPr>
        <w:t xml:space="preserve">. </w:t>
      </w:r>
      <w:r w:rsidR="00A868D4" w:rsidRPr="00D45C14">
        <w:rPr>
          <w:color w:val="000000" w:themeColor="text1"/>
        </w:rPr>
        <w:t>Seventy-three percent of deaths occurred within the first week of life</w:t>
      </w:r>
      <w:r w:rsidR="00106110">
        <w:rPr>
          <w:color w:val="000000" w:themeColor="text1"/>
        </w:rPr>
        <w:t xml:space="preserve"> </w:t>
      </w:r>
      <w:r w:rsidR="00E26CA4" w:rsidRPr="00D45C14">
        <w:rPr>
          <w:color w:val="000000" w:themeColor="text1"/>
          <w:shd w:val="clear" w:color="auto" w:fill="FFFFFF"/>
        </w:rPr>
        <w:t>in Nigeria</w:t>
      </w:r>
      <w:r w:rsidR="00D31CBC">
        <w:rPr>
          <w:color w:val="000000" w:themeColor="text1"/>
          <w:shd w:val="clear" w:color="auto" w:fill="FFFFFF"/>
        </w:rPr>
        <w:fldChar w:fldCharType="begin"/>
      </w:r>
      <w:r w:rsidR="005B564A">
        <w:rPr>
          <w:color w:val="000000" w:themeColor="text1"/>
          <w:shd w:val="clear" w:color="auto" w:fill="FFFFFF"/>
        </w:rPr>
        <w:instrText xml:space="preserve"> ADDIN EN.CITE &lt;EndNote&gt;&lt;Cite&gt;&lt;Author&gt;Evans Kofi Agbeno  &lt;/Author&gt;&lt;Year&gt;2021&lt;/Year&gt;&lt;RecNum&gt;58&lt;/RecNum&gt;&lt;DisplayText&gt;(10)&lt;/DisplayText&gt;&lt;record&gt;&lt;rec-number&gt;58&lt;/rec-number&gt;&lt;foreign-keys&gt;&lt;key app="EN" db-id="d0wdrt29k9sz98err5tpx2pustswfe2ev99s"&gt;58&lt;/key&gt;&lt;/foreign-keys&gt;&lt;ref-type name="Journal Article"&gt;17&lt;/ref-type&gt;&lt;contributors&gt;&lt;authors&gt;&lt;author&gt;Evans Kofi Agbeno  ,Joseph Osarfo ,Joyce Ashong ,Betty Anane-Fenin ,Emmanuel Okai ,Anthony Amanfo Ofori ,Mohammed Aliyu ,Douglas Aninng Opoku ,Sebastian Ken-Amoah ,Joycelyn A. Ashong ,Hora Soltani &lt;/author&gt;&lt;/authors&gt;&lt;/contributors&gt;&lt;titles&gt;&lt;title&gt;Determinants of preterm survival in a tertiary hospital in Ghana: A ten-year review&lt;/title&gt;&lt;secondary-title&gt;Plos one&lt;/secondary-title&gt;&lt;/titles&gt;&lt;dates&gt;&lt;year&gt;2021&lt;/year&gt;&lt;/dates&gt;&lt;urls&gt;&lt;/urls&gt;&lt;/record&gt;&lt;/Cite&gt;&lt;/EndNote&gt;</w:instrText>
      </w:r>
      <w:r w:rsidR="00D31CBC">
        <w:rPr>
          <w:color w:val="000000" w:themeColor="text1"/>
          <w:shd w:val="clear" w:color="auto" w:fill="FFFFFF"/>
        </w:rPr>
        <w:fldChar w:fldCharType="separate"/>
      </w:r>
      <w:r w:rsidR="005B564A">
        <w:rPr>
          <w:noProof/>
          <w:color w:val="000000" w:themeColor="text1"/>
          <w:shd w:val="clear" w:color="auto" w:fill="FFFFFF"/>
        </w:rPr>
        <w:t>(</w:t>
      </w:r>
      <w:hyperlink w:anchor="_ENREF_10" w:tooltip="Evans Kofi Agbeno  , 2021 #58" w:history="1">
        <w:r w:rsidR="00AA369A">
          <w:rPr>
            <w:noProof/>
            <w:color w:val="000000" w:themeColor="text1"/>
            <w:shd w:val="clear" w:color="auto" w:fill="FFFFFF"/>
          </w:rPr>
          <w:t>10</w:t>
        </w:r>
      </w:hyperlink>
      <w:r w:rsidR="005B564A">
        <w:rPr>
          <w:noProof/>
          <w:color w:val="000000" w:themeColor="text1"/>
          <w:shd w:val="clear" w:color="auto" w:fill="FFFFFF"/>
        </w:rPr>
        <w:t>)</w:t>
      </w:r>
      <w:r w:rsidR="00D31CBC">
        <w:rPr>
          <w:color w:val="000000" w:themeColor="text1"/>
          <w:shd w:val="clear" w:color="auto" w:fill="FFFFFF"/>
        </w:rPr>
        <w:fldChar w:fldCharType="end"/>
      </w:r>
      <w:r w:rsidR="00490CF8" w:rsidRPr="00D45C14">
        <w:rPr>
          <w:color w:val="000000" w:themeColor="text1"/>
        </w:rPr>
        <w:t>.</w:t>
      </w:r>
      <w:r w:rsidR="00326664" w:rsidRPr="00D45C14">
        <w:rPr>
          <w:color w:val="000000" w:themeColor="text1"/>
          <w:shd w:val="clear" w:color="auto" w:fill="FFFFFF"/>
        </w:rPr>
        <w:t xml:space="preserve"> </w:t>
      </w:r>
      <w:moveToRangeStart w:id="92" w:author="wireless" w:date="2022-02-04T03:37:00Z" w:name="move94838278"/>
      <w:moveTo w:id="93" w:author="wireless" w:date="2022-02-04T03:37:00Z">
        <w:r w:rsidR="001E593E" w:rsidRPr="00D45C14">
          <w:rPr>
            <w:color w:val="000000" w:themeColor="text1"/>
          </w:rPr>
          <w:t>Studies conducted in Ethiopia</w:t>
        </w:r>
        <w:r w:rsidR="001E593E">
          <w:rPr>
            <w:color w:val="000000" w:themeColor="text1"/>
          </w:rPr>
          <w:t xml:space="preserve"> </w:t>
        </w:r>
        <w:r w:rsidR="001E593E" w:rsidRPr="00D45C14">
          <w:rPr>
            <w:color w:val="000000" w:themeColor="text1"/>
          </w:rPr>
          <w:t xml:space="preserve">indicated that high burden of </w:t>
        </w:r>
        <w:r w:rsidR="001E593E">
          <w:rPr>
            <w:color w:val="000000" w:themeColor="text1"/>
          </w:rPr>
          <w:t>p</w:t>
        </w:r>
        <w:r w:rsidR="001E593E" w:rsidRPr="00D45C14">
          <w:rPr>
            <w:color w:val="000000" w:themeColor="text1"/>
          </w:rPr>
          <w:t xml:space="preserve">reterm neonatal death was 37% in </w:t>
        </w:r>
        <w:proofErr w:type="spellStart"/>
        <w:r w:rsidR="001E593E" w:rsidRPr="00D45C14">
          <w:rPr>
            <w:color w:val="000000" w:themeColor="text1"/>
          </w:rPr>
          <w:t>Felege</w:t>
        </w:r>
        <w:proofErr w:type="spellEnd"/>
        <w:r w:rsidR="001E593E" w:rsidRPr="00D45C14">
          <w:rPr>
            <w:color w:val="000000" w:themeColor="text1"/>
          </w:rPr>
          <w:t xml:space="preserve"> </w:t>
        </w:r>
        <w:proofErr w:type="spellStart"/>
        <w:r w:rsidR="001E593E" w:rsidRPr="00D45C14">
          <w:rPr>
            <w:color w:val="000000" w:themeColor="text1"/>
          </w:rPr>
          <w:t>Hiwot</w:t>
        </w:r>
        <w:proofErr w:type="spellEnd"/>
        <w:r w:rsidR="001E593E" w:rsidRPr="00D45C14">
          <w:rPr>
            <w:color w:val="000000" w:themeColor="text1"/>
          </w:rPr>
          <w:t xml:space="preserve"> specialized hospital</w:t>
        </w:r>
        <w:r w:rsidR="001E593E">
          <w:rPr>
            <w:color w:val="000000" w:themeColor="text1"/>
          </w:rPr>
          <w:fldChar w:fldCharType="begin"/>
        </w:r>
        <w:r w:rsidR="001E593E">
          <w:rPr>
            <w:color w:val="000000" w:themeColor="text1"/>
          </w:rPr>
          <w:instrText xml:space="preserve"> ADDIN EN.CITE &lt;EndNote&gt;&lt;Cite&gt;&lt;Author&gt;Kindie&lt;/Author&gt;&lt;Year&gt;2020&lt;/Year&gt;&lt;RecNum&gt;108&lt;/RecNum&gt;&lt;DisplayText&gt;(8)&lt;/DisplayText&gt;&lt;record&gt;&lt;rec-number&gt;108&lt;/rec-number&gt;&lt;foreign-keys&gt;&lt;key app="EN" db-id="wpde99zt32x2r0epv5evt9pnvdztsspfewpr"&gt;108&lt;/key&gt;&lt;/foreign-keys&gt;&lt;ref-type name="Journal Article"&gt;17&lt;/ref-type&gt;&lt;contributors&gt;&lt;authors&gt;&lt;author&gt;Kassa Kindie &lt;/author&gt;&lt;/authors&gt;&lt;/contributors&gt;&lt;titles&gt;&lt;title&gt;Magnitude and predictors of mortality among preterm neonates admitted&amp;#xD;in NICU at Debre markos and Felegehiwot specialized hospitals&lt;/title&gt;&lt;/titles&gt;&lt;dates&gt;&lt;year&gt;2020&lt;/year&gt;&lt;/dates&gt;&lt;urls&gt;&lt;/urls&gt;&lt;/record&gt;&lt;/Cite&gt;&lt;/EndNote&gt;</w:instrText>
        </w:r>
        <w:r w:rsidR="001E593E">
          <w:rPr>
            <w:color w:val="000000" w:themeColor="text1"/>
          </w:rPr>
          <w:fldChar w:fldCharType="separate"/>
        </w:r>
        <w:r w:rsidR="001E593E">
          <w:rPr>
            <w:noProof/>
            <w:color w:val="000000" w:themeColor="text1"/>
          </w:rPr>
          <w:t>(</w:t>
        </w:r>
        <w:r w:rsidR="001E593E">
          <w:fldChar w:fldCharType="begin"/>
        </w:r>
        <w:r w:rsidR="001E593E">
          <w:instrText xml:space="preserve"> HYPERLINK \l "_ENREF_8" \o "Kindie, 2020 #108" </w:instrText>
        </w:r>
        <w:r w:rsidR="001E593E">
          <w:fldChar w:fldCharType="separate"/>
        </w:r>
        <w:r w:rsidR="001E593E">
          <w:rPr>
            <w:noProof/>
            <w:color w:val="000000" w:themeColor="text1"/>
          </w:rPr>
          <w:t>8</w:t>
        </w:r>
        <w:r w:rsidR="001E593E">
          <w:rPr>
            <w:noProof/>
            <w:color w:val="000000" w:themeColor="text1"/>
          </w:rPr>
          <w:fldChar w:fldCharType="end"/>
        </w:r>
        <w:r w:rsidR="001E593E">
          <w:rPr>
            <w:noProof/>
            <w:color w:val="000000" w:themeColor="text1"/>
          </w:rPr>
          <w:t>)</w:t>
        </w:r>
        <w:r w:rsidR="001E593E">
          <w:rPr>
            <w:color w:val="000000" w:themeColor="text1"/>
          </w:rPr>
          <w:fldChar w:fldCharType="end"/>
        </w:r>
        <w:r w:rsidR="001E593E" w:rsidRPr="00D45C14">
          <w:rPr>
            <w:color w:val="000000" w:themeColor="text1"/>
          </w:rPr>
          <w:t>.</w:t>
        </w:r>
      </w:moveTo>
      <w:moveToRangeEnd w:id="92"/>
      <w:ins w:id="94" w:author="wireless" w:date="2022-02-04T03:37:00Z">
        <w:r w:rsidR="001E593E">
          <w:rPr>
            <w:color w:val="000000" w:themeColor="text1"/>
          </w:rPr>
          <w:t xml:space="preserve"> </w:t>
        </w:r>
      </w:ins>
      <w:ins w:id="95" w:author="wireless" w:date="2022-02-04T03:53:00Z">
        <w:r w:rsidR="00E815EA">
          <w:rPr>
            <w:color w:val="000000" w:themeColor="text1"/>
            <w:shd w:val="clear" w:color="auto" w:fill="FFFFFF"/>
          </w:rPr>
          <w:t xml:space="preserve">According to </w:t>
        </w:r>
      </w:ins>
      <w:ins w:id="96" w:author="wireless" w:date="2022-02-04T03:54:00Z">
        <w:r w:rsidR="00E815EA">
          <w:rPr>
            <w:color w:val="000000" w:themeColor="text1"/>
            <w:shd w:val="clear" w:color="auto" w:fill="FFFFFF"/>
          </w:rPr>
          <w:t xml:space="preserve">the findings of </w:t>
        </w:r>
      </w:ins>
      <w:ins w:id="97" w:author="wireless" w:date="2022-02-04T03:53:00Z">
        <w:r w:rsidR="00E815EA">
          <w:rPr>
            <w:color w:val="000000" w:themeColor="text1"/>
            <w:shd w:val="clear" w:color="auto" w:fill="FFFFFF"/>
          </w:rPr>
          <w:t xml:space="preserve">other study </w:t>
        </w:r>
      </w:ins>
      <w:ins w:id="98" w:author="wireless" w:date="2022-02-04T04:01:00Z">
        <w:r w:rsidR="00E815EA">
          <w:rPr>
            <w:color w:val="000000" w:themeColor="text1"/>
            <w:shd w:val="clear" w:color="auto" w:fill="FFFFFF"/>
          </w:rPr>
          <w:t xml:space="preserve">conducted </w:t>
        </w:r>
      </w:ins>
      <w:r w:rsidR="001F22AF">
        <w:rPr>
          <w:color w:val="000000" w:themeColor="text1"/>
          <w:shd w:val="clear" w:color="auto" w:fill="FFFFFF"/>
        </w:rPr>
        <w:t xml:space="preserve">in </w:t>
      </w:r>
      <w:r w:rsidR="00326664" w:rsidRPr="00D45C14">
        <w:rPr>
          <w:color w:val="000000" w:themeColor="text1"/>
          <w:shd w:val="clear" w:color="auto" w:fill="FFFFFF"/>
        </w:rPr>
        <w:t>Ethiopia</w:t>
      </w:r>
      <w:ins w:id="99" w:author="wireless" w:date="2022-02-04T03:58:00Z">
        <w:r w:rsidR="00E815EA">
          <w:rPr>
            <w:color w:val="000000" w:themeColor="text1"/>
            <w:shd w:val="clear" w:color="auto" w:fill="FFFFFF"/>
          </w:rPr>
          <w:t>,</w:t>
        </w:r>
      </w:ins>
      <w:r w:rsidR="00490CF8" w:rsidRPr="00D45C14">
        <w:rPr>
          <w:color w:val="000000" w:themeColor="text1"/>
          <w:shd w:val="clear" w:color="auto" w:fill="FFFFFF"/>
        </w:rPr>
        <w:t xml:space="preserve"> among preterm neonates admitted to a NICU, 11.4% died in the first 24 hours and 85.27% died in the first 7 days</w:t>
      </w:r>
      <w:r w:rsidR="001F22AF">
        <w:rPr>
          <w:color w:val="000000" w:themeColor="text1"/>
          <w:shd w:val="clear" w:color="auto" w:fill="FFFFFF"/>
        </w:rPr>
        <w:fldChar w:fldCharType="begin"/>
      </w:r>
      <w:r w:rsidR="005B564A">
        <w:rPr>
          <w:color w:val="000000" w:themeColor="text1"/>
          <w:shd w:val="clear" w:color="auto" w:fill="FFFFFF"/>
        </w:rPr>
        <w:instrText xml:space="preserve"> ADDIN EN.CITE &lt;EndNote&gt;&lt;Cite&gt;&lt;Author&gt;Yismaw&lt;/Author&gt;&lt;Year&gt;2019&lt;/Year&gt;&lt;RecNum&gt;66&lt;/RecNum&gt;&lt;DisplayText&gt;(11)&lt;/DisplayText&gt;&lt;record&gt;&lt;rec-number&gt;66&lt;/rec-number&gt;&lt;foreign-keys&gt;&lt;key app="EN" db-id="fv0wz000mvxsanee9pevz525r9vtesr5frft"&gt;66&lt;/key&gt;&lt;key app="ENWeb" db-id=""&gt;0&lt;/key&gt;&lt;/foreign-keys&gt;&lt;ref-type name="Journal Article"&gt;17&lt;/ref-type&gt;&lt;contributors&gt;&lt;authors&gt;&lt;author&gt;Yismaw, A. E.&lt;/author&gt;&lt;author&gt;Gelagay, A. A.&lt;/author&gt;&lt;author&gt;Sisay, M. M.&lt;/author&gt;&lt;/authors&gt;&lt;/contributors&gt;&lt;titles&gt;&lt;title&gt;Survival and predictors among preterm neonates admitted at University of Gondar comprehensive specialized hospital neonatal intensive care unit, Northwest Ethiopia&lt;/title&gt;&lt;secondary-title&gt;Ital J Pediatr&lt;/secondary-title&gt;&lt;/titles&gt;&lt;periodical&gt;&lt;full-title&gt;Ital J Pediatr&lt;/full-title&gt;&lt;/periodical&gt;&lt;pages&gt;018-0597&lt;/pages&gt;&lt;volume&gt;45&lt;/volume&gt;&lt;number&gt;1&lt;/number&gt;&lt;dates&gt;&lt;year&gt;2019&lt;/year&gt;&lt;/dates&gt;&lt;isbn&gt;1824-7288 (Electronic)&amp;#xD;1720-8424 (Linking)&lt;/isbn&gt;&lt;urls&gt;&lt;/urls&gt;&lt;/record&gt;&lt;/Cite&gt;&lt;/EndNote&gt;</w:instrText>
      </w:r>
      <w:r w:rsidR="001F22AF">
        <w:rPr>
          <w:color w:val="000000" w:themeColor="text1"/>
          <w:shd w:val="clear" w:color="auto" w:fill="FFFFFF"/>
        </w:rPr>
        <w:fldChar w:fldCharType="separate"/>
      </w:r>
      <w:r w:rsidR="005B564A">
        <w:rPr>
          <w:noProof/>
          <w:color w:val="000000" w:themeColor="text1"/>
          <w:shd w:val="clear" w:color="auto" w:fill="FFFFFF"/>
        </w:rPr>
        <w:t>(</w:t>
      </w:r>
      <w:hyperlink w:anchor="_ENREF_11" w:tooltip="Yismaw, 2019 #66" w:history="1">
        <w:r w:rsidR="00AA369A">
          <w:rPr>
            <w:noProof/>
            <w:color w:val="000000" w:themeColor="text1"/>
            <w:shd w:val="clear" w:color="auto" w:fill="FFFFFF"/>
          </w:rPr>
          <w:t>11</w:t>
        </w:r>
      </w:hyperlink>
      <w:r w:rsidR="005B564A">
        <w:rPr>
          <w:noProof/>
          <w:color w:val="000000" w:themeColor="text1"/>
          <w:shd w:val="clear" w:color="auto" w:fill="FFFFFF"/>
        </w:rPr>
        <w:t>)</w:t>
      </w:r>
      <w:r w:rsidR="001F22AF">
        <w:rPr>
          <w:color w:val="000000" w:themeColor="text1"/>
          <w:shd w:val="clear" w:color="auto" w:fill="FFFFFF"/>
        </w:rPr>
        <w:fldChar w:fldCharType="end"/>
      </w:r>
      <w:r w:rsidR="00490CF8" w:rsidRPr="00D45C14">
        <w:rPr>
          <w:color w:val="000000" w:themeColor="text1"/>
          <w:shd w:val="clear" w:color="auto" w:fill="FFFFFF"/>
        </w:rPr>
        <w:t>. </w:t>
      </w:r>
    </w:p>
    <w:p w14:paraId="5F42AD74" w14:textId="75161064" w:rsidR="0077648F" w:rsidRPr="00C62D31" w:rsidRDefault="001D4ADF" w:rsidP="00C62D31">
      <w:pPr>
        <w:pStyle w:val="NormalWeb"/>
        <w:shd w:val="clear" w:color="auto" w:fill="FFFFFF"/>
        <w:spacing w:line="360" w:lineRule="auto"/>
        <w:jc w:val="both"/>
        <w:rPr>
          <w:color w:val="000000" w:themeColor="text1"/>
        </w:rPr>
      </w:pPr>
      <w:ins w:id="100" w:author="wireless" w:date="2022-02-09T23:58:00Z">
        <w:r>
          <w:rPr>
            <w:shd w:val="clear" w:color="auto" w:fill="FFFFFF"/>
          </w:rPr>
          <w:t xml:space="preserve">Different factors play significant role </w:t>
        </w:r>
      </w:ins>
      <w:ins w:id="101" w:author="wireless" w:date="2022-02-10T00:11:00Z">
        <w:r w:rsidR="00D35E53">
          <w:rPr>
            <w:shd w:val="clear" w:color="auto" w:fill="FFFFFF"/>
          </w:rPr>
          <w:t xml:space="preserve">in preterm neonatal mortality </w:t>
        </w:r>
      </w:ins>
      <w:ins w:id="102" w:author="wireless" w:date="2022-02-09T23:58:00Z">
        <w:r>
          <w:rPr>
            <w:shd w:val="clear" w:color="auto" w:fill="FFFFFF"/>
          </w:rPr>
          <w:t>even</w:t>
        </w:r>
      </w:ins>
      <w:ins w:id="103" w:author="wireless" w:date="2022-02-09T23:59:00Z">
        <w:r>
          <w:rPr>
            <w:shd w:val="clear" w:color="auto" w:fill="FFFFFF"/>
          </w:rPr>
          <w:t xml:space="preserve"> </w:t>
        </w:r>
      </w:ins>
      <w:ins w:id="104" w:author="wireless" w:date="2022-02-09T23:58:00Z">
        <w:r w:rsidR="00D35E53">
          <w:rPr>
            <w:shd w:val="clear" w:color="auto" w:fill="FFFFFF"/>
          </w:rPr>
          <w:t xml:space="preserve">though the cause </w:t>
        </w:r>
        <w:r>
          <w:rPr>
            <w:shd w:val="clear" w:color="auto" w:fill="FFFFFF"/>
          </w:rPr>
          <w:t xml:space="preserve">is not clear. </w:t>
        </w:r>
      </w:ins>
      <w:r w:rsidR="00137B3E" w:rsidRPr="00535F21">
        <w:rPr>
          <w:shd w:val="clear" w:color="auto" w:fill="FFFFFF"/>
        </w:rPr>
        <w:t xml:space="preserve">The most common factors associated with increased risk of preterm neonatal mortality </w:t>
      </w:r>
      <w:del w:id="105" w:author="wireless" w:date="2022-02-10T00:12:00Z">
        <w:r w:rsidR="00137B3E" w:rsidRPr="00535F21" w:rsidDel="00D35E53">
          <w:rPr>
            <w:shd w:val="clear" w:color="auto" w:fill="FFFFFF"/>
          </w:rPr>
          <w:delText xml:space="preserve">were </w:delText>
        </w:r>
      </w:del>
      <w:ins w:id="106" w:author="wireless" w:date="2022-02-10T00:12:00Z">
        <w:r w:rsidR="00D35E53">
          <w:rPr>
            <w:shd w:val="clear" w:color="auto" w:fill="FFFFFF"/>
          </w:rPr>
          <w:t>include</w:t>
        </w:r>
        <w:r w:rsidR="00D35E53" w:rsidRPr="00535F21">
          <w:rPr>
            <w:shd w:val="clear" w:color="auto" w:fill="FFFFFF"/>
          </w:rPr>
          <w:t xml:space="preserve"> </w:t>
        </w:r>
      </w:ins>
      <w:r w:rsidR="00137B3E" w:rsidRPr="00535F21">
        <w:t xml:space="preserve">hypothermia, respiratory distress, Sepsis, </w:t>
      </w:r>
      <w:r w:rsidR="00137B3E" w:rsidRPr="00535F21">
        <w:rPr>
          <w:shd w:val="clear" w:color="auto" w:fill="FFFFFF"/>
        </w:rPr>
        <w:t xml:space="preserve">low gestational age, low birth weight, being female, feeding problem of the neonate, not received ANC, </w:t>
      </w:r>
      <w:r w:rsidR="00137B3E" w:rsidRPr="00535F21">
        <w:t>very low birth weight and length of time on ventilator</w:t>
      </w:r>
      <w:r w:rsidR="00137B3E" w:rsidRPr="00535F21">
        <w:fldChar w:fldCharType="begin"/>
      </w:r>
      <w:r w:rsidR="005B564A">
        <w:instrText xml:space="preserve"> ADDIN EN.CITE &lt;EndNote&gt;&lt;Cite&gt;&lt;Author&gt;WHO&lt;/Author&gt;&lt;Year&gt;2020&lt;/Year&gt;&lt;RecNum&gt;54&lt;/RecNum&gt;&lt;DisplayText&gt;(1, 11)&lt;/DisplayText&gt;&lt;record&gt;&lt;rec-number&gt;54&lt;/rec-number&gt;&lt;foreign-keys&gt;&lt;key app="EN" db-id="d0wdrt29k9sz98err5tpx2pustswfe2ev99s"&gt;54&lt;/key&gt;&lt;/foreign-keys&gt;&lt;ref-type name="Journal Article"&gt;17&lt;/ref-type&gt;&lt;contributors&gt;&lt;authors&gt;&lt;author&gt;WHO&lt;/author&gt;&lt;/authors&gt;&lt;/contributors&gt;&lt;titles&gt;&lt;title&gt;Newborns: improving survival and well-being&lt;/title&gt;&lt;secondary-title&gt;Springer&lt;/secondary-title&gt;&lt;/titles&gt;&lt;dates&gt;&lt;year&gt;2020&lt;/year&gt;&lt;/dates&gt;&lt;urls&gt;&lt;/urls&gt;&lt;/record&gt;&lt;/Cite&gt;&lt;Cite&gt;&lt;Author&gt;Yismaw&lt;/Author&gt;&lt;Year&gt;2019&lt;/Year&gt;&lt;RecNum&gt;127&lt;/RecNum&gt;&lt;record&gt;&lt;rec-number&gt;127&lt;/rec-number&gt;&lt;foreign-keys&gt;&lt;key app="EN" db-id="tttw0r52s2v9f0ewf5wpzx9702ressxxxe5x"&gt;127&lt;/key&gt;&lt;key app="ENWeb" db-id=""&gt;0&lt;/key&gt;&lt;/foreign-keys&gt;&lt;ref-type name="Journal Article"&gt;17&lt;/ref-type&gt;&lt;contributors&gt;&lt;authors&gt;&lt;author&gt;Yismaw, A. E.&lt;/author&gt;&lt;author&gt;Gelagay, A. A.&lt;/author&gt;&lt;author&gt;Sisay, M. M.&lt;/author&gt;&lt;/authors&gt;&lt;/contributors&gt;&lt;titles&gt;&lt;title&gt;Survival and predictors among preterm neonates admitted at University of Gondar comprehensive specialized hospital neonatal intensive care unit, Northwest Ethiopia&lt;/title&gt;&lt;secondary-title&gt;Ital J Pediatr&lt;/secondary-title&gt;&lt;/titles&gt;&lt;periodical&gt;&lt;full-title&gt;Ital J Pediatr&lt;/full-title&gt;&lt;abbr-1&gt;Italian journal of pediatrics&lt;/abbr-1&gt;&lt;/periodical&gt;&lt;pages&gt;018-0597&lt;/pages&gt;&lt;volume&gt;45&lt;/volume&gt;&lt;number&gt;1&lt;/number&gt;&lt;dates&gt;&lt;year&gt;2019&lt;/year&gt;&lt;/dates&gt;&lt;isbn&gt;1824-7288 (Electronic)&amp;#xD;1720-8424 (Linking)&lt;/isbn&gt;&lt;urls&gt;&lt;/urls&gt;&lt;/record&gt;&lt;/Cite&gt;&lt;/EndNote&gt;</w:instrText>
      </w:r>
      <w:r w:rsidR="00137B3E" w:rsidRPr="00535F21">
        <w:fldChar w:fldCharType="separate"/>
      </w:r>
      <w:r w:rsidR="005B564A">
        <w:rPr>
          <w:noProof/>
        </w:rPr>
        <w:t>(</w:t>
      </w:r>
      <w:hyperlink w:anchor="_ENREF_1" w:tooltip="WHO, 2020 #54" w:history="1">
        <w:r w:rsidR="00AA369A">
          <w:rPr>
            <w:noProof/>
          </w:rPr>
          <w:t>1</w:t>
        </w:r>
      </w:hyperlink>
      <w:r w:rsidR="005B564A">
        <w:rPr>
          <w:noProof/>
        </w:rPr>
        <w:t xml:space="preserve">, </w:t>
      </w:r>
      <w:hyperlink w:anchor="_ENREF_11" w:tooltip="Yismaw, 2019 #66" w:history="1">
        <w:r w:rsidR="00AA369A">
          <w:rPr>
            <w:noProof/>
          </w:rPr>
          <w:t>11</w:t>
        </w:r>
      </w:hyperlink>
      <w:r w:rsidR="005B564A">
        <w:rPr>
          <w:noProof/>
        </w:rPr>
        <w:t>)</w:t>
      </w:r>
      <w:r w:rsidR="00137B3E" w:rsidRPr="00535F21">
        <w:fldChar w:fldCharType="end"/>
      </w:r>
      <w:r w:rsidR="00137B3E" w:rsidRPr="00535F21">
        <w:t>.</w:t>
      </w:r>
      <w:r w:rsidR="00137B3E">
        <w:t xml:space="preserve"> </w:t>
      </w:r>
      <w:r w:rsidR="00137B3E" w:rsidRPr="00535F21">
        <w:t xml:space="preserve">Moreover, </w:t>
      </w:r>
      <w:r w:rsidR="00137B3E" w:rsidRPr="00535F21">
        <w:rPr>
          <w:shd w:val="clear" w:color="auto" w:fill="FFFFFF"/>
        </w:rPr>
        <w:t xml:space="preserve">male sex, congenital anomalies, perinatal asphyxia(PNA), jaundice, hypoglycemia, </w:t>
      </w:r>
      <w:r w:rsidR="00137B3E">
        <w:rPr>
          <w:shd w:val="clear" w:color="auto" w:fill="FFFFFF"/>
        </w:rPr>
        <w:t xml:space="preserve">and </w:t>
      </w:r>
      <w:r w:rsidR="00137B3E" w:rsidRPr="00535F21">
        <w:rPr>
          <w:shd w:val="clear" w:color="auto" w:fill="FFFFFF"/>
        </w:rPr>
        <w:t xml:space="preserve">timely initiation of breastfeeding upon birth were reported as factors </w:t>
      </w:r>
      <w:r w:rsidR="00137B3E" w:rsidRPr="00535F21">
        <w:rPr>
          <w:shd w:val="clear" w:color="auto" w:fill="FFFFFF"/>
        </w:rPr>
        <w:lastRenderedPageBreak/>
        <w:t>of preterm neonatal death</w:t>
      </w:r>
      <w:r w:rsidR="00137B3E">
        <w:rPr>
          <w:shd w:val="clear" w:color="auto" w:fill="FFFFFF"/>
        </w:rPr>
        <w:t xml:space="preserve"> </w:t>
      </w:r>
      <w:r w:rsidR="00137B3E" w:rsidRPr="00535F21">
        <w:rPr>
          <w:shd w:val="clear" w:color="auto" w:fill="FFFFFF"/>
        </w:rPr>
        <w:fldChar w:fldCharType="begin"/>
      </w:r>
      <w:r w:rsidR="005B564A">
        <w:rPr>
          <w:shd w:val="clear" w:color="auto" w:fill="FFFFFF"/>
        </w:rPr>
        <w:instrText xml:space="preserve"> ADDIN EN.CITE &lt;EndNote&gt;&lt;Cite&gt;&lt;Author&gt;Yismaw&lt;/Author&gt;&lt;Year&gt;2019&lt;/Year&gt;&lt;RecNum&gt;66&lt;/RecNum&gt;&lt;DisplayText&gt;(11, 12)&lt;/DisplayText&gt;&lt;record&gt;&lt;rec-number&gt;66&lt;/rec-number&gt;&lt;foreign-keys&gt;&lt;key app="EN" db-id="d0wdrt29k9sz98err5tpx2pustswfe2ev99s"&gt;66&lt;/key&gt;&lt;/foreign-keys&gt;&lt;ref-type name="Journal Article"&gt;17&lt;/ref-type&gt;&lt;contributors&gt;&lt;authors&gt;&lt;author&gt;Yismaw, A. E.&lt;/author&gt;&lt;author&gt;Gelagay, A. A.&lt;/author&gt;&lt;author&gt;Sisay, M. M.&lt;/author&gt;&lt;/authors&gt;&lt;/contributors&gt;&lt;titles&gt;&lt;title&gt;Survival and predictors among preterm neonates admitted at University of Gondar comprehensive specialized hospital neonatal intensive care unit, Northwest Ethiopia&lt;/title&gt;&lt;secondary-title&gt;Ital J Pediatr&lt;/secondary-title&gt;&lt;/titles&gt;&lt;pages&gt;018-0597&lt;/pages&gt;&lt;volume&gt;45&lt;/volume&gt;&lt;number&gt;1&lt;/number&gt;&lt;dates&gt;&lt;year&gt;2019&lt;/year&gt;&lt;/dates&gt;&lt;isbn&gt;1824-7288 (Electronic)&amp;#xD;1720-8424 (Linking)&lt;/isbn&gt;&lt;urls&gt;&lt;/urls&gt;&lt;/record&gt;&lt;/Cite&gt;&lt;Cite&gt;&lt;Author&gt;Tilksew Dagnachew*&lt;/Author&gt;&lt;Year&gt;2019&lt;/Year&gt;&lt;RecNum&gt;90&lt;/RecNum&gt;&lt;record&gt;&lt;rec-number&gt;90&lt;/rec-number&gt;&lt;foreign-keys&gt;&lt;key app="EN" db-id="tttw0r52s2v9f0ewf5wpzx9702ressxxxe5x"&gt;90&lt;/key&gt;&lt;key app="ENWeb" db-id=""&gt;0&lt;/key&gt;&lt;/foreign-keys&gt;&lt;ref-type name="Journal Article"&gt;17&lt;/ref-type&gt;&lt;contributors&gt;&lt;authors&gt;&lt;author&gt;Tilksew Dagnachew*, Mahlet Yigeremu&lt;/author&gt;&lt;/authors&gt;&lt;/contributors&gt;&lt;titles&gt;&lt;title&gt;Survival of Preterm Neonates and its Determinants in Teaching Hospitals of Addis Ababa University&lt;/title&gt;&lt;secondary-title&gt;Journal of Women’s Health Care&lt;/secondary-title&gt;&lt;/titles&gt;&lt;periodical&gt;&lt;full-title&gt;Journal of Women’s Health Care&lt;/full-title&gt;&lt;/periodical&gt;&lt;volume&gt;Vol. 8 &lt;/volume&gt;&lt;number&gt;Iss. 2 No: 461&lt;/number&gt;&lt;dates&gt;&lt;year&gt;2019&lt;/year&gt;&lt;/dates&gt;&lt;urls&gt;&lt;/urls&gt;&lt;/record&gt;&lt;/Cite&gt;&lt;/EndNote&gt;</w:instrText>
      </w:r>
      <w:r w:rsidR="00137B3E" w:rsidRPr="00535F21">
        <w:rPr>
          <w:shd w:val="clear" w:color="auto" w:fill="FFFFFF"/>
        </w:rPr>
        <w:fldChar w:fldCharType="separate"/>
      </w:r>
      <w:r w:rsidR="005B564A">
        <w:rPr>
          <w:noProof/>
          <w:shd w:val="clear" w:color="auto" w:fill="FFFFFF"/>
        </w:rPr>
        <w:t>(</w:t>
      </w:r>
      <w:hyperlink w:anchor="_ENREF_11" w:tooltip="Yismaw, 2019 #66" w:history="1">
        <w:r w:rsidR="00AA369A">
          <w:rPr>
            <w:noProof/>
            <w:shd w:val="clear" w:color="auto" w:fill="FFFFFF"/>
          </w:rPr>
          <w:t>11</w:t>
        </w:r>
      </w:hyperlink>
      <w:r w:rsidR="005B564A">
        <w:rPr>
          <w:noProof/>
          <w:shd w:val="clear" w:color="auto" w:fill="FFFFFF"/>
        </w:rPr>
        <w:t xml:space="preserve">, </w:t>
      </w:r>
      <w:hyperlink w:anchor="_ENREF_12" w:tooltip="Tilksew Dagnachew*, 2019 #90" w:history="1">
        <w:r w:rsidR="00AA369A">
          <w:rPr>
            <w:noProof/>
            <w:shd w:val="clear" w:color="auto" w:fill="FFFFFF"/>
          </w:rPr>
          <w:t>12</w:t>
        </w:r>
      </w:hyperlink>
      <w:r w:rsidR="005B564A">
        <w:rPr>
          <w:noProof/>
          <w:shd w:val="clear" w:color="auto" w:fill="FFFFFF"/>
        </w:rPr>
        <w:t>)</w:t>
      </w:r>
      <w:r w:rsidR="00137B3E" w:rsidRPr="00535F21">
        <w:rPr>
          <w:shd w:val="clear" w:color="auto" w:fill="FFFFFF"/>
        </w:rPr>
        <w:fldChar w:fldCharType="end"/>
      </w:r>
      <w:r w:rsidR="00137B3E" w:rsidRPr="00535F21">
        <w:rPr>
          <w:shd w:val="clear" w:color="auto" w:fill="FFFFFF"/>
        </w:rPr>
        <w:t>.</w:t>
      </w:r>
      <w:r w:rsidR="00137B3E">
        <w:rPr>
          <w:shd w:val="clear" w:color="auto" w:fill="FFFFFF"/>
        </w:rPr>
        <w:t xml:space="preserve"> </w:t>
      </w:r>
      <w:r w:rsidR="004B26BA" w:rsidRPr="00D45C14">
        <w:t>The survival</w:t>
      </w:r>
      <w:r w:rsidR="005F6B83" w:rsidRPr="00D45C14">
        <w:t xml:space="preserve"> rates</w:t>
      </w:r>
      <w:r w:rsidR="004B26BA" w:rsidRPr="00D45C14">
        <w:t xml:space="preserve"> of </w:t>
      </w:r>
      <w:r w:rsidR="00D12941" w:rsidRPr="00D45C14">
        <w:t xml:space="preserve">preterm babies </w:t>
      </w:r>
      <w:r w:rsidR="008C2034" w:rsidRPr="00D45C14">
        <w:t>mainly</w:t>
      </w:r>
      <w:r w:rsidR="00D12941" w:rsidRPr="00D45C14">
        <w:t xml:space="preserve"> depends on</w:t>
      </w:r>
      <w:r w:rsidR="004B26BA" w:rsidRPr="00D45C14">
        <w:t xml:space="preserve"> the economic status of the country</w:t>
      </w:r>
      <w:r w:rsidR="00106110">
        <w:t xml:space="preserve"> </w:t>
      </w:r>
      <w:r w:rsidR="00D12941" w:rsidRPr="00D45C14">
        <w:t xml:space="preserve">they </w:t>
      </w:r>
      <w:r w:rsidR="00776B29" w:rsidRPr="00D45C14">
        <w:t xml:space="preserve">born and the capacity of the health system to respond to their needs </w:t>
      </w:r>
      <w:r w:rsidR="007A0E95" w:rsidRPr="00D45C14">
        <w:fldChar w:fldCharType="begin"/>
      </w:r>
      <w:r w:rsidR="005B564A">
        <w:instrText xml:space="preserve"> ADDIN EN.CITE &lt;EndNote&gt;&lt;Cite&gt;&lt;Author&gt;Save the Children Federation&lt;/Author&gt;&lt;Year&gt;2021&lt;/Year&gt;&lt;RecNum&gt;60&lt;/RecNum&gt;&lt;DisplayText&gt;(4)&lt;/DisplayText&gt;&lt;record&gt;&lt;rec-number&gt;60&lt;/rec-number&gt;&lt;foreign-keys&gt;&lt;key app="EN" db-id="d0wdrt29k9sz98err5tpx2pustswfe2ev99s"&gt;60&lt;/key&gt;&lt;/foreign-keys&gt;&lt;ref-type name="Journal Article"&gt;17&lt;/ref-type&gt;&lt;contributors&gt;&lt;authors&gt;&lt;author&gt; Save the Children Federation, Inc., a 501(c)(3) organization&lt;/author&gt;&lt;/authors&gt;&lt;/contributors&gt;&lt;titles&gt;&lt;title&gt;Preterm birth complications&lt;/title&gt;&lt;secondary-title&gt;Healthy newborn network&lt;/secondary-title&gt;&lt;/titles&gt;&lt;dates&gt;&lt;year&gt;2021&lt;/year&gt;&lt;/dates&gt;&lt;urls&gt;&lt;/urls&gt;&lt;/record&gt;&lt;/Cite&gt;&lt;/EndNote&gt;</w:instrText>
      </w:r>
      <w:r w:rsidR="007A0E95" w:rsidRPr="00D45C14">
        <w:fldChar w:fldCharType="separate"/>
      </w:r>
      <w:r w:rsidR="005B564A">
        <w:rPr>
          <w:noProof/>
        </w:rPr>
        <w:t>(</w:t>
      </w:r>
      <w:hyperlink w:anchor="_ENREF_4" w:tooltip="Save the Children Federation, 2021 #60" w:history="1">
        <w:r w:rsidR="00AA369A">
          <w:rPr>
            <w:noProof/>
          </w:rPr>
          <w:t>4</w:t>
        </w:r>
      </w:hyperlink>
      <w:r w:rsidR="005B564A">
        <w:rPr>
          <w:noProof/>
        </w:rPr>
        <w:t>)</w:t>
      </w:r>
      <w:r w:rsidR="007A0E95" w:rsidRPr="00D45C14">
        <w:fldChar w:fldCharType="end"/>
      </w:r>
      <w:r w:rsidR="00854195" w:rsidRPr="00D45C14">
        <w:t>.</w:t>
      </w:r>
      <w:r w:rsidR="00A207BC">
        <w:t xml:space="preserve"> </w:t>
      </w:r>
      <w:r w:rsidR="00502A80" w:rsidRPr="00D45C14">
        <w:t xml:space="preserve">Preterm neonate born in sub-Saharan Africa is 10 times more likely to die than preterm neonate born in any developed countries </w:t>
      </w:r>
      <w:r w:rsidR="007A0E95" w:rsidRPr="00D45C14">
        <w:fldChar w:fldCharType="begin">
          <w:fldData xml:space="preserve">PEVuZE5vdGU+PENpdGU+PEF1dGhvcj5XYWxhbmk8L0F1dGhvcj48WWVhcj4yMDIwPC9ZZWFyPjxS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</w:fldData>
        </w:fldChar>
      </w:r>
      <w:r w:rsidR="005B564A">
        <w:instrText xml:space="preserve"> ADDIN EN.CITE </w:instrText>
      </w:r>
      <w:r w:rsidR="005B564A">
        <w:fldChar w:fldCharType="begin">
          <w:fldData xml:space="preserve">PEVuZE5vdGU+PENpdGU+PEF1dGhvcj5XYWxhbmk8L0F1dGhvcj48WWVhcj4yMDIwPC9ZZWFyPjxS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</w:fldData>
        </w:fldChar>
      </w:r>
      <w:r w:rsidR="005B564A">
        <w:instrText xml:space="preserve"> ADDIN EN.CITE.DATA </w:instrText>
      </w:r>
      <w:r w:rsidR="005B564A">
        <w:fldChar w:fldCharType="end"/>
      </w:r>
      <w:r w:rsidR="007A0E95" w:rsidRPr="00D45C14">
        <w:fldChar w:fldCharType="separate"/>
      </w:r>
      <w:r w:rsidR="005B564A">
        <w:rPr>
          <w:noProof/>
        </w:rPr>
        <w:t>(</w:t>
      </w:r>
      <w:hyperlink w:anchor="_ENREF_5" w:tooltip="Walani, 2020 #57" w:history="1">
        <w:r w:rsidR="00AA369A">
          <w:rPr>
            <w:noProof/>
          </w:rPr>
          <w:t>5</w:t>
        </w:r>
      </w:hyperlink>
      <w:r w:rsidR="005B564A">
        <w:rPr>
          <w:noProof/>
        </w:rPr>
        <w:t xml:space="preserve">, </w:t>
      </w:r>
      <w:hyperlink w:anchor="_ENREF_13" w:tooltip="Banerjee, 2020 #244" w:history="1">
        <w:r w:rsidR="00AA369A">
          <w:rPr>
            <w:noProof/>
          </w:rPr>
          <w:t>13</w:t>
        </w:r>
      </w:hyperlink>
      <w:r w:rsidR="005B564A">
        <w:rPr>
          <w:noProof/>
        </w:rPr>
        <w:t>)</w:t>
      </w:r>
      <w:r w:rsidR="007A0E95" w:rsidRPr="00D45C14">
        <w:fldChar w:fldCharType="end"/>
      </w:r>
      <w:r w:rsidR="00502A80" w:rsidRPr="00D45C14">
        <w:t xml:space="preserve">. Furthermore, </w:t>
      </w:r>
      <w:r w:rsidR="00A207BC">
        <w:t>s</w:t>
      </w:r>
      <w:r w:rsidR="00502A80" w:rsidRPr="00D45C14">
        <w:t xml:space="preserve">pecifically preterm neonate born in sub-Saharan Africa </w:t>
      </w:r>
      <w:ins w:id="107" w:author="wireless" w:date="2022-02-04T04:46:00Z">
        <w:r w:rsidR="00DC32B3">
          <w:t>was</w:t>
        </w:r>
        <w:r w:rsidR="00DC32B3" w:rsidRPr="00D45C14">
          <w:t xml:space="preserve"> </w:t>
        </w:r>
      </w:ins>
      <w:r w:rsidR="00502A80" w:rsidRPr="00D45C14">
        <w:t>12 times more likely to die than a preterm babies born in Australia and New Zealand</w:t>
      </w:r>
      <w:r w:rsidR="00157C90">
        <w:t xml:space="preserve"> </w:t>
      </w:r>
      <w:r w:rsidR="007A0E95" w:rsidRPr="00D45C14">
        <w:fldChar w:fldCharType="begin"/>
      </w:r>
      <w:r w:rsidR="005B564A">
        <w:instrText xml:space="preserve"> ADDIN EN.CITE &lt;EndNote&gt;&lt;Cite&gt;&lt;Author&gt;Joy E Lawn*1&lt;/Author&gt;&lt;Year&gt;2018&lt;/Year&gt;&lt;RecNum&gt;59&lt;/RecNum&gt;&lt;DisplayText&gt;(5, 14)&lt;/DisplayText&gt;&lt;record&gt;&lt;rec-number&gt;59&lt;/rec-number&gt;&lt;foreign-keys&gt;&lt;key app="EN" db-id="d0wdrt29k9sz98err5tpx2pustswfe2ev99s"&gt;59&lt;/key&gt;&lt;/foreign-keys&gt;&lt;ref-type name="Journal Article"&gt;17&lt;/ref-type&gt;&lt;contributors&gt;&lt;authors&gt;&lt;author&gt;Joy E Lawn*1,2, Ruth Davidge3,4,5, Vinod K Paul6&lt;/author&gt;&lt;author&gt;Severin von Xylander7&lt;/author&gt;&lt;author&gt;Joseph de Graft Johnson8&lt;/author&gt;&lt;author&gt;Anthony Costello9&lt;/author&gt;&lt;/authors&gt;&lt;/contributors&gt;&lt;titles&gt;&lt;title&gt;Born Too Soon: Care for the preterm baby&lt;/title&gt;&lt;secondary-title&gt;&lt;style face="bold" font="default" size="100%"&gt;Biomed centeral&lt;/style&gt;&lt;/secondary-title&gt;&lt;/titles&gt;&lt;dates&gt;&lt;year&gt;2018&lt;/year&gt;&lt;/dates&gt;&lt;urls&gt;&lt;/urls&gt;&lt;/record&gt;&lt;/Cite&gt;&lt;Cite&gt;&lt;Author&gt;Walani&lt;/Author&gt;&lt;Year&gt;2020&lt;/Year&gt;&lt;RecNum&gt;57&lt;/RecNum&gt;&lt;record&gt;&lt;rec-number&gt;57&lt;/rec-number&gt;&lt;foreign-keys&gt;&lt;key app="EN" db-id="d0wdrt29k9sz98err5tpx2pustswfe2ev99s"&gt;57&lt;/key&gt;&lt;/foreign-keys&gt;&lt;ref-type name="Journal Article"&gt;17&lt;/ref-type&gt;&lt;contributors&gt;&lt;authors&gt;&lt;author&gt;Salmah Walani&lt;/author&gt;&lt;/authors&gt;&lt;/contributors&gt;&lt;titles&gt;&lt;title&gt;Global burden of preterm birth&lt;/title&gt;&lt;secondary-title&gt;international journal of obstetrics and gynacology&lt;/secondary-title&gt;&lt;/titles&gt;&lt;periodical&gt;&lt;full-title&gt;international journal of obstetrics and gynacology&lt;/full-title&gt;&lt;/periodical&gt;&lt;dates&gt;&lt;year&gt;2020&lt;/year&gt;&lt;/dates&gt;&lt;urls&gt;&lt;/urls&gt;&lt;/record&gt;&lt;/Cite&gt;&lt;/EndNote&gt;</w:instrText>
      </w:r>
      <w:r w:rsidR="007A0E95" w:rsidRPr="00D45C14">
        <w:fldChar w:fldCharType="separate"/>
      </w:r>
      <w:r w:rsidR="005B564A">
        <w:rPr>
          <w:noProof/>
        </w:rPr>
        <w:t>(</w:t>
      </w:r>
      <w:hyperlink w:anchor="_ENREF_5" w:tooltip="Walani, 2020 #57" w:history="1">
        <w:r w:rsidR="00AA369A">
          <w:rPr>
            <w:noProof/>
          </w:rPr>
          <w:t>5</w:t>
        </w:r>
      </w:hyperlink>
      <w:r w:rsidR="005B564A">
        <w:rPr>
          <w:noProof/>
        </w:rPr>
        <w:t xml:space="preserve">, </w:t>
      </w:r>
      <w:hyperlink w:anchor="_ENREF_14" w:tooltip="Joy E Lawn*1, 2018 #59" w:history="1">
        <w:r w:rsidR="00AA369A">
          <w:rPr>
            <w:noProof/>
          </w:rPr>
          <w:t>14</w:t>
        </w:r>
      </w:hyperlink>
      <w:r w:rsidR="005B564A">
        <w:rPr>
          <w:noProof/>
        </w:rPr>
        <w:t>)</w:t>
      </w:r>
      <w:r w:rsidR="007A0E95" w:rsidRPr="00D45C14">
        <w:fldChar w:fldCharType="end"/>
      </w:r>
      <w:r w:rsidR="00502A80" w:rsidRPr="00D45C14">
        <w:t>. Additionally,</w:t>
      </w:r>
      <w:r w:rsidR="00D659B2" w:rsidRPr="00D45C14">
        <w:t xml:space="preserve"> over 90% of extremely</w:t>
      </w:r>
      <w:r w:rsidR="00106110">
        <w:t xml:space="preserve"> </w:t>
      </w:r>
      <w:r w:rsidR="00A207BC">
        <w:t>p</w:t>
      </w:r>
      <w:r w:rsidR="003645BB" w:rsidRPr="00D45C14">
        <w:t>reterm</w:t>
      </w:r>
      <w:r w:rsidR="00137B3E">
        <w:t xml:space="preserve"> babies </w:t>
      </w:r>
      <w:r w:rsidR="00D659B2" w:rsidRPr="00D45C14">
        <w:t xml:space="preserve">born in low income </w:t>
      </w:r>
      <w:r w:rsidR="00D659B2" w:rsidRPr="00D35B01">
        <w:t>countries die within</w:t>
      </w:r>
      <w:r w:rsidR="00D659B2" w:rsidRPr="00D35B01">
        <w:rPr>
          <w:shd w:val="clear" w:color="auto" w:fill="FFFFFF"/>
        </w:rPr>
        <w:t xml:space="preserve"> the first few days of life</w:t>
      </w:r>
      <w:r w:rsidR="00137B3E">
        <w:rPr>
          <w:shd w:val="clear" w:color="auto" w:fill="FFFFFF"/>
        </w:rPr>
        <w:t>;</w:t>
      </w:r>
      <w:r w:rsidR="00D659B2" w:rsidRPr="00D35B01">
        <w:rPr>
          <w:shd w:val="clear" w:color="auto" w:fill="FFFFFF"/>
        </w:rPr>
        <w:t xml:space="preserve"> however less than 10% of extremely preterm babies die in high income countries</w:t>
      </w:r>
      <w:r w:rsidR="001F22AF" w:rsidRPr="00D35B01">
        <w:rPr>
          <w:shd w:val="clear" w:color="auto" w:fill="FFFFFF"/>
        </w:rPr>
        <w:t xml:space="preserve"> </w:t>
      </w:r>
      <w:r w:rsidR="007A0E95" w:rsidRPr="00D35B01">
        <w:fldChar w:fldCharType="begin">
          <w:fldData xml:space="preserve">PEVuZE5vdGU+PENpdGU+PEF1dGhvcj5CYW5lcmplZTwvQXV0aG9yPjxZZWFyPjIwMjA8L1llYXI+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</w:fldData>
        </w:fldChar>
      </w:r>
      <w:r w:rsidR="005B564A">
        <w:instrText xml:space="preserve"> ADDIN EN.CITE </w:instrText>
      </w:r>
      <w:r w:rsidR="005B564A">
        <w:fldChar w:fldCharType="begin">
          <w:fldData xml:space="preserve">PEVuZE5vdGU+PENpdGU+PEF1dGhvcj5CYW5lcmplZTwvQXV0aG9yPjxZZWFyPjIwMjA8L1llYXI+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</w:fldData>
        </w:fldChar>
      </w:r>
      <w:r w:rsidR="005B564A">
        <w:instrText xml:space="preserve"> ADDIN EN.CITE.DATA </w:instrText>
      </w:r>
      <w:r w:rsidR="005B564A">
        <w:fldChar w:fldCharType="end"/>
      </w:r>
      <w:r w:rsidR="007A0E95" w:rsidRPr="00D35B01">
        <w:fldChar w:fldCharType="separate"/>
      </w:r>
      <w:r w:rsidR="005B564A">
        <w:rPr>
          <w:noProof/>
        </w:rPr>
        <w:t>(</w:t>
      </w:r>
      <w:hyperlink w:anchor="_ENREF_9" w:tooltip="UNICEF, 2021 #62" w:history="1">
        <w:r w:rsidR="00AA369A">
          <w:rPr>
            <w:noProof/>
          </w:rPr>
          <w:t>9</w:t>
        </w:r>
      </w:hyperlink>
      <w:r w:rsidR="005B564A">
        <w:rPr>
          <w:noProof/>
        </w:rPr>
        <w:t xml:space="preserve">, </w:t>
      </w:r>
      <w:hyperlink w:anchor="_ENREF_13" w:tooltip="Banerjee, 2020 #244" w:history="1">
        <w:r w:rsidR="00AA369A">
          <w:rPr>
            <w:noProof/>
          </w:rPr>
          <w:t>13</w:t>
        </w:r>
      </w:hyperlink>
      <w:r w:rsidR="005B564A">
        <w:rPr>
          <w:noProof/>
        </w:rPr>
        <w:t>)</w:t>
      </w:r>
      <w:r w:rsidR="007A0E95" w:rsidRPr="00D35B01">
        <w:fldChar w:fldCharType="end"/>
      </w:r>
      <w:r w:rsidR="00137B3E">
        <w:t>. In</w:t>
      </w:r>
      <w:r w:rsidR="00BA6409" w:rsidRPr="00D45C14">
        <w:t xml:space="preserve"> low income setting</w:t>
      </w:r>
      <w:r w:rsidR="00137B3E">
        <w:t>s</w:t>
      </w:r>
      <w:r w:rsidR="00A207BC">
        <w:t xml:space="preserve"> </w:t>
      </w:r>
      <w:r w:rsidR="00BA6409" w:rsidRPr="00D45C14">
        <w:t>hal</w:t>
      </w:r>
      <w:r w:rsidR="0072701A" w:rsidRPr="00D45C14">
        <w:t xml:space="preserve">f of the preterm babies born at or above </w:t>
      </w:r>
      <w:r w:rsidR="00BA6409" w:rsidRPr="00D45C14">
        <w:t xml:space="preserve">32 weeks </w:t>
      </w:r>
      <w:r w:rsidR="0072701A" w:rsidRPr="00D45C14">
        <w:t xml:space="preserve"> were die due to a lack of feasible, cost-effective care, such as warmth, breastfeeding support, and basic care for infections and breathing difficulties </w:t>
      </w:r>
      <w:r w:rsidR="007A0E95" w:rsidRPr="00D45C14">
        <w:fldChar w:fldCharType="begin"/>
      </w:r>
      <w:r w:rsidR="005B564A">
        <w:instrText xml:space="preserve"> ADDIN EN.CITE &lt;EndNote&gt;&lt;Cite&gt;&lt;Author&gt;Joy E Lawn*1&lt;/Author&gt;&lt;Year&gt;2018&lt;/Year&gt;&lt;RecNum&gt;59&lt;/RecNum&gt;&lt;DisplayText&gt;(10, 14)&lt;/DisplayText&gt;&lt;record&gt;&lt;rec-number&gt;59&lt;/rec-number&gt;&lt;foreign-keys&gt;&lt;key app="EN" db-id="d0wdrt29k9sz98err5tpx2pustswfe2ev99s"&gt;59&lt;/key&gt;&lt;/foreign-keys&gt;&lt;ref-type name="Journal Article"&gt;17&lt;/ref-type&gt;&lt;contributors&gt;&lt;authors&gt;&lt;author&gt;Joy E Lawn*1,2, Ruth Davidge3,4,5, Vinod K Paul6&lt;/author&gt;&lt;author&gt;Severin von Xylander7&lt;/author&gt;&lt;author&gt;Joseph de Graft Johnson8&lt;/author&gt;&lt;author&gt;Anthony Costello9&lt;/author&gt;&lt;/authors&gt;&lt;/contributors&gt;&lt;titles&gt;&lt;title&gt;Born Too Soon: Care for the preterm baby&lt;/title&gt;&lt;secondary-title&gt;&lt;style face="bold" font="default" size="100%"&gt;Biomed centeral&lt;/style&gt;&lt;/secondary-title&gt;&lt;/titles&gt;&lt;dates&gt;&lt;year&gt;2018&lt;/year&gt;&lt;/dates&gt;&lt;urls&gt;&lt;/urls&gt;&lt;/record&gt;&lt;/Cite&gt;&lt;Cite&gt;&lt;Author&gt;Evans Kofi Agbeno  &lt;/Author&gt;&lt;Year&gt;2021&lt;/Year&gt;&lt;RecNum&gt;58&lt;/RecNum&gt;&lt;record&gt;&lt;rec-number&gt;58&lt;/rec-number&gt;&lt;foreign-keys&gt;&lt;key app="EN" db-id="d0wdrt29k9sz98err5tpx2pustswfe2ev99s"&gt;58&lt;/key&gt;&lt;/foreign-keys&gt;&lt;ref-type name="Journal Article"&gt;17&lt;/ref-type&gt;&lt;contributors&gt;&lt;authors&gt;&lt;author&gt;Evans Kofi Agbeno  ,Joseph Osarfo ,Joyce Ashong ,Betty Anane-Fenin ,Emmanuel Okai ,Anthony Amanfo Ofori ,Mohammed Aliyu ,Douglas Aninng Opoku ,Sebastian Ken-Amoah ,Joycelyn A. Ashong ,Hora Soltani &lt;/author&gt;&lt;/authors&gt;&lt;/contributors&gt;&lt;titles&gt;&lt;title&gt;Determinants of preterm survival in a tertiary hospital in Ghana: A ten-year review&lt;/title&gt;&lt;secondary-title&gt;Plos one&lt;/secondary-title&gt;&lt;/titles&gt;&lt;dates&gt;&lt;year&gt;2021&lt;/year&gt;&lt;/dates&gt;&lt;urls&gt;&lt;/urls&gt;&lt;/record&gt;&lt;/Cite&gt;&lt;/EndNote&gt;</w:instrText>
      </w:r>
      <w:r w:rsidR="007A0E95" w:rsidRPr="00D45C14">
        <w:fldChar w:fldCharType="separate"/>
      </w:r>
      <w:r w:rsidR="005B564A">
        <w:rPr>
          <w:noProof/>
        </w:rPr>
        <w:t>(</w:t>
      </w:r>
      <w:hyperlink w:anchor="_ENREF_10" w:tooltip="Evans Kofi Agbeno  , 2021 #58" w:history="1">
        <w:r w:rsidR="00AA369A">
          <w:rPr>
            <w:noProof/>
          </w:rPr>
          <w:t>10</w:t>
        </w:r>
      </w:hyperlink>
      <w:r w:rsidR="005B564A">
        <w:rPr>
          <w:noProof/>
        </w:rPr>
        <w:t xml:space="preserve">, </w:t>
      </w:r>
      <w:hyperlink w:anchor="_ENREF_14" w:tooltip="Joy E Lawn*1, 2018 #59" w:history="1">
        <w:r w:rsidR="00AA369A">
          <w:rPr>
            <w:noProof/>
          </w:rPr>
          <w:t>14</w:t>
        </w:r>
      </w:hyperlink>
      <w:r w:rsidR="005B564A">
        <w:rPr>
          <w:noProof/>
        </w:rPr>
        <w:t>)</w:t>
      </w:r>
      <w:r w:rsidR="007A0E95" w:rsidRPr="00D45C14">
        <w:fldChar w:fldCharType="end"/>
      </w:r>
      <w:r w:rsidR="00BD2002" w:rsidRPr="00D45C14">
        <w:t>.</w:t>
      </w:r>
      <w:r w:rsidR="00157C90">
        <w:rPr>
          <w:color w:val="000000" w:themeColor="text1"/>
        </w:rPr>
        <w:t xml:space="preserve"> </w:t>
      </w:r>
      <w:r w:rsidR="0004751D">
        <w:t xml:space="preserve">Although, </w:t>
      </w:r>
      <w:r w:rsidR="00DC5A87" w:rsidRPr="00D45C14">
        <w:t>in</w:t>
      </w:r>
      <w:r w:rsidR="00D35B01">
        <w:t xml:space="preserve"> the</w:t>
      </w:r>
      <w:r w:rsidR="00DC5A87" w:rsidRPr="00D45C14">
        <w:t xml:space="preserve"> middle income setting s</w:t>
      </w:r>
      <w:r w:rsidR="00BD2002" w:rsidRPr="00D45C14">
        <w:t>uboptimal use of technology causing an increased burden of disability among preterm babies who survive the neonatal period</w:t>
      </w:r>
      <w:r w:rsidR="00106110">
        <w:t xml:space="preserve"> </w:t>
      </w:r>
      <w:r w:rsidR="007A0E95" w:rsidRPr="00D45C14">
        <w:fldChar w:fldCharType="begin">
          <w:fldData xml:space="preserve">PEVuZE5vdGU+PENpdGU+PEF1dGhvcj5CYW5lcmplZTwvQXV0aG9yPjxZZWFyPjIwMjA8L1llYXI+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</w:fldData>
        </w:fldChar>
      </w:r>
      <w:r w:rsidR="005B564A">
        <w:instrText xml:space="preserve"> ADDIN EN.CITE </w:instrText>
      </w:r>
      <w:r w:rsidR="005B564A">
        <w:fldChar w:fldCharType="begin">
          <w:fldData xml:space="preserve">PEVuZE5vdGU+PENpdGU+PEF1dGhvcj5CYW5lcmplZTwvQXV0aG9yPjxZZWFyPjIwMjA8L1llYXI+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</w:fldData>
        </w:fldChar>
      </w:r>
      <w:r w:rsidR="005B564A">
        <w:instrText xml:space="preserve"> ADDIN EN.CITE.DATA </w:instrText>
      </w:r>
      <w:r w:rsidR="005B564A">
        <w:fldChar w:fldCharType="end"/>
      </w:r>
      <w:r w:rsidR="007A0E95" w:rsidRPr="00D45C14">
        <w:fldChar w:fldCharType="separate"/>
      </w:r>
      <w:r w:rsidR="005B564A">
        <w:rPr>
          <w:noProof/>
        </w:rPr>
        <w:t>(</w:t>
      </w:r>
      <w:hyperlink w:anchor="_ENREF_13" w:tooltip="Banerjee, 2020 #244" w:history="1">
        <w:r w:rsidR="00AA369A">
          <w:rPr>
            <w:noProof/>
          </w:rPr>
          <w:t>13</w:t>
        </w:r>
      </w:hyperlink>
      <w:r w:rsidR="005B564A">
        <w:rPr>
          <w:noProof/>
        </w:rPr>
        <w:t>)</w:t>
      </w:r>
      <w:r w:rsidR="007A0E95" w:rsidRPr="00D45C14">
        <w:fldChar w:fldCharType="end"/>
      </w:r>
      <w:r w:rsidR="00BD2002" w:rsidRPr="00D45C14">
        <w:t>.</w:t>
      </w:r>
      <w:r w:rsidR="00157C90">
        <w:t xml:space="preserve"> </w:t>
      </w:r>
      <w:r w:rsidR="00D92279">
        <w:rPr>
          <w:color w:val="000000"/>
        </w:rPr>
        <w:t xml:space="preserve">In </w:t>
      </w:r>
      <w:r w:rsidR="005F6B83" w:rsidRPr="00D45C14">
        <w:rPr>
          <w:color w:val="000000"/>
        </w:rPr>
        <w:t xml:space="preserve">east Africa </w:t>
      </w:r>
      <w:r w:rsidR="00137B3E">
        <w:rPr>
          <w:color w:val="000000"/>
        </w:rPr>
        <w:t xml:space="preserve">for instance, </w:t>
      </w:r>
      <w:r w:rsidR="005F6B83" w:rsidRPr="00D45C14">
        <w:rPr>
          <w:color w:val="000000"/>
        </w:rPr>
        <w:t xml:space="preserve">94.6% of preterm neonates </w:t>
      </w:r>
      <w:r w:rsidR="00B22658" w:rsidRPr="00D45C14">
        <w:rPr>
          <w:color w:val="000000"/>
        </w:rPr>
        <w:t xml:space="preserve">born at or after 34 weeks of gestation survive </w:t>
      </w:r>
      <w:r w:rsidR="005F6B83" w:rsidRPr="00D45C14">
        <w:rPr>
          <w:color w:val="000000"/>
        </w:rPr>
        <w:t>while only 52.6% of those preterm neonat</w:t>
      </w:r>
      <w:r w:rsidR="00B22658" w:rsidRPr="00D45C14">
        <w:rPr>
          <w:color w:val="000000"/>
        </w:rPr>
        <w:t xml:space="preserve">es born before 34 weeks survive </w:t>
      </w:r>
      <w:r w:rsidR="007A0E95" w:rsidRPr="00D45C14">
        <w:rPr>
          <w:color w:val="000000"/>
        </w:rPr>
        <w:fldChar w:fldCharType="begin"/>
      </w:r>
      <w:r w:rsidR="005B564A">
        <w:rPr>
          <w:color w:val="000000"/>
        </w:rPr>
        <w:instrText xml:space="preserve"> ADDIN EN.CITE &lt;EndNote&gt;&lt;Cite&gt;&lt;Author&gt;Willey B&lt;/Author&gt;&lt;Year&gt;2018&lt;/Year&gt;&lt;RecNum&gt;2&lt;/RecNum&gt;&lt;DisplayText&gt;(15)&lt;/DisplayText&gt;&lt;record&gt;&lt;rec-number&gt;2&lt;/rec-number&gt;&lt;foreign-keys&gt;&lt;key app="EN" db-id="r000a0axt99zw9ewdz8xxzxdte5raxseretw"&gt;2&lt;/key&gt;&lt;/foreign-keys&gt;&lt;ref-type name="Journal Article"&gt;17&lt;/ref-type&gt;&lt;contributors&gt;&lt;authors&gt;&lt;author&gt;Willey B, Katz J, Clarke S, Kariuki S, ter Kuile F, et al.&lt;/author&gt;&lt;/authors&gt;&lt;/contributors&gt;&lt;titles&gt;&lt;title&gt;Neonatal mortality risk associated with preterm birth in east Africa,&amp;#xD;adjusted by weight for gestational age: individual participant level&amp;#xD;meta-analysis. &lt;/title&gt;&lt;secondary-title&gt;PLoS med.&lt;/secondary-title&gt;&lt;/titles&gt;&lt;periodical&gt;&lt;full-title&gt;PLoS med.&lt;/full-title&gt;&lt;/periodical&gt;&lt;dates&gt;&lt;year&gt;2018&lt;/year&gt;&lt;/dates&gt;&lt;urls&gt;&lt;/urls&gt;&lt;/record&gt;&lt;/Cite&gt;&lt;/EndNote&gt;</w:instrText>
      </w:r>
      <w:r w:rsidR="007A0E95" w:rsidRPr="00D45C14">
        <w:rPr>
          <w:color w:val="000000"/>
        </w:rPr>
        <w:fldChar w:fldCharType="separate"/>
      </w:r>
      <w:r w:rsidR="005B564A">
        <w:rPr>
          <w:noProof/>
          <w:color w:val="000000"/>
        </w:rPr>
        <w:t>(</w:t>
      </w:r>
      <w:hyperlink w:anchor="_ENREF_15" w:tooltip="Willey B, 2018 #2" w:history="1">
        <w:r w:rsidR="00AA369A">
          <w:rPr>
            <w:noProof/>
            <w:color w:val="000000"/>
          </w:rPr>
          <w:t>15</w:t>
        </w:r>
      </w:hyperlink>
      <w:r w:rsidR="005B564A">
        <w:rPr>
          <w:noProof/>
          <w:color w:val="000000"/>
        </w:rPr>
        <w:t>)</w:t>
      </w:r>
      <w:r w:rsidR="007A0E95" w:rsidRPr="00D45C14">
        <w:rPr>
          <w:color w:val="000000"/>
        </w:rPr>
        <w:fldChar w:fldCharType="end"/>
      </w:r>
      <w:r w:rsidR="005F6B83" w:rsidRPr="00D45C14">
        <w:rPr>
          <w:color w:val="000000"/>
        </w:rPr>
        <w:t xml:space="preserve">. </w:t>
      </w:r>
      <w:r w:rsidR="00B22658" w:rsidRPr="00D45C14">
        <w:rPr>
          <w:color w:val="000000"/>
        </w:rPr>
        <w:t xml:space="preserve">Fifty five percent (55.2%) </w:t>
      </w:r>
      <w:r w:rsidR="005F6B83" w:rsidRPr="00D45C14">
        <w:rPr>
          <w:color w:val="000000"/>
        </w:rPr>
        <w:t>of preterm n</w:t>
      </w:r>
      <w:r w:rsidR="00B22658" w:rsidRPr="00D45C14">
        <w:rPr>
          <w:color w:val="000000"/>
        </w:rPr>
        <w:t>eonate</w:t>
      </w:r>
      <w:r w:rsidR="005F6B83" w:rsidRPr="00D45C14">
        <w:rPr>
          <w:color w:val="000000"/>
        </w:rPr>
        <w:t xml:space="preserve"> survival </w:t>
      </w:r>
      <w:r w:rsidR="005F6B83" w:rsidRPr="00535F21">
        <w:t xml:space="preserve">was achieved at </w:t>
      </w:r>
      <w:r w:rsidR="00B22658" w:rsidRPr="00535F21">
        <w:t xml:space="preserve">or after </w:t>
      </w:r>
      <w:r w:rsidR="005F6B83" w:rsidRPr="00535F21">
        <w:t>31 weeks</w:t>
      </w:r>
      <w:r w:rsidR="00B22658" w:rsidRPr="00535F21">
        <w:t xml:space="preserve"> of </w:t>
      </w:r>
      <w:r w:rsidR="009C1083" w:rsidRPr="00535F21">
        <w:t>gestation</w:t>
      </w:r>
      <w:r w:rsidR="00F55013" w:rsidRPr="00535F21">
        <w:fldChar w:fldCharType="begin"/>
      </w:r>
      <w:r w:rsidR="005B564A">
        <w:instrText xml:space="preserve"> ADDIN EN.CITE &lt;EndNote&gt;&lt;Cite&gt;&lt;Author&gt;Tilksew Dagnachew*&lt;/Author&gt;&lt;Year&gt;2019&lt;/Year&gt;&lt;RecNum&gt;90&lt;/RecNum&gt;&lt;DisplayText&gt;(12)&lt;/DisplayText&gt;&lt;record&gt;&lt;rec-number&gt;90&lt;/rec-number&gt;&lt;foreign-keys&gt;&lt;key app="EN" db-id="tttw0r52s2v9f0ewf5wpzx9702ressxxxe5x"&gt;90&lt;/key&gt;&lt;key app="ENWeb" db-id=""&gt;0&lt;/key&gt;&lt;/foreign-keys&gt;&lt;ref-type name="Journal Article"&gt;17&lt;/ref-type&gt;&lt;contributors&gt;&lt;authors&gt;&lt;author&gt;Tilksew Dagnachew*, Mahlet Yigeremu&lt;/author&gt;&lt;/authors&gt;&lt;/contributors&gt;&lt;titles&gt;&lt;title&gt;Survival of Preterm Neonates and its Determinants in Teaching Hospitals of Addis Ababa University&lt;/title&gt;&lt;secondary-title&gt;Journal of Women’s Health Care&lt;/secondary-title&gt;&lt;/titles&gt;&lt;periodical&gt;&lt;full-title&gt;Journal of Women’s Health Care&lt;/full-title&gt;&lt;/periodical&gt;&lt;volume&gt;Vol. 8 &lt;/volume&gt;&lt;number&gt;Iss. 2 No: 461&lt;/number&gt;&lt;dates&gt;&lt;year&gt;2019&lt;/year&gt;&lt;/dates&gt;&lt;urls&gt;&lt;/urls&gt;&lt;/record&gt;&lt;/Cite&gt;&lt;/EndNote&gt;</w:instrText>
      </w:r>
      <w:r w:rsidR="00F55013" w:rsidRPr="00535F21">
        <w:fldChar w:fldCharType="separate"/>
      </w:r>
      <w:r w:rsidR="005B564A">
        <w:rPr>
          <w:noProof/>
        </w:rPr>
        <w:t>(</w:t>
      </w:r>
      <w:hyperlink w:anchor="_ENREF_12" w:tooltip="Tilksew Dagnachew*, 2019 #90" w:history="1">
        <w:r w:rsidR="00AA369A">
          <w:rPr>
            <w:noProof/>
          </w:rPr>
          <w:t>12</w:t>
        </w:r>
      </w:hyperlink>
      <w:r w:rsidR="005B564A">
        <w:rPr>
          <w:noProof/>
        </w:rPr>
        <w:t>)</w:t>
      </w:r>
      <w:r w:rsidR="00F55013" w:rsidRPr="00535F21">
        <w:fldChar w:fldCharType="end"/>
      </w:r>
      <w:r w:rsidR="007F1C48" w:rsidRPr="00535F21">
        <w:t>.</w:t>
      </w:r>
      <w:r w:rsidR="00137B3E">
        <w:t xml:space="preserve"> </w:t>
      </w:r>
      <w:r w:rsidR="0061510C">
        <w:t xml:space="preserve"> </w:t>
      </w:r>
    </w:p>
    <w:p w14:paraId="068D3E5F" w14:textId="759BF9A7" w:rsidR="00157C90" w:rsidRDefault="00000DAB" w:rsidP="00E11795">
      <w:pPr>
        <w:spacing w:line="360" w:lineRule="auto"/>
        <w:jc w:val="both"/>
        <w:rPr>
          <w:rFonts w:ascii="Times New Roman" w:hAnsi="Times New Roman" w:cs="Times New Roman"/>
          <w:color w:val="000000"/>
          <w:sz w:val="24"/>
          <w:szCs w:val="24"/>
        </w:rPr>
      </w:pPr>
      <w:r w:rsidRPr="00D45C14">
        <w:rPr>
          <w:rFonts w:ascii="Times New Roman" w:hAnsi="Times New Roman" w:cs="Times New Roman"/>
          <w:color w:val="000000" w:themeColor="text1"/>
          <w:sz w:val="24"/>
          <w:szCs w:val="24"/>
          <w:shd w:val="clear" w:color="auto" w:fill="FFFFFF"/>
        </w:rPr>
        <w:t>W</w:t>
      </w:r>
      <w:r w:rsidR="005E038D">
        <w:rPr>
          <w:rFonts w:ascii="Times New Roman" w:hAnsi="Times New Roman" w:cs="Times New Roman"/>
          <w:color w:val="000000" w:themeColor="text1"/>
          <w:sz w:val="24"/>
          <w:szCs w:val="24"/>
          <w:shd w:val="clear" w:color="auto" w:fill="FFFFFF"/>
        </w:rPr>
        <w:t xml:space="preserve">orld </w:t>
      </w:r>
      <w:r w:rsidR="00166E7D">
        <w:rPr>
          <w:rFonts w:ascii="Times New Roman" w:hAnsi="Times New Roman" w:cs="Times New Roman"/>
          <w:color w:val="000000" w:themeColor="text1"/>
          <w:sz w:val="24"/>
          <w:szCs w:val="24"/>
          <w:shd w:val="clear" w:color="auto" w:fill="FFFFFF"/>
        </w:rPr>
        <w:t xml:space="preserve">Health Organization </w:t>
      </w:r>
      <w:r w:rsidRPr="00D45C14">
        <w:rPr>
          <w:rFonts w:ascii="Times New Roman" w:hAnsi="Times New Roman" w:cs="Times New Roman"/>
          <w:color w:val="000000" w:themeColor="text1"/>
          <w:sz w:val="24"/>
          <w:szCs w:val="24"/>
          <w:shd w:val="clear" w:color="auto" w:fill="FFFFFF"/>
        </w:rPr>
        <w:t>sets a target of 50% reduction in preterm deaths by 2025 in countries with a neonatal mortality rate above 5 per 1,000 live births</w:t>
      </w:r>
      <w:r w:rsidR="007A0E95" w:rsidRPr="00D45C14">
        <w:rPr>
          <w:rFonts w:ascii="Times New Roman" w:hAnsi="Times New Roman" w:cs="Times New Roman"/>
          <w:color w:val="000000" w:themeColor="text1"/>
          <w:sz w:val="24"/>
          <w:szCs w:val="24"/>
          <w:shd w:val="clear" w:color="auto" w:fill="FFFFFF"/>
        </w:rPr>
        <w:fldChar w:fldCharType="begin"/>
      </w:r>
      <w:r w:rsidR="005B564A">
        <w:rPr>
          <w:rFonts w:ascii="Times New Roman" w:hAnsi="Times New Roman" w:cs="Times New Roman"/>
          <w:color w:val="000000" w:themeColor="text1"/>
          <w:sz w:val="24"/>
          <w:szCs w:val="24"/>
          <w:shd w:val="clear" w:color="auto" w:fill="FFFFFF"/>
        </w:rPr>
        <w:instrText xml:space="preserve"> ADDIN EN.CITE &lt;EndNote&gt;&lt;Cite&gt;&lt;Author&gt;UNICEF&lt;/Author&gt;&lt;Year&gt;2021&lt;/Year&gt;&lt;RecNum&gt;62&lt;/RecNum&gt;&lt;DisplayText&gt;(9)&lt;/DisplayText&gt;&lt;record&gt;&lt;rec-number&gt;62&lt;/rec-number&gt;&lt;foreign-keys&gt;&lt;key app="EN" db-id="d0wdrt29k9sz98err5tpx2pustswfe2ev99s"&gt;62&lt;/key&gt;&lt;/foreign-keys&gt;&lt;ref-type name="Journal Article"&gt;17&lt;/ref-type&gt;&lt;contributors&gt;&lt;authors&gt;&lt;author&gt;UNICEF&lt;/author&gt;&lt;/authors&gt;&lt;/contributors&gt;&lt;titles&gt;&lt;title&gt;Born Too Soon: The Global Action Report on Preterm Birth&lt;/title&gt;&lt;secondary-title&gt;Partnership for Maternal, Newborn &amp;amp; Child Health Knowledge Centre PMNCH publication&lt;/secondary-title&gt;&lt;/titles&gt;&lt;periodical&gt;&lt;full-title&gt;Partnership for Maternal, Newborn &amp;amp; Child Health Knowledge Centre PMNCH publication&lt;/full-title&gt;&lt;/periodical&gt;&lt;dates&gt;&lt;year&gt;2021&lt;/year&gt;&lt;/dates&gt;&lt;urls&gt;&lt;/urls&gt;&lt;/record&gt;&lt;/Cite&gt;&lt;/EndNote&gt;</w:instrText>
      </w:r>
      <w:r w:rsidR="007A0E95" w:rsidRPr="00D45C14">
        <w:rPr>
          <w:rFonts w:ascii="Times New Roman" w:hAnsi="Times New Roman" w:cs="Times New Roman"/>
          <w:color w:val="000000" w:themeColor="text1"/>
          <w:sz w:val="24"/>
          <w:szCs w:val="24"/>
          <w:shd w:val="clear" w:color="auto" w:fill="FFFFFF"/>
        </w:rPr>
        <w:fldChar w:fldCharType="separate"/>
      </w:r>
      <w:r w:rsidR="005B564A">
        <w:rPr>
          <w:rFonts w:ascii="Times New Roman" w:hAnsi="Times New Roman" w:cs="Times New Roman"/>
          <w:noProof/>
          <w:color w:val="000000" w:themeColor="text1"/>
          <w:sz w:val="24"/>
          <w:szCs w:val="24"/>
          <w:shd w:val="clear" w:color="auto" w:fill="FFFFFF"/>
        </w:rPr>
        <w:t>(</w:t>
      </w:r>
      <w:hyperlink w:anchor="_ENREF_9" w:tooltip="UNICEF, 2021 #62" w:history="1">
        <w:r w:rsidR="00AA369A">
          <w:rPr>
            <w:rFonts w:ascii="Times New Roman" w:hAnsi="Times New Roman" w:cs="Times New Roman"/>
            <w:noProof/>
            <w:color w:val="000000" w:themeColor="text1"/>
            <w:sz w:val="24"/>
            <w:szCs w:val="24"/>
            <w:shd w:val="clear" w:color="auto" w:fill="FFFFFF"/>
          </w:rPr>
          <w:t>9</w:t>
        </w:r>
      </w:hyperlink>
      <w:r w:rsidR="005B564A">
        <w:rPr>
          <w:rFonts w:ascii="Times New Roman" w:hAnsi="Times New Roman" w:cs="Times New Roman"/>
          <w:noProof/>
          <w:color w:val="000000" w:themeColor="text1"/>
          <w:sz w:val="24"/>
          <w:szCs w:val="24"/>
          <w:shd w:val="clear" w:color="auto" w:fill="FFFFFF"/>
        </w:rPr>
        <w:t>)</w:t>
      </w:r>
      <w:r w:rsidR="007A0E95" w:rsidRPr="00D45C14">
        <w:rPr>
          <w:rFonts w:ascii="Times New Roman" w:hAnsi="Times New Roman" w:cs="Times New Roman"/>
          <w:color w:val="000000" w:themeColor="text1"/>
          <w:sz w:val="24"/>
          <w:szCs w:val="24"/>
          <w:shd w:val="clear" w:color="auto" w:fill="FFFFFF"/>
        </w:rPr>
        <w:fldChar w:fldCharType="end"/>
      </w:r>
      <w:r w:rsidRPr="00D45C14">
        <w:rPr>
          <w:rFonts w:ascii="Times New Roman" w:hAnsi="Times New Roman" w:cs="Times New Roman"/>
          <w:color w:val="000000" w:themeColor="text1"/>
          <w:sz w:val="24"/>
          <w:szCs w:val="24"/>
          <w:shd w:val="clear" w:color="auto" w:fill="FFFFFF"/>
        </w:rPr>
        <w:t>. Similarly r</w:t>
      </w:r>
      <w:r w:rsidR="009B4D23" w:rsidRPr="00D45C14">
        <w:rPr>
          <w:rFonts w:ascii="Times New Roman" w:hAnsi="Times New Roman" w:cs="Times New Roman"/>
          <w:color w:val="000000" w:themeColor="text1"/>
          <w:sz w:val="24"/>
          <w:szCs w:val="24"/>
          <w:shd w:val="clear" w:color="auto" w:fill="FFFFFF"/>
        </w:rPr>
        <w:t xml:space="preserve">educing the burden of preterm mortality </w:t>
      </w:r>
      <w:r w:rsidR="001D37AD" w:rsidRPr="00D45C14">
        <w:rPr>
          <w:rFonts w:ascii="Times New Roman" w:hAnsi="Times New Roman" w:cs="Times New Roman"/>
          <w:color w:val="000000" w:themeColor="text1"/>
          <w:sz w:val="24"/>
          <w:szCs w:val="24"/>
          <w:shd w:val="clear" w:color="auto" w:fill="FFFFFF"/>
        </w:rPr>
        <w:t xml:space="preserve">has </w:t>
      </w:r>
      <w:r w:rsidR="005E038D" w:rsidRPr="00D45C14">
        <w:rPr>
          <w:rFonts w:ascii="Times New Roman" w:hAnsi="Times New Roman" w:cs="Times New Roman"/>
          <w:color w:val="000000" w:themeColor="text1"/>
          <w:sz w:val="24"/>
          <w:szCs w:val="24"/>
          <w:shd w:val="clear" w:color="auto" w:fill="FFFFFF"/>
        </w:rPr>
        <w:t>dominant</w:t>
      </w:r>
      <w:r w:rsidR="001D37AD" w:rsidRPr="00D45C14">
        <w:rPr>
          <w:rFonts w:ascii="Times New Roman" w:hAnsi="Times New Roman" w:cs="Times New Roman"/>
          <w:color w:val="000000" w:themeColor="text1"/>
          <w:sz w:val="24"/>
          <w:szCs w:val="24"/>
          <w:shd w:val="clear" w:color="auto" w:fill="FFFFFF"/>
        </w:rPr>
        <w:t xml:space="preserve"> significance for achieving United Nations Sustainable Development Goal 3 target #3.2 </w:t>
      </w:r>
      <w:r w:rsidR="007A0E95" w:rsidRPr="00D45C14">
        <w:rPr>
          <w:rFonts w:ascii="Times New Roman" w:hAnsi="Times New Roman" w:cs="Times New Roman"/>
          <w:color w:val="000000" w:themeColor="text1"/>
          <w:sz w:val="24"/>
          <w:szCs w:val="24"/>
          <w:shd w:val="clear" w:color="auto" w:fill="FFFFFF"/>
        </w:rPr>
        <w:fldChar w:fldCharType="begin"/>
      </w:r>
      <w:r w:rsidR="005B564A">
        <w:rPr>
          <w:rFonts w:ascii="Times New Roman" w:hAnsi="Times New Roman" w:cs="Times New Roman"/>
          <w:color w:val="000000" w:themeColor="text1"/>
          <w:sz w:val="24"/>
          <w:szCs w:val="24"/>
          <w:shd w:val="clear" w:color="auto" w:fill="FFFFFF"/>
        </w:rPr>
        <w:instrText xml:space="preserve"> ADDIN EN.CITE &lt;EndNote&gt;&lt;Cite&gt;&lt;Author&gt;UNICEF&lt;/Author&gt;&lt;Year&gt;2020&lt;/Year&gt;&lt;RecNum&gt;6&lt;/RecNum&gt;&lt;DisplayText&gt;(16)&lt;/DisplayText&gt;&lt;record&gt;&lt;rec-number&gt;6&lt;/rec-number&gt;&lt;foreign-keys&gt;&lt;key app="EN" db-id="v555fezp8wdfdpe0a9uxwte4ttt2espsv5sp"&gt;6&lt;/key&gt;&lt;/foreign-keys&gt;&lt;ref-type name="Journal Article"&gt;17&lt;/ref-type&gt;&lt;contributors&gt;&lt;authors&gt;&lt;author&gt;UNICEF&lt;/author&gt;&lt;/authors&gt;&lt;/contributors&gt;&lt;titles&gt;&lt;title&gt;United Nations Interagency Group for Child Mortality Estimation (UN IGME).&lt;/title&gt;&lt;secondary-title&gt;UNICEF &lt;/secondary-title&gt;&lt;/titles&gt;&lt;periodical&gt;&lt;full-title&gt;UNICEF&lt;/full-title&gt;&lt;/periodical&gt;&lt;dates&gt;&lt;year&gt;2020&lt;/year&gt;&lt;/dates&gt;&lt;urls&gt;&lt;/urls&gt;&lt;/record&gt;&lt;/Cite&gt;&lt;/EndNote&gt;</w:instrText>
      </w:r>
      <w:r w:rsidR="007A0E95" w:rsidRPr="00D45C14">
        <w:rPr>
          <w:rFonts w:ascii="Times New Roman" w:hAnsi="Times New Roman" w:cs="Times New Roman"/>
          <w:color w:val="000000" w:themeColor="text1"/>
          <w:sz w:val="24"/>
          <w:szCs w:val="24"/>
          <w:shd w:val="clear" w:color="auto" w:fill="FFFFFF"/>
        </w:rPr>
        <w:fldChar w:fldCharType="separate"/>
      </w:r>
      <w:r w:rsidR="005B564A">
        <w:rPr>
          <w:rFonts w:ascii="Times New Roman" w:hAnsi="Times New Roman" w:cs="Times New Roman"/>
          <w:noProof/>
          <w:color w:val="000000" w:themeColor="text1"/>
          <w:sz w:val="24"/>
          <w:szCs w:val="24"/>
          <w:shd w:val="clear" w:color="auto" w:fill="FFFFFF"/>
        </w:rPr>
        <w:t>(</w:t>
      </w:r>
      <w:hyperlink w:anchor="_ENREF_16" w:tooltip="UNICEF, 2020 #6" w:history="1">
        <w:r w:rsidR="00AA369A">
          <w:rPr>
            <w:rFonts w:ascii="Times New Roman" w:hAnsi="Times New Roman" w:cs="Times New Roman"/>
            <w:noProof/>
            <w:color w:val="000000" w:themeColor="text1"/>
            <w:sz w:val="24"/>
            <w:szCs w:val="24"/>
            <w:shd w:val="clear" w:color="auto" w:fill="FFFFFF"/>
          </w:rPr>
          <w:t>16</w:t>
        </w:r>
      </w:hyperlink>
      <w:r w:rsidR="005B564A">
        <w:rPr>
          <w:rFonts w:ascii="Times New Roman" w:hAnsi="Times New Roman" w:cs="Times New Roman"/>
          <w:noProof/>
          <w:color w:val="000000" w:themeColor="text1"/>
          <w:sz w:val="24"/>
          <w:szCs w:val="24"/>
          <w:shd w:val="clear" w:color="auto" w:fill="FFFFFF"/>
        </w:rPr>
        <w:t>)</w:t>
      </w:r>
      <w:r w:rsidR="007A0E95" w:rsidRPr="00D45C14">
        <w:rPr>
          <w:rFonts w:ascii="Times New Roman" w:hAnsi="Times New Roman" w:cs="Times New Roman"/>
          <w:color w:val="000000" w:themeColor="text1"/>
          <w:sz w:val="24"/>
          <w:szCs w:val="24"/>
          <w:shd w:val="clear" w:color="auto" w:fill="FFFFFF"/>
        </w:rPr>
        <w:fldChar w:fldCharType="end"/>
      </w:r>
      <w:r w:rsidR="00325E94" w:rsidRPr="00D45C14">
        <w:rPr>
          <w:rFonts w:ascii="Times New Roman" w:hAnsi="Times New Roman" w:cs="Times New Roman"/>
          <w:color w:val="000000" w:themeColor="text1"/>
          <w:sz w:val="24"/>
          <w:szCs w:val="24"/>
          <w:shd w:val="clear" w:color="auto" w:fill="FFFFFF"/>
        </w:rPr>
        <w:t>.</w:t>
      </w:r>
      <w:r w:rsidR="00166E7D">
        <w:rPr>
          <w:rFonts w:ascii="Times New Roman" w:hAnsi="Times New Roman" w:cs="Times New Roman"/>
          <w:color w:val="000000" w:themeColor="text1"/>
          <w:sz w:val="24"/>
          <w:szCs w:val="24"/>
          <w:shd w:val="clear" w:color="auto" w:fill="FFFFFF"/>
        </w:rPr>
        <w:t xml:space="preserve"> </w:t>
      </w:r>
      <w:r w:rsidR="00DF7956" w:rsidRPr="00D45C14">
        <w:rPr>
          <w:rFonts w:ascii="Times New Roman" w:hAnsi="Times New Roman" w:cs="Times New Roman"/>
          <w:color w:val="000000" w:themeColor="text1"/>
          <w:sz w:val="24"/>
          <w:szCs w:val="24"/>
        </w:rPr>
        <w:t>More than three-quarter of these</w:t>
      </w:r>
      <w:r w:rsidR="00F97970">
        <w:rPr>
          <w:rFonts w:ascii="Times New Roman" w:hAnsi="Times New Roman" w:cs="Times New Roman"/>
          <w:color w:val="000000" w:themeColor="text1"/>
          <w:sz w:val="24"/>
          <w:szCs w:val="24"/>
        </w:rPr>
        <w:t xml:space="preserve"> preterm neonatal</w:t>
      </w:r>
      <w:r w:rsidR="00DF7956" w:rsidRPr="00D45C14">
        <w:rPr>
          <w:rFonts w:ascii="Times New Roman" w:hAnsi="Times New Roman" w:cs="Times New Roman"/>
          <w:color w:val="000000" w:themeColor="text1"/>
          <w:sz w:val="24"/>
          <w:szCs w:val="24"/>
        </w:rPr>
        <w:t xml:space="preserve"> deaths can be averted </w:t>
      </w:r>
      <w:r w:rsidR="00325E94" w:rsidRPr="00D45C14">
        <w:rPr>
          <w:rFonts w:ascii="Times New Roman" w:hAnsi="Times New Roman" w:cs="Times New Roman"/>
          <w:color w:val="000000" w:themeColor="text1"/>
          <w:sz w:val="24"/>
          <w:szCs w:val="24"/>
        </w:rPr>
        <w:t xml:space="preserve">by </w:t>
      </w:r>
      <w:r w:rsidR="00DF7956" w:rsidRPr="00D45C14">
        <w:rPr>
          <w:rFonts w:ascii="Times New Roman" w:hAnsi="Times New Roman" w:cs="Times New Roman"/>
          <w:color w:val="000000" w:themeColor="text1"/>
          <w:sz w:val="24"/>
          <w:szCs w:val="24"/>
        </w:rPr>
        <w:t>feasible and cost-effective interventions like stabilization, prevention and early treatment of infection, preventing hypothermia as well as early introduction of breast milk and further intensive neonatal care</w:t>
      </w:r>
      <w:r w:rsidR="00A5302B">
        <w:rPr>
          <w:rFonts w:ascii="Times New Roman" w:hAnsi="Times New Roman" w:cs="Times New Roman"/>
          <w:color w:val="000000" w:themeColor="text1"/>
          <w:sz w:val="24"/>
          <w:szCs w:val="24"/>
        </w:rPr>
        <w:t xml:space="preserve"> </w:t>
      </w:r>
      <w:r w:rsidR="007A0E95" w:rsidRPr="00D45C14">
        <w:rPr>
          <w:rFonts w:ascii="Times New Roman" w:hAnsi="Times New Roman" w:cs="Times New Roman"/>
          <w:color w:val="000000" w:themeColor="text1"/>
          <w:sz w:val="24"/>
          <w:szCs w:val="24"/>
        </w:rPr>
        <w:fldChar w:fldCharType="begin"/>
      </w:r>
      <w:r w:rsidR="005B564A">
        <w:rPr>
          <w:rFonts w:ascii="Times New Roman" w:hAnsi="Times New Roman" w:cs="Times New Roman"/>
          <w:color w:val="000000" w:themeColor="text1"/>
          <w:sz w:val="24"/>
          <w:szCs w:val="24"/>
        </w:rPr>
        <w:instrText xml:space="preserve"> ADDIN EN.CITE &lt;EndNote&gt;&lt;Cite&gt;&lt;Author&gt;Adu-Bonsaffoh&lt;/Author&gt;&lt;Year&gt;2019&lt;/Year&gt;&lt;RecNum&gt;11&lt;/RecNum&gt;&lt;DisplayText&gt;(17)&lt;/DisplayText&gt;&lt;record&gt;&lt;rec-number&gt;11&lt;/rec-number&gt;&lt;foreign-keys&gt;&lt;key app="EN" db-id="e2x5dzd2l5eewze5dewprwftfe0wazva0z0e"&gt;11&lt;/key&gt;&lt;/foreign-keys&gt;&lt;ref-type name="Journal Article"&gt;17&lt;/ref-type&gt;&lt;contributors&gt;&lt;authors&gt;&lt;author&gt;Adu-Bonsaffoh, K.&lt;/author&gt;&lt;author&gt;Gyamfi-Bannerman, C.&lt;/author&gt;&lt;author&gt;Oppong, S. A.&lt;/author&gt;&lt;author&gt;Seffah, J. D.&lt;/author&gt;&lt;/authors&gt;&lt;/contributors&gt;&lt;titles&gt;&lt;title&gt;Determinants and outcomes of preterm births at a tertiary hospital in Ghana&lt;/title&gt;&lt;secondary-title&gt;Placenta&lt;/secondary-title&gt;&lt;/titles&gt;&lt;periodical&gt;&lt;full-title&gt;Placenta&lt;/full-title&gt;&lt;/periodical&gt;&lt;pages&gt;62-67&lt;/pages&gt;&lt;volume&gt;79&lt;/volume&gt;&lt;dates&gt;&lt;year&gt;2019&lt;/year&gt;&lt;/dates&gt;&lt;publisher&gt;Elsevier&lt;/publisher&gt;&lt;isbn&gt;0143-4004&lt;/isbn&gt;&lt;urls&gt;&lt;/urls&gt;&lt;/record&gt;&lt;/Cite&gt;&lt;/EndNote&gt;</w:instrText>
      </w:r>
      <w:r w:rsidR="007A0E95" w:rsidRPr="00D45C14">
        <w:rPr>
          <w:rFonts w:ascii="Times New Roman" w:hAnsi="Times New Roman" w:cs="Times New Roman"/>
          <w:color w:val="000000" w:themeColor="text1"/>
          <w:sz w:val="24"/>
          <w:szCs w:val="24"/>
        </w:rPr>
        <w:fldChar w:fldCharType="separate"/>
      </w:r>
      <w:r w:rsidR="005B564A">
        <w:rPr>
          <w:rFonts w:ascii="Times New Roman" w:hAnsi="Times New Roman" w:cs="Times New Roman"/>
          <w:noProof/>
          <w:color w:val="000000" w:themeColor="text1"/>
          <w:sz w:val="24"/>
          <w:szCs w:val="24"/>
        </w:rPr>
        <w:t>(</w:t>
      </w:r>
      <w:hyperlink w:anchor="_ENREF_17" w:tooltip="Adu-Bonsaffoh, 2019 #11" w:history="1">
        <w:r w:rsidR="00AA369A">
          <w:rPr>
            <w:rFonts w:ascii="Times New Roman" w:hAnsi="Times New Roman" w:cs="Times New Roman"/>
            <w:noProof/>
            <w:color w:val="000000" w:themeColor="text1"/>
            <w:sz w:val="24"/>
            <w:szCs w:val="24"/>
          </w:rPr>
          <w:t>17</w:t>
        </w:r>
      </w:hyperlink>
      <w:r w:rsidR="005B564A">
        <w:rPr>
          <w:rFonts w:ascii="Times New Roman" w:hAnsi="Times New Roman" w:cs="Times New Roman"/>
          <w:noProof/>
          <w:color w:val="000000" w:themeColor="text1"/>
          <w:sz w:val="24"/>
          <w:szCs w:val="24"/>
        </w:rPr>
        <w:t>)</w:t>
      </w:r>
      <w:r w:rsidR="007A0E95" w:rsidRPr="00D45C14">
        <w:rPr>
          <w:rFonts w:ascii="Times New Roman" w:hAnsi="Times New Roman" w:cs="Times New Roman"/>
          <w:color w:val="000000" w:themeColor="text1"/>
          <w:sz w:val="24"/>
          <w:szCs w:val="24"/>
        </w:rPr>
        <w:fldChar w:fldCharType="end"/>
      </w:r>
      <w:r w:rsidR="00772617" w:rsidRPr="00D45C14">
        <w:rPr>
          <w:rFonts w:ascii="Times New Roman" w:hAnsi="Times New Roman" w:cs="Times New Roman"/>
          <w:color w:val="000000" w:themeColor="text1"/>
          <w:sz w:val="24"/>
          <w:szCs w:val="24"/>
        </w:rPr>
        <w:t>.</w:t>
      </w:r>
      <w:r w:rsidR="00C62D31">
        <w:rPr>
          <w:rFonts w:ascii="Times New Roman" w:hAnsi="Times New Roman" w:cs="Times New Roman"/>
          <w:color w:val="000000" w:themeColor="text1"/>
          <w:sz w:val="24"/>
          <w:szCs w:val="24"/>
        </w:rPr>
        <w:t xml:space="preserve"> </w:t>
      </w:r>
    </w:p>
    <w:p w14:paraId="05037548" w14:textId="59F88699" w:rsidR="004838C9" w:rsidRDefault="005E038D" w:rsidP="00E11795">
      <w:pPr>
        <w:spacing w:line="360" w:lineRule="auto"/>
        <w:jc w:val="both"/>
        <w:rPr>
          <w:rFonts w:ascii="Times New Roman" w:hAnsi="Times New Roman" w:cs="Times New Roman"/>
          <w:color w:val="000000" w:themeColor="text1"/>
          <w:sz w:val="24"/>
          <w:szCs w:val="24"/>
        </w:rPr>
      </w:pPr>
      <w:r w:rsidRPr="00483CED">
        <w:rPr>
          <w:rFonts w:ascii="Times New Roman" w:hAnsi="Times New Roman" w:cs="Times New Roman"/>
          <w:color w:val="000000"/>
          <w:sz w:val="24"/>
          <w:szCs w:val="24"/>
        </w:rPr>
        <w:t xml:space="preserve">Despite </w:t>
      </w:r>
      <w:r w:rsidR="00A52450">
        <w:rPr>
          <w:rFonts w:ascii="Times New Roman" w:hAnsi="Times New Roman" w:cs="Times New Roman"/>
          <w:color w:val="000000"/>
          <w:sz w:val="24"/>
          <w:szCs w:val="24"/>
        </w:rPr>
        <w:t>varies</w:t>
      </w:r>
      <w:r w:rsidRPr="00483CED">
        <w:rPr>
          <w:rFonts w:ascii="Times New Roman" w:hAnsi="Times New Roman" w:cs="Times New Roman"/>
          <w:color w:val="000000"/>
          <w:sz w:val="24"/>
          <w:szCs w:val="24"/>
        </w:rPr>
        <w:t xml:space="preserve"> effort</w:t>
      </w:r>
      <w:r w:rsidR="00A52450">
        <w:rPr>
          <w:rFonts w:ascii="Times New Roman" w:hAnsi="Times New Roman" w:cs="Times New Roman"/>
          <w:color w:val="000000"/>
          <w:sz w:val="24"/>
          <w:szCs w:val="24"/>
        </w:rPr>
        <w:t>s</w:t>
      </w:r>
      <w:r w:rsidRPr="00483CED">
        <w:rPr>
          <w:rFonts w:ascii="Times New Roman" w:hAnsi="Times New Roman" w:cs="Times New Roman"/>
          <w:color w:val="000000"/>
          <w:sz w:val="24"/>
          <w:szCs w:val="24"/>
        </w:rPr>
        <w:t>, mortality due to complication of preterm births is still not reduced as expect</w:t>
      </w:r>
      <w:r w:rsidR="00AC3CEE">
        <w:rPr>
          <w:rFonts w:ascii="Times New Roman" w:hAnsi="Times New Roman" w:cs="Times New Roman"/>
          <w:color w:val="000000"/>
          <w:sz w:val="24"/>
          <w:szCs w:val="24"/>
        </w:rPr>
        <w:t>ed and as a result</w:t>
      </w:r>
      <w:r w:rsidR="00E13898">
        <w:rPr>
          <w:rFonts w:ascii="Times New Roman" w:hAnsi="Times New Roman" w:cs="Times New Roman"/>
          <w:color w:val="000000"/>
          <w:sz w:val="24"/>
          <w:szCs w:val="24"/>
        </w:rPr>
        <w:t xml:space="preserve"> p</w:t>
      </w:r>
      <w:r w:rsidR="00E13898" w:rsidRPr="00483CED">
        <w:rPr>
          <w:rFonts w:ascii="Times New Roman" w:hAnsi="Times New Roman" w:cs="Times New Roman"/>
          <w:color w:val="000000"/>
          <w:sz w:val="24"/>
          <w:szCs w:val="24"/>
        </w:rPr>
        <w:t xml:space="preserve">rematurity is first cause of neonatal mortality and the fourth cause of under-five mortality </w:t>
      </w:r>
      <w:r w:rsidR="00716CC4">
        <w:rPr>
          <w:rFonts w:ascii="Times New Roman" w:hAnsi="Times New Roman" w:cs="Times New Roman"/>
          <w:color w:val="000000"/>
          <w:sz w:val="24"/>
          <w:szCs w:val="24"/>
        </w:rPr>
        <w:t>in the country</w:t>
      </w:r>
      <w:r w:rsidR="007A0E95" w:rsidRPr="00483CED">
        <w:rPr>
          <w:rFonts w:ascii="Times New Roman" w:hAnsi="Times New Roman" w:cs="Times New Roman"/>
          <w:color w:val="000000"/>
          <w:sz w:val="24"/>
          <w:szCs w:val="24"/>
        </w:rPr>
        <w:fldChar w:fldCharType="begin">
          <w:fldData xml:space="preserve">PEVuZE5vdGU+PENpdGU+PEF1dGhvcj5Fc3RpbWF0aW9uLjwvQXV0aG9yPjxZZWFyPjIwMjA8L1ll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</w:fldData>
        </w:fldChar>
      </w:r>
      <w:r w:rsidR="005B564A">
        <w:rPr>
          <w:rFonts w:ascii="Times New Roman" w:hAnsi="Times New Roman" w:cs="Times New Roman"/>
          <w:color w:val="000000"/>
          <w:sz w:val="24"/>
          <w:szCs w:val="24"/>
        </w:rPr>
        <w:instrText xml:space="preserve"> ADDIN EN.CITE </w:instrText>
      </w:r>
      <w:r w:rsidR="005B564A">
        <w:rPr>
          <w:rFonts w:ascii="Times New Roman" w:hAnsi="Times New Roman" w:cs="Times New Roman"/>
          <w:color w:val="000000"/>
          <w:sz w:val="24"/>
          <w:szCs w:val="24"/>
        </w:rPr>
        <w:fldChar w:fldCharType="begin">
          <w:fldData xml:space="preserve">PEVuZE5vdGU+PENpdGU+PEF1dGhvcj5Fc3RpbWF0aW9uLjwvQXV0aG9yPjxZZWFyPjIwMjA8L1ll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</w:fldData>
        </w:fldChar>
      </w:r>
      <w:r w:rsidR="005B564A">
        <w:rPr>
          <w:rFonts w:ascii="Times New Roman" w:hAnsi="Times New Roman" w:cs="Times New Roman"/>
          <w:color w:val="000000"/>
          <w:sz w:val="24"/>
          <w:szCs w:val="24"/>
        </w:rPr>
        <w:instrText xml:space="preserve"> ADDIN EN.CITE.DATA </w:instrText>
      </w:r>
      <w:r w:rsidR="005B564A">
        <w:rPr>
          <w:rFonts w:ascii="Times New Roman" w:hAnsi="Times New Roman" w:cs="Times New Roman"/>
          <w:color w:val="000000"/>
          <w:sz w:val="24"/>
          <w:szCs w:val="24"/>
        </w:rPr>
      </w:r>
      <w:r w:rsidR="005B564A">
        <w:rPr>
          <w:rFonts w:ascii="Times New Roman" w:hAnsi="Times New Roman" w:cs="Times New Roman"/>
          <w:color w:val="000000"/>
          <w:sz w:val="24"/>
          <w:szCs w:val="24"/>
        </w:rPr>
        <w:fldChar w:fldCharType="end"/>
      </w:r>
      <w:r w:rsidR="007A0E95" w:rsidRPr="00483CED">
        <w:rPr>
          <w:rFonts w:ascii="Times New Roman" w:hAnsi="Times New Roman" w:cs="Times New Roman"/>
          <w:color w:val="000000"/>
          <w:sz w:val="24"/>
          <w:szCs w:val="24"/>
        </w:rPr>
      </w:r>
      <w:r w:rsidR="007A0E95" w:rsidRPr="00483CED">
        <w:rPr>
          <w:rFonts w:ascii="Times New Roman" w:hAnsi="Times New Roman" w:cs="Times New Roman"/>
          <w:color w:val="000000"/>
          <w:sz w:val="24"/>
          <w:szCs w:val="24"/>
        </w:rPr>
        <w:fldChar w:fldCharType="separate"/>
      </w:r>
      <w:r w:rsidR="005B564A">
        <w:rPr>
          <w:rFonts w:ascii="Times New Roman" w:hAnsi="Times New Roman" w:cs="Times New Roman"/>
          <w:noProof/>
          <w:color w:val="000000"/>
          <w:sz w:val="24"/>
          <w:szCs w:val="24"/>
        </w:rPr>
        <w:t>(</w:t>
      </w:r>
      <w:hyperlink w:anchor="_ENREF_18" w:tooltip="Ethiopia, 2020 #138" w:history="1">
        <w:r w:rsidR="00AA369A">
          <w:rPr>
            <w:rFonts w:ascii="Times New Roman" w:hAnsi="Times New Roman" w:cs="Times New Roman"/>
            <w:noProof/>
            <w:color w:val="000000"/>
            <w:sz w:val="24"/>
            <w:szCs w:val="24"/>
          </w:rPr>
          <w:t>18</w:t>
        </w:r>
      </w:hyperlink>
      <w:r w:rsidR="005B564A">
        <w:rPr>
          <w:rFonts w:ascii="Times New Roman" w:hAnsi="Times New Roman" w:cs="Times New Roman"/>
          <w:noProof/>
          <w:color w:val="000000"/>
          <w:sz w:val="24"/>
          <w:szCs w:val="24"/>
        </w:rPr>
        <w:t xml:space="preserve">, </w:t>
      </w:r>
      <w:hyperlink w:anchor="_ENREF_19" w:tooltip="Health., 2021 #243" w:history="1">
        <w:r w:rsidR="00AA369A">
          <w:rPr>
            <w:rFonts w:ascii="Times New Roman" w:hAnsi="Times New Roman" w:cs="Times New Roman"/>
            <w:noProof/>
            <w:color w:val="000000"/>
            <w:sz w:val="24"/>
            <w:szCs w:val="24"/>
          </w:rPr>
          <w:t>19</w:t>
        </w:r>
      </w:hyperlink>
      <w:r w:rsidR="005B564A">
        <w:rPr>
          <w:rFonts w:ascii="Times New Roman" w:hAnsi="Times New Roman" w:cs="Times New Roman"/>
          <w:noProof/>
          <w:color w:val="000000"/>
          <w:sz w:val="24"/>
          <w:szCs w:val="24"/>
        </w:rPr>
        <w:t>)</w:t>
      </w:r>
      <w:r w:rsidR="007A0E95" w:rsidRPr="00483CED">
        <w:rPr>
          <w:rFonts w:ascii="Times New Roman" w:hAnsi="Times New Roman" w:cs="Times New Roman"/>
          <w:color w:val="000000"/>
          <w:sz w:val="24"/>
          <w:szCs w:val="24"/>
        </w:rPr>
        <w:fldChar w:fldCharType="end"/>
      </w:r>
      <w:r w:rsidR="00716CC4">
        <w:rPr>
          <w:rFonts w:ascii="Times New Roman" w:hAnsi="Times New Roman" w:cs="Times New Roman"/>
          <w:color w:val="000000"/>
          <w:sz w:val="24"/>
          <w:szCs w:val="24"/>
        </w:rPr>
        <w:t>.</w:t>
      </w:r>
      <w:r w:rsidR="00166E7D">
        <w:rPr>
          <w:rFonts w:ascii="Times New Roman" w:hAnsi="Times New Roman" w:cs="Times New Roman"/>
          <w:color w:val="000000"/>
          <w:sz w:val="24"/>
          <w:szCs w:val="24"/>
        </w:rPr>
        <w:t xml:space="preserve"> </w:t>
      </w:r>
      <w:r w:rsidR="00447475">
        <w:rPr>
          <w:rFonts w:ascii="Times New Roman" w:hAnsi="Times New Roman" w:cs="Times New Roman"/>
          <w:color w:val="000000" w:themeColor="text1"/>
          <w:sz w:val="24"/>
          <w:szCs w:val="24"/>
        </w:rPr>
        <w:t>The purpose of</w:t>
      </w:r>
      <w:r w:rsidR="00B51938" w:rsidRPr="0077648F">
        <w:rPr>
          <w:rFonts w:ascii="Times New Roman" w:hAnsi="Times New Roman" w:cs="Times New Roman"/>
          <w:color w:val="000000" w:themeColor="text1"/>
          <w:sz w:val="24"/>
          <w:szCs w:val="24"/>
        </w:rPr>
        <w:t xml:space="preserve"> this study </w:t>
      </w:r>
      <w:r w:rsidR="00AD60AB">
        <w:rPr>
          <w:rFonts w:ascii="Times New Roman" w:hAnsi="Times New Roman" w:cs="Times New Roman"/>
          <w:color w:val="000000" w:themeColor="text1"/>
          <w:sz w:val="24"/>
          <w:szCs w:val="24"/>
        </w:rPr>
        <w:t>was to fill</w:t>
      </w:r>
      <w:r w:rsidR="00F97970">
        <w:rPr>
          <w:rFonts w:ascii="Times New Roman" w:hAnsi="Times New Roman" w:cs="Times New Roman"/>
          <w:color w:val="000000" w:themeColor="text1"/>
          <w:sz w:val="24"/>
          <w:szCs w:val="24"/>
        </w:rPr>
        <w:t xml:space="preserve"> the gap on knowledge of preterm neonatal mortality, </w:t>
      </w:r>
      <w:r w:rsidR="00B51938" w:rsidRPr="0077648F">
        <w:rPr>
          <w:rFonts w:ascii="Times New Roman" w:hAnsi="Times New Roman" w:cs="Times New Roman"/>
          <w:color w:val="000000" w:themeColor="text1"/>
          <w:sz w:val="24"/>
          <w:szCs w:val="24"/>
        </w:rPr>
        <w:t>lay fertile ground for further studies</w:t>
      </w:r>
      <w:r w:rsidR="00157C90">
        <w:rPr>
          <w:rFonts w:ascii="Times New Roman" w:hAnsi="Times New Roman" w:cs="Times New Roman"/>
          <w:color w:val="000000" w:themeColor="text1"/>
          <w:sz w:val="24"/>
          <w:szCs w:val="24"/>
        </w:rPr>
        <w:t xml:space="preserve"> </w:t>
      </w:r>
      <w:r w:rsidR="00157C90" w:rsidRPr="0077648F">
        <w:rPr>
          <w:rFonts w:ascii="Times New Roman" w:hAnsi="Times New Roman" w:cs="Times New Roman"/>
          <w:color w:val="000000" w:themeColor="text1"/>
          <w:sz w:val="24"/>
          <w:szCs w:val="24"/>
        </w:rPr>
        <w:t xml:space="preserve">and </w:t>
      </w:r>
      <w:r w:rsidR="00A52450">
        <w:rPr>
          <w:rFonts w:ascii="Times New Roman" w:hAnsi="Times New Roman" w:cs="Times New Roman"/>
          <w:color w:val="000000" w:themeColor="text1"/>
          <w:sz w:val="24"/>
          <w:szCs w:val="24"/>
        </w:rPr>
        <w:t xml:space="preserve">indicate </w:t>
      </w:r>
      <w:r w:rsidR="00157C90" w:rsidRPr="0077648F">
        <w:rPr>
          <w:rFonts w:ascii="Times New Roman" w:hAnsi="Times New Roman" w:cs="Times New Roman"/>
          <w:color w:val="000000" w:themeColor="text1"/>
          <w:sz w:val="24"/>
          <w:szCs w:val="24"/>
        </w:rPr>
        <w:t>other interventional measures</w:t>
      </w:r>
      <w:ins w:id="108" w:author="wireless" w:date="2022-02-04T05:08:00Z">
        <w:r w:rsidR="004F7DAB">
          <w:rPr>
            <w:rFonts w:ascii="Times New Roman" w:hAnsi="Times New Roman" w:cs="Times New Roman"/>
            <w:color w:val="000000" w:themeColor="text1"/>
            <w:sz w:val="24"/>
            <w:szCs w:val="24"/>
          </w:rPr>
          <w:t>. Th</w:t>
        </w:r>
      </w:ins>
      <w:ins w:id="109" w:author="wireless" w:date="2022-02-04T05:11:00Z">
        <w:r w:rsidR="004F7DAB">
          <w:rPr>
            <w:rFonts w:ascii="Times New Roman" w:hAnsi="Times New Roman" w:cs="Times New Roman"/>
            <w:color w:val="000000" w:themeColor="text1"/>
            <w:sz w:val="24"/>
            <w:szCs w:val="24"/>
          </w:rPr>
          <w:t>e finding</w:t>
        </w:r>
      </w:ins>
      <w:ins w:id="110" w:author="wireless" w:date="2022-02-04T05:12:00Z">
        <w:r w:rsidR="004F7DAB">
          <w:rPr>
            <w:rFonts w:ascii="Times New Roman" w:hAnsi="Times New Roman" w:cs="Times New Roman"/>
            <w:color w:val="000000" w:themeColor="text1"/>
            <w:sz w:val="24"/>
            <w:szCs w:val="24"/>
          </w:rPr>
          <w:t>s</w:t>
        </w:r>
      </w:ins>
      <w:ins w:id="111" w:author="wireless" w:date="2022-02-04T05:08:00Z">
        <w:r w:rsidR="004F7DAB">
          <w:rPr>
            <w:rFonts w:ascii="Times New Roman" w:hAnsi="Times New Roman" w:cs="Times New Roman"/>
            <w:color w:val="000000" w:themeColor="text1"/>
            <w:sz w:val="24"/>
            <w:szCs w:val="24"/>
          </w:rPr>
          <w:t xml:space="preserve"> </w:t>
        </w:r>
      </w:ins>
      <w:ins w:id="112" w:author="wireless" w:date="2022-02-04T05:12:00Z">
        <w:r w:rsidR="004F7DAB">
          <w:rPr>
            <w:rFonts w:ascii="Times New Roman" w:hAnsi="Times New Roman" w:cs="Times New Roman"/>
            <w:color w:val="000000" w:themeColor="text1"/>
            <w:sz w:val="24"/>
            <w:szCs w:val="24"/>
          </w:rPr>
          <w:t xml:space="preserve">of this study </w:t>
        </w:r>
      </w:ins>
      <w:ins w:id="113" w:author="wireless" w:date="2022-02-04T05:09:00Z">
        <w:r w:rsidR="004F7DAB">
          <w:rPr>
            <w:rFonts w:ascii="Times New Roman" w:hAnsi="Times New Roman" w:cs="Times New Roman"/>
            <w:color w:val="000000" w:themeColor="text1"/>
            <w:sz w:val="24"/>
            <w:szCs w:val="24"/>
          </w:rPr>
          <w:t>will be helpful</w:t>
        </w:r>
      </w:ins>
      <w:r w:rsidR="005F52B5">
        <w:rPr>
          <w:rFonts w:ascii="Times New Roman" w:hAnsi="Times New Roman" w:cs="Times New Roman"/>
          <w:color w:val="000000" w:themeColor="text1"/>
          <w:sz w:val="24"/>
          <w:szCs w:val="24"/>
        </w:rPr>
        <w:t xml:space="preserve"> </w:t>
      </w:r>
      <w:ins w:id="114" w:author="wireless" w:date="2022-02-04T05:13:00Z">
        <w:r w:rsidR="004F7DAB">
          <w:rPr>
            <w:rFonts w:ascii="Times New Roman" w:hAnsi="Times New Roman" w:cs="Times New Roman"/>
            <w:color w:val="000000" w:themeColor="text1"/>
            <w:sz w:val="24"/>
            <w:szCs w:val="24"/>
          </w:rPr>
          <w:t>especially</w:t>
        </w:r>
      </w:ins>
      <w:r w:rsidR="005F52B5">
        <w:rPr>
          <w:rFonts w:ascii="Times New Roman" w:hAnsi="Times New Roman" w:cs="Times New Roman"/>
          <w:color w:val="000000" w:themeColor="text1"/>
          <w:sz w:val="24"/>
          <w:szCs w:val="24"/>
        </w:rPr>
        <w:t xml:space="preserve"> </w:t>
      </w:r>
      <w:r w:rsidR="00AD60AB">
        <w:rPr>
          <w:rFonts w:ascii="Times New Roman" w:hAnsi="Times New Roman" w:cs="Times New Roman"/>
          <w:color w:val="000000" w:themeColor="text1"/>
          <w:sz w:val="24"/>
          <w:szCs w:val="24"/>
        </w:rPr>
        <w:t>in</w:t>
      </w:r>
      <w:r w:rsidR="003C5230">
        <w:rPr>
          <w:rFonts w:ascii="Times New Roman" w:hAnsi="Times New Roman" w:cs="Times New Roman"/>
          <w:color w:val="000000" w:themeColor="text1"/>
          <w:sz w:val="24"/>
          <w:szCs w:val="24"/>
        </w:rPr>
        <w:t xml:space="preserve"> </w:t>
      </w:r>
      <w:ins w:id="115" w:author="wireless" w:date="2022-02-04T05:05:00Z">
        <w:r w:rsidR="007745BE">
          <w:rPr>
            <w:rFonts w:ascii="Times New Roman" w:hAnsi="Times New Roman" w:cs="Times New Roman"/>
            <w:color w:val="000000" w:themeColor="text1"/>
            <w:sz w:val="24"/>
            <w:szCs w:val="24"/>
          </w:rPr>
          <w:t>southern Ethiopia</w:t>
        </w:r>
      </w:ins>
      <w:ins w:id="116" w:author="wireless" w:date="2022-02-04T05:14:00Z">
        <w:r w:rsidR="004F7DAB">
          <w:rPr>
            <w:rFonts w:ascii="Times New Roman" w:hAnsi="Times New Roman" w:cs="Times New Roman"/>
            <w:color w:val="000000" w:themeColor="text1"/>
            <w:sz w:val="24"/>
            <w:szCs w:val="24"/>
          </w:rPr>
          <w:t xml:space="preserve"> </w:t>
        </w:r>
      </w:ins>
      <w:ins w:id="117" w:author="wireless" w:date="2022-02-04T05:10:00Z">
        <w:r w:rsidR="004F7DAB">
          <w:rPr>
            <w:rFonts w:ascii="Times New Roman" w:hAnsi="Times New Roman" w:cs="Times New Roman"/>
            <w:color w:val="000000" w:themeColor="text1"/>
            <w:sz w:val="24"/>
            <w:szCs w:val="24"/>
          </w:rPr>
          <w:t xml:space="preserve">where there </w:t>
        </w:r>
      </w:ins>
      <w:ins w:id="118" w:author="wireless" w:date="2022-02-04T05:12:00Z">
        <w:r w:rsidR="004F7DAB">
          <w:rPr>
            <w:rFonts w:ascii="Times New Roman" w:hAnsi="Times New Roman" w:cs="Times New Roman"/>
            <w:color w:val="000000" w:themeColor="text1"/>
            <w:sz w:val="24"/>
            <w:szCs w:val="24"/>
          </w:rPr>
          <w:t>is</w:t>
        </w:r>
      </w:ins>
      <w:r w:rsidR="003C5230" w:rsidRPr="0077648F">
        <w:rPr>
          <w:rFonts w:ascii="Times New Roman" w:hAnsi="Times New Roman" w:cs="Times New Roman"/>
          <w:color w:val="000000" w:themeColor="text1"/>
          <w:sz w:val="24"/>
          <w:szCs w:val="24"/>
        </w:rPr>
        <w:t xml:space="preserve"> </w:t>
      </w:r>
      <w:ins w:id="119" w:author="wireless" w:date="2022-02-04T05:14:00Z">
        <w:r w:rsidR="004F7DAB">
          <w:rPr>
            <w:rFonts w:ascii="Times New Roman" w:hAnsi="Times New Roman" w:cs="Times New Roman"/>
            <w:color w:val="000000" w:themeColor="text1"/>
            <w:sz w:val="24"/>
            <w:szCs w:val="24"/>
          </w:rPr>
          <w:t>limited</w:t>
        </w:r>
      </w:ins>
      <w:r w:rsidR="00AD60AB">
        <w:rPr>
          <w:rFonts w:ascii="Times New Roman" w:hAnsi="Times New Roman" w:cs="Times New Roman"/>
          <w:color w:val="000000" w:themeColor="text1"/>
          <w:sz w:val="24"/>
          <w:szCs w:val="24"/>
        </w:rPr>
        <w:t xml:space="preserve"> </w:t>
      </w:r>
      <w:ins w:id="120" w:author="wireless" w:date="2022-02-10T00:18:00Z">
        <w:r w:rsidR="00D35E53">
          <w:rPr>
            <w:rFonts w:ascii="Times New Roman" w:hAnsi="Times New Roman" w:cs="Times New Roman"/>
            <w:color w:val="000000" w:themeColor="text1"/>
            <w:sz w:val="24"/>
            <w:szCs w:val="24"/>
          </w:rPr>
          <w:t>evidence on</w:t>
        </w:r>
      </w:ins>
      <w:ins w:id="121" w:author="wireless" w:date="2022-02-04T05:15:00Z">
        <w:r w:rsidR="004F7DAB">
          <w:rPr>
            <w:rFonts w:ascii="Times New Roman" w:hAnsi="Times New Roman" w:cs="Times New Roman"/>
            <w:color w:val="000000" w:themeColor="text1"/>
            <w:sz w:val="24"/>
            <w:szCs w:val="24"/>
          </w:rPr>
          <w:t xml:space="preserve"> </w:t>
        </w:r>
      </w:ins>
      <w:ins w:id="122" w:author="wireless" w:date="2022-02-04T05:17:00Z">
        <w:r w:rsidR="00D8628B">
          <w:rPr>
            <w:rFonts w:ascii="Times New Roman" w:hAnsi="Times New Roman" w:cs="Times New Roman"/>
            <w:color w:val="000000" w:themeColor="text1"/>
            <w:sz w:val="24"/>
            <w:szCs w:val="24"/>
          </w:rPr>
          <w:t>the status of preterm neonatal mortality and associated factors</w:t>
        </w:r>
      </w:ins>
      <w:r w:rsidR="003C5230">
        <w:rPr>
          <w:rFonts w:ascii="Times New Roman" w:hAnsi="Times New Roman" w:cs="Times New Roman"/>
          <w:color w:val="000000" w:themeColor="text1"/>
          <w:sz w:val="24"/>
          <w:szCs w:val="24"/>
        </w:rPr>
        <w:t>.</w:t>
      </w:r>
      <w:r w:rsidR="00273A99">
        <w:rPr>
          <w:rFonts w:ascii="Times New Roman" w:hAnsi="Times New Roman" w:cs="Times New Roman"/>
          <w:color w:val="000000" w:themeColor="text1"/>
          <w:sz w:val="24"/>
          <w:szCs w:val="24"/>
        </w:rPr>
        <w:t xml:space="preserve"> </w:t>
      </w:r>
    </w:p>
    <w:p w14:paraId="2C1E0BE8" w14:textId="1A88CCA1" w:rsidR="00387266" w:rsidRPr="00AC3CEE" w:rsidRDefault="00387266" w:rsidP="00AC3CEE">
      <w:pPr>
        <w:rPr>
          <w:rFonts w:ascii="Times New Roman" w:hAnsi="Times New Roman" w:cs="Times New Roman"/>
          <w:color w:val="000000" w:themeColor="text1"/>
          <w:sz w:val="24"/>
          <w:szCs w:val="24"/>
        </w:rPr>
      </w:pPr>
    </w:p>
    <w:p w14:paraId="17BB8FB6" w14:textId="77777777" w:rsidR="00070F59" w:rsidRPr="007A210B" w:rsidRDefault="00070F59" w:rsidP="00E11795">
      <w:pPr>
        <w:spacing w:line="360" w:lineRule="auto"/>
        <w:jc w:val="both"/>
        <w:rPr>
          <w:rFonts w:ascii="Times New Roman" w:hAnsi="Times New Roman" w:cs="Times New Roman"/>
          <w:color w:val="000000"/>
          <w:sz w:val="24"/>
          <w:szCs w:val="24"/>
        </w:rPr>
      </w:pPr>
    </w:p>
    <w:p w14:paraId="1184F716" w14:textId="77777777" w:rsidR="00063D80" w:rsidRDefault="00063D80" w:rsidP="00E11795">
      <w:pPr>
        <w:rPr>
          <w:rStyle w:val="Heading2Char"/>
          <w:rFonts w:ascii="Times New Roman" w:hAnsi="Times New Roman" w:cs="Times New Roman"/>
          <w:b/>
          <w:color w:val="auto"/>
        </w:rPr>
      </w:pPr>
      <w:r>
        <w:rPr>
          <w:rStyle w:val="Heading2Char"/>
          <w:rFonts w:ascii="Times New Roman" w:hAnsi="Times New Roman" w:cs="Times New Roman"/>
          <w:b/>
          <w:color w:val="auto"/>
        </w:rPr>
        <w:br w:type="page"/>
      </w:r>
    </w:p>
    <w:p w14:paraId="349ECE16" w14:textId="7FF2C962" w:rsidR="001B3E6F" w:rsidRDefault="00EB7583" w:rsidP="00D96F46">
      <w:pPr>
        <w:pStyle w:val="Heading1"/>
        <w:tabs>
          <w:tab w:val="left" w:pos="0"/>
          <w:tab w:val="left" w:pos="90"/>
          <w:tab w:val="left" w:pos="270"/>
          <w:tab w:val="left" w:pos="360"/>
        </w:tabs>
        <w:spacing w:before="0" w:after="240"/>
        <w:ind w:left="72"/>
        <w:jc w:val="center"/>
        <w:rPr>
          <w:rFonts w:ascii="Times New Roman" w:hAnsi="Times New Roman" w:cs="Times New Roman"/>
          <w:b/>
          <w:color w:val="auto"/>
          <w:sz w:val="28"/>
        </w:rPr>
      </w:pPr>
      <w:bookmarkStart w:id="123" w:name="_Toc75592305"/>
      <w:r w:rsidRPr="00EB7583">
        <w:rPr>
          <w:rFonts w:ascii="Times New Roman" w:hAnsi="Times New Roman" w:cs="Times New Roman"/>
          <w:b/>
          <w:color w:val="auto"/>
          <w:sz w:val="28"/>
        </w:rPr>
        <w:lastRenderedPageBreak/>
        <w:t>M</w:t>
      </w:r>
      <w:bookmarkEnd w:id="123"/>
      <w:r w:rsidR="00D96F46">
        <w:rPr>
          <w:rFonts w:ascii="Times New Roman" w:hAnsi="Times New Roman" w:cs="Times New Roman"/>
          <w:b/>
          <w:color w:val="auto"/>
          <w:sz w:val="28"/>
        </w:rPr>
        <w:t>ETHODS</w:t>
      </w:r>
    </w:p>
    <w:p w14:paraId="4B54FB3B" w14:textId="19E60820" w:rsidR="009F3EAF" w:rsidRPr="00E4674D" w:rsidRDefault="009F3EAF" w:rsidP="00974AB4">
      <w:pPr>
        <w:pStyle w:val="Heading2"/>
        <w:tabs>
          <w:tab w:val="left" w:pos="450"/>
        </w:tabs>
        <w:spacing w:before="0" w:line="360" w:lineRule="auto"/>
        <w:rPr>
          <w:rFonts w:ascii="Times New Roman" w:hAnsi="Times New Roman" w:cs="Times New Roman"/>
          <w:b/>
          <w:color w:val="auto"/>
          <w:sz w:val="24"/>
        </w:rPr>
      </w:pPr>
      <w:bookmarkStart w:id="124" w:name="_Toc75592306"/>
      <w:r w:rsidRPr="00E4674D">
        <w:rPr>
          <w:rFonts w:ascii="Times New Roman" w:hAnsi="Times New Roman" w:cs="Times New Roman"/>
          <w:b/>
          <w:color w:val="auto"/>
          <w:sz w:val="24"/>
        </w:rPr>
        <w:t>S</w:t>
      </w:r>
      <w:r w:rsidR="00D64FEC" w:rsidRPr="00E4674D">
        <w:rPr>
          <w:rFonts w:ascii="Times New Roman" w:hAnsi="Times New Roman" w:cs="Times New Roman"/>
          <w:b/>
          <w:color w:val="auto"/>
          <w:sz w:val="24"/>
        </w:rPr>
        <w:t xml:space="preserve">tudy </w:t>
      </w:r>
      <w:r w:rsidR="00BC7426" w:rsidRPr="00E4674D">
        <w:rPr>
          <w:rFonts w:ascii="Times New Roman" w:hAnsi="Times New Roman" w:cs="Times New Roman"/>
          <w:b/>
          <w:color w:val="auto"/>
          <w:sz w:val="24"/>
        </w:rPr>
        <w:t>setting</w:t>
      </w:r>
      <w:r w:rsidR="00E4674D" w:rsidRPr="00E4674D">
        <w:rPr>
          <w:rFonts w:ascii="Times New Roman" w:hAnsi="Times New Roman" w:cs="Times New Roman"/>
          <w:b/>
          <w:color w:val="auto"/>
          <w:sz w:val="24"/>
        </w:rPr>
        <w:t xml:space="preserve">, </w:t>
      </w:r>
      <w:r w:rsidR="00D64FEC" w:rsidRPr="00E4674D">
        <w:rPr>
          <w:rFonts w:ascii="Times New Roman" w:hAnsi="Times New Roman" w:cs="Times New Roman"/>
          <w:b/>
          <w:color w:val="auto"/>
          <w:sz w:val="24"/>
        </w:rPr>
        <w:t>period</w:t>
      </w:r>
      <w:bookmarkEnd w:id="124"/>
      <w:r w:rsidR="00E4674D" w:rsidRPr="00E4674D">
        <w:rPr>
          <w:rFonts w:ascii="Times New Roman" w:hAnsi="Times New Roman" w:cs="Times New Roman"/>
          <w:b/>
          <w:color w:val="auto"/>
          <w:sz w:val="24"/>
        </w:rPr>
        <w:t xml:space="preserve"> and population</w:t>
      </w:r>
    </w:p>
    <w:p w14:paraId="42D81500" w14:textId="3B4C4BE7" w:rsidR="003D76F7" w:rsidRDefault="00D96F46" w:rsidP="00974AB4">
      <w:pPr>
        <w:spacing w:after="0" w:line="360" w:lineRule="auto"/>
        <w:ind w:hanging="18"/>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Retrospective cohort study</w:t>
      </w:r>
      <w:r w:rsidR="00206354">
        <w:rPr>
          <w:rFonts w:ascii="Times New Roman" w:eastAsia="Times New Roman" w:hAnsi="Times New Roman" w:cs="Times New Roman"/>
          <w:color w:val="000000" w:themeColor="text1"/>
          <w:sz w:val="24"/>
          <w:szCs w:val="24"/>
        </w:rPr>
        <w:t xml:space="preserve"> was</w:t>
      </w:r>
      <w:r w:rsidR="009F3EAF" w:rsidRPr="00AF3184">
        <w:rPr>
          <w:rFonts w:ascii="Times New Roman" w:eastAsia="Times New Roman" w:hAnsi="Times New Roman" w:cs="Times New Roman"/>
          <w:color w:val="000000" w:themeColor="text1"/>
          <w:sz w:val="24"/>
          <w:szCs w:val="24"/>
        </w:rPr>
        <w:t xml:space="preserve"> conducted in Hawassa university comprehensive specialized hospital</w:t>
      </w:r>
      <w:r>
        <w:rPr>
          <w:rFonts w:ascii="Times New Roman" w:eastAsia="Times New Roman" w:hAnsi="Times New Roman" w:cs="Times New Roman"/>
          <w:color w:val="000000" w:themeColor="text1"/>
          <w:sz w:val="24"/>
          <w:szCs w:val="24"/>
        </w:rPr>
        <w:t xml:space="preserve"> to identify the predictors of preterm mortalities. </w:t>
      </w:r>
      <w:ins w:id="125" w:author="wireless" w:date="2022-02-06T23:50:00Z">
        <w:r w:rsidR="00122EF8">
          <w:rPr>
            <w:rFonts w:ascii="Times New Roman" w:eastAsia="Times New Roman" w:hAnsi="Times New Roman" w:cs="Times New Roman"/>
            <w:color w:val="000000" w:themeColor="text1"/>
            <w:sz w:val="24"/>
            <w:szCs w:val="24"/>
          </w:rPr>
          <w:t>This</w:t>
        </w:r>
      </w:ins>
      <w:r>
        <w:rPr>
          <w:rFonts w:ascii="Times New Roman" w:eastAsia="Times New Roman" w:hAnsi="Times New Roman" w:cs="Times New Roman"/>
          <w:color w:val="000000" w:themeColor="text1"/>
          <w:sz w:val="24"/>
          <w:szCs w:val="24"/>
        </w:rPr>
        <w:t xml:space="preserve"> Hospital </w:t>
      </w:r>
      <w:r w:rsidR="002A3C0E" w:rsidRPr="00AF3184">
        <w:rPr>
          <w:rFonts w:ascii="Times New Roman" w:eastAsia="Times New Roman" w:hAnsi="Times New Roman" w:cs="Times New Roman"/>
          <w:color w:val="000000" w:themeColor="text1"/>
          <w:sz w:val="24"/>
          <w:szCs w:val="24"/>
        </w:rPr>
        <w:t>is</w:t>
      </w:r>
      <w:r w:rsidR="009F3EAF" w:rsidRPr="00AF3184">
        <w:rPr>
          <w:rFonts w:ascii="Times New Roman" w:eastAsia="Times New Roman" w:hAnsi="Times New Roman" w:cs="Times New Roman"/>
          <w:color w:val="000000" w:themeColor="text1"/>
          <w:sz w:val="24"/>
          <w:szCs w:val="24"/>
        </w:rPr>
        <w:t xml:space="preserve"> found in Hawassa City</w:t>
      </w:r>
      <w:r>
        <w:rPr>
          <w:rFonts w:ascii="Times New Roman" w:hAnsi="Times New Roman" w:cs="Times New Roman"/>
          <w:color w:val="000000" w:themeColor="text1"/>
          <w:sz w:val="24"/>
          <w:szCs w:val="24"/>
        </w:rPr>
        <w:t xml:space="preserve"> </w:t>
      </w:r>
      <w:r w:rsidR="00A61AA5">
        <w:rPr>
          <w:rFonts w:ascii="Times New Roman" w:hAnsi="Times New Roman" w:cs="Times New Roman"/>
          <w:color w:val="000000" w:themeColor="text1"/>
          <w:sz w:val="24"/>
          <w:szCs w:val="24"/>
        </w:rPr>
        <w:t>which is</w:t>
      </w:r>
      <w:r w:rsidR="00385074">
        <w:rPr>
          <w:rFonts w:ascii="Times New Roman" w:hAnsi="Times New Roman" w:cs="Times New Roman"/>
          <w:color w:val="000000" w:themeColor="text1"/>
          <w:sz w:val="24"/>
          <w:szCs w:val="24"/>
        </w:rPr>
        <w:t xml:space="preserve"> 275</w:t>
      </w:r>
      <w:r w:rsidR="009F3EAF" w:rsidRPr="00AF3184">
        <w:rPr>
          <w:rFonts w:ascii="Times New Roman" w:hAnsi="Times New Roman" w:cs="Times New Roman"/>
          <w:color w:val="000000" w:themeColor="text1"/>
          <w:sz w:val="24"/>
          <w:szCs w:val="24"/>
        </w:rPr>
        <w:t xml:space="preserve"> K</w:t>
      </w:r>
      <w:r w:rsidR="00A61552">
        <w:rPr>
          <w:rFonts w:ascii="Times New Roman" w:hAnsi="Times New Roman" w:cs="Times New Roman"/>
          <w:color w:val="000000" w:themeColor="text1"/>
          <w:sz w:val="24"/>
          <w:szCs w:val="24"/>
        </w:rPr>
        <w:t>ilometer</w:t>
      </w:r>
      <w:r>
        <w:rPr>
          <w:rFonts w:ascii="Times New Roman" w:hAnsi="Times New Roman" w:cs="Times New Roman"/>
          <w:color w:val="000000" w:themeColor="text1"/>
          <w:sz w:val="24"/>
          <w:szCs w:val="24"/>
        </w:rPr>
        <w:t xml:space="preserve"> far </w:t>
      </w:r>
      <w:r w:rsidR="00421F1C">
        <w:rPr>
          <w:rFonts w:ascii="Times New Roman" w:hAnsi="Times New Roman" w:cs="Times New Roman"/>
          <w:color w:val="000000" w:themeColor="text1"/>
          <w:sz w:val="24"/>
          <w:szCs w:val="24"/>
        </w:rPr>
        <w:t xml:space="preserve">to the south </w:t>
      </w:r>
      <w:r>
        <w:rPr>
          <w:rFonts w:ascii="Times New Roman" w:hAnsi="Times New Roman" w:cs="Times New Roman"/>
          <w:color w:val="000000" w:themeColor="text1"/>
          <w:sz w:val="24"/>
          <w:szCs w:val="24"/>
        </w:rPr>
        <w:t xml:space="preserve">from </w:t>
      </w:r>
      <w:ins w:id="126" w:author="wireless" w:date="2022-02-06T23:51:00Z">
        <w:r w:rsidR="00122EF8">
          <w:rPr>
            <w:rFonts w:ascii="Times New Roman" w:hAnsi="Times New Roman" w:cs="Times New Roman"/>
            <w:color w:val="000000" w:themeColor="text1"/>
            <w:sz w:val="24"/>
            <w:szCs w:val="24"/>
          </w:rPr>
          <w:t xml:space="preserve">Addis Ababa, </w:t>
        </w:r>
      </w:ins>
      <w:r>
        <w:rPr>
          <w:rFonts w:ascii="Times New Roman" w:hAnsi="Times New Roman" w:cs="Times New Roman"/>
          <w:color w:val="000000" w:themeColor="text1"/>
          <w:sz w:val="24"/>
          <w:szCs w:val="24"/>
        </w:rPr>
        <w:t xml:space="preserve">the </w:t>
      </w:r>
      <w:r w:rsidR="00D64FEC" w:rsidRPr="00AF3184">
        <w:rPr>
          <w:rFonts w:ascii="Times New Roman" w:hAnsi="Times New Roman" w:cs="Times New Roman"/>
          <w:color w:val="000000" w:themeColor="text1"/>
          <w:sz w:val="24"/>
          <w:szCs w:val="24"/>
        </w:rPr>
        <w:t>capital</w:t>
      </w:r>
      <w:r w:rsidR="002A3C0E" w:rsidRPr="00AF3184">
        <w:rPr>
          <w:rFonts w:ascii="Times New Roman" w:hAnsi="Times New Roman" w:cs="Times New Roman"/>
          <w:color w:val="000000" w:themeColor="text1"/>
          <w:sz w:val="24"/>
          <w:szCs w:val="24"/>
        </w:rPr>
        <w:t xml:space="preserve"> </w:t>
      </w:r>
      <w:ins w:id="127" w:author="wireless" w:date="2022-02-06T23:51:00Z">
        <w:r w:rsidR="00122EF8">
          <w:rPr>
            <w:rFonts w:ascii="Times New Roman" w:hAnsi="Times New Roman" w:cs="Times New Roman"/>
            <w:color w:val="000000" w:themeColor="text1"/>
            <w:sz w:val="24"/>
            <w:szCs w:val="24"/>
          </w:rPr>
          <w:t xml:space="preserve">city </w:t>
        </w:r>
      </w:ins>
      <w:r w:rsidR="002A3C0E" w:rsidRPr="00AF3184">
        <w:rPr>
          <w:rFonts w:ascii="Times New Roman" w:hAnsi="Times New Roman" w:cs="Times New Roman"/>
          <w:color w:val="000000" w:themeColor="text1"/>
          <w:sz w:val="24"/>
          <w:szCs w:val="24"/>
        </w:rPr>
        <w:t xml:space="preserve">of </w:t>
      </w:r>
      <w:r w:rsidR="009F3EAF" w:rsidRPr="00AF3184">
        <w:rPr>
          <w:rFonts w:ascii="Times New Roman" w:hAnsi="Times New Roman" w:cs="Times New Roman"/>
          <w:color w:val="000000" w:themeColor="text1"/>
          <w:sz w:val="24"/>
          <w:szCs w:val="24"/>
        </w:rPr>
        <w:t>Ethiopia.</w:t>
      </w:r>
      <w:r w:rsidR="00B30729">
        <w:rPr>
          <w:rFonts w:ascii="Times New Roman" w:hAnsi="Times New Roman" w:cs="Times New Roman"/>
          <w:color w:val="000000" w:themeColor="text1"/>
          <w:sz w:val="24"/>
          <w:szCs w:val="24"/>
        </w:rPr>
        <w:t xml:space="preserve"> It</w:t>
      </w:r>
      <w:r w:rsidR="009F3EAF" w:rsidRPr="00AF3184">
        <w:rPr>
          <w:rFonts w:ascii="Times New Roman" w:hAnsi="Times New Roman" w:cs="Times New Roman"/>
          <w:color w:val="000000" w:themeColor="text1"/>
          <w:sz w:val="24"/>
          <w:szCs w:val="24"/>
        </w:rPr>
        <w:t xml:space="preserve"> </w:t>
      </w:r>
      <w:r w:rsidR="00454B71" w:rsidRPr="00AF3184">
        <w:rPr>
          <w:rFonts w:ascii="Times New Roman" w:hAnsi="Times New Roman" w:cs="Times New Roman"/>
          <w:color w:val="000000" w:themeColor="text1"/>
          <w:sz w:val="24"/>
          <w:szCs w:val="24"/>
        </w:rPr>
        <w:t xml:space="preserve">offers both diagnostic and treatment </w:t>
      </w:r>
      <w:r w:rsidR="00A61552">
        <w:rPr>
          <w:rFonts w:ascii="Times New Roman" w:hAnsi="Times New Roman" w:cs="Times New Roman"/>
          <w:color w:val="000000" w:themeColor="text1"/>
          <w:sz w:val="24"/>
          <w:szCs w:val="24"/>
        </w:rPr>
        <w:t xml:space="preserve">services </w:t>
      </w:r>
      <w:r w:rsidR="00454B71" w:rsidRPr="00AF3184">
        <w:rPr>
          <w:rFonts w:ascii="Times New Roman" w:hAnsi="Times New Roman" w:cs="Times New Roman"/>
          <w:color w:val="000000" w:themeColor="text1"/>
          <w:sz w:val="24"/>
          <w:szCs w:val="24"/>
        </w:rPr>
        <w:t xml:space="preserve">including </w:t>
      </w:r>
      <w:r w:rsidR="003D4CEC" w:rsidRPr="00AF3184">
        <w:rPr>
          <w:rFonts w:ascii="Times New Roman" w:hAnsi="Times New Roman" w:cs="Times New Roman"/>
          <w:color w:val="000000" w:themeColor="text1"/>
          <w:sz w:val="24"/>
          <w:szCs w:val="24"/>
        </w:rPr>
        <w:t xml:space="preserve">delivery and </w:t>
      </w:r>
      <w:r w:rsidR="004B1BFC">
        <w:rPr>
          <w:rFonts w:ascii="Times New Roman" w:hAnsi="Times New Roman" w:cs="Times New Roman"/>
          <w:color w:val="000000" w:themeColor="text1"/>
          <w:sz w:val="24"/>
          <w:szCs w:val="24"/>
        </w:rPr>
        <w:t xml:space="preserve">Neonatal Intensive care </w:t>
      </w:r>
      <w:r w:rsidR="003D4CEC" w:rsidRPr="00AF3184">
        <w:rPr>
          <w:rFonts w:ascii="Times New Roman" w:hAnsi="Times New Roman" w:cs="Times New Roman"/>
          <w:color w:val="000000" w:themeColor="text1"/>
          <w:sz w:val="24"/>
          <w:szCs w:val="24"/>
        </w:rPr>
        <w:t xml:space="preserve">service </w:t>
      </w:r>
      <w:r w:rsidR="00454B71" w:rsidRPr="00AF3184">
        <w:rPr>
          <w:rFonts w:ascii="Times New Roman" w:hAnsi="Times New Roman" w:cs="Times New Roman"/>
          <w:color w:val="000000" w:themeColor="text1"/>
          <w:sz w:val="24"/>
          <w:szCs w:val="24"/>
        </w:rPr>
        <w:t xml:space="preserve">for more than </w:t>
      </w:r>
      <w:r w:rsidR="00D81F53">
        <w:rPr>
          <w:rFonts w:ascii="Times New Roman" w:hAnsi="Times New Roman" w:cs="Times New Roman"/>
          <w:color w:val="000000" w:themeColor="text1"/>
          <w:sz w:val="24"/>
          <w:szCs w:val="24"/>
        </w:rPr>
        <w:t>12</w:t>
      </w:r>
      <w:r w:rsidR="00454B71" w:rsidRPr="00AF3184">
        <w:rPr>
          <w:rFonts w:ascii="Times New Roman" w:hAnsi="Times New Roman" w:cs="Times New Roman"/>
          <w:color w:val="000000" w:themeColor="text1"/>
          <w:sz w:val="24"/>
          <w:szCs w:val="24"/>
        </w:rPr>
        <w:t xml:space="preserve"> million populations</w:t>
      </w:r>
      <w:r w:rsidR="003D4CEC" w:rsidRPr="00AF3184">
        <w:rPr>
          <w:rFonts w:ascii="Times New Roman" w:hAnsi="Times New Roman" w:cs="Times New Roman"/>
          <w:color w:val="000000" w:themeColor="text1"/>
          <w:sz w:val="24"/>
          <w:szCs w:val="24"/>
        </w:rPr>
        <w:t xml:space="preserve"> per year</w:t>
      </w:r>
      <w:r w:rsidR="00454B71" w:rsidRPr="00AF3184">
        <w:rPr>
          <w:rFonts w:ascii="Times New Roman" w:hAnsi="Times New Roman" w:cs="Times New Roman"/>
          <w:color w:val="000000" w:themeColor="text1"/>
          <w:sz w:val="24"/>
          <w:szCs w:val="24"/>
        </w:rPr>
        <w:t>.</w:t>
      </w:r>
      <w:r w:rsidR="00A61552">
        <w:rPr>
          <w:rFonts w:ascii="Times New Roman" w:hAnsi="Times New Roman" w:cs="Times New Roman"/>
          <w:color w:val="000000" w:themeColor="text1"/>
          <w:sz w:val="24"/>
          <w:szCs w:val="24"/>
        </w:rPr>
        <w:t xml:space="preserve"> </w:t>
      </w:r>
      <w:ins w:id="128" w:author="wireless" w:date="2022-02-06T23:52:00Z">
        <w:r w:rsidR="00122EF8">
          <w:rPr>
            <w:rFonts w:ascii="Times New Roman" w:hAnsi="Times New Roman" w:cs="Times New Roman"/>
            <w:color w:val="000000" w:themeColor="text1"/>
            <w:sz w:val="24"/>
            <w:szCs w:val="24"/>
          </w:rPr>
          <w:t>It</w:t>
        </w:r>
      </w:ins>
      <w:r w:rsidR="00A61552">
        <w:rPr>
          <w:rFonts w:ascii="Times New Roman" w:hAnsi="Times New Roman" w:cs="Times New Roman"/>
          <w:color w:val="000000" w:themeColor="text1"/>
          <w:sz w:val="24"/>
          <w:szCs w:val="24"/>
        </w:rPr>
        <w:t xml:space="preserve"> </w:t>
      </w:r>
      <w:r w:rsidR="00454B71" w:rsidRPr="00AF3184">
        <w:rPr>
          <w:rFonts w:ascii="Times New Roman" w:hAnsi="Times New Roman" w:cs="Times New Roman"/>
          <w:color w:val="000000" w:themeColor="text1"/>
          <w:sz w:val="24"/>
          <w:szCs w:val="24"/>
        </w:rPr>
        <w:t>ha</w:t>
      </w:r>
      <w:ins w:id="129" w:author="wireless" w:date="2022-02-10T22:16:00Z">
        <w:r w:rsidR="00AA3A12">
          <w:rPr>
            <w:rFonts w:ascii="Times New Roman" w:hAnsi="Times New Roman" w:cs="Times New Roman"/>
            <w:color w:val="000000" w:themeColor="text1"/>
            <w:sz w:val="24"/>
            <w:szCs w:val="24"/>
          </w:rPr>
          <w:t>d</w:t>
        </w:r>
      </w:ins>
      <w:r w:rsidR="00454B71" w:rsidRPr="00AF3184">
        <w:rPr>
          <w:rFonts w:ascii="Times New Roman" w:hAnsi="Times New Roman" w:cs="Times New Roman"/>
          <w:color w:val="000000" w:themeColor="text1"/>
          <w:sz w:val="24"/>
          <w:szCs w:val="24"/>
        </w:rPr>
        <w:t xml:space="preserve"> </w:t>
      </w:r>
      <w:r w:rsidR="00A61552">
        <w:rPr>
          <w:rFonts w:ascii="Times New Roman" w:hAnsi="Times New Roman" w:cs="Times New Roman"/>
          <w:color w:val="000000" w:themeColor="text1"/>
          <w:sz w:val="24"/>
          <w:szCs w:val="24"/>
        </w:rPr>
        <w:t xml:space="preserve">about </w:t>
      </w:r>
      <w:r w:rsidR="00454B71" w:rsidRPr="00AF3184">
        <w:rPr>
          <w:rFonts w:ascii="Times New Roman" w:hAnsi="Times New Roman" w:cs="Times New Roman"/>
          <w:color w:val="000000" w:themeColor="text1"/>
          <w:sz w:val="24"/>
          <w:szCs w:val="24"/>
        </w:rPr>
        <w:t>450</w:t>
      </w:r>
      <w:r w:rsidR="002A3C0E" w:rsidRPr="00AF3184">
        <w:rPr>
          <w:rFonts w:ascii="Times New Roman" w:hAnsi="Times New Roman" w:cs="Times New Roman"/>
          <w:color w:val="000000" w:themeColor="text1"/>
          <w:sz w:val="24"/>
          <w:szCs w:val="24"/>
        </w:rPr>
        <w:t xml:space="preserve"> beds </w:t>
      </w:r>
      <w:r w:rsidR="003D4CEC" w:rsidRPr="00AF3184">
        <w:rPr>
          <w:rFonts w:ascii="Times New Roman" w:hAnsi="Times New Roman" w:cs="Times New Roman"/>
          <w:color w:val="000000" w:themeColor="text1"/>
          <w:sz w:val="24"/>
          <w:szCs w:val="24"/>
        </w:rPr>
        <w:t xml:space="preserve">for </w:t>
      </w:r>
      <w:r w:rsidR="00BC7426">
        <w:rPr>
          <w:rFonts w:ascii="Times New Roman" w:hAnsi="Times New Roman" w:cs="Times New Roman"/>
          <w:color w:val="000000" w:themeColor="text1"/>
          <w:sz w:val="24"/>
          <w:szCs w:val="24"/>
        </w:rPr>
        <w:t xml:space="preserve">medical, </w:t>
      </w:r>
      <w:r w:rsidR="002A3C0E" w:rsidRPr="00AF3184">
        <w:rPr>
          <w:rFonts w:ascii="Times New Roman" w:hAnsi="Times New Roman" w:cs="Times New Roman"/>
          <w:color w:val="000000" w:themeColor="text1"/>
          <w:sz w:val="24"/>
          <w:szCs w:val="24"/>
        </w:rPr>
        <w:t>gynecological and obstetrics, surgical, pediatrics, emergency</w:t>
      </w:r>
      <w:r w:rsidR="003D4CEC" w:rsidRPr="00AF3184">
        <w:rPr>
          <w:rFonts w:ascii="Times New Roman" w:hAnsi="Times New Roman" w:cs="Times New Roman"/>
          <w:color w:val="000000" w:themeColor="text1"/>
          <w:sz w:val="24"/>
          <w:szCs w:val="24"/>
        </w:rPr>
        <w:t>, orthopedic</w:t>
      </w:r>
      <w:r w:rsidR="00FA1C08">
        <w:rPr>
          <w:rFonts w:ascii="Times New Roman" w:hAnsi="Times New Roman" w:cs="Times New Roman"/>
          <w:color w:val="000000" w:themeColor="text1"/>
          <w:sz w:val="24"/>
          <w:szCs w:val="24"/>
        </w:rPr>
        <w:t xml:space="preserve"> and o</w:t>
      </w:r>
      <w:r w:rsidR="002A3C0E" w:rsidRPr="00AF3184">
        <w:rPr>
          <w:rFonts w:ascii="Times New Roman" w:hAnsi="Times New Roman" w:cs="Times New Roman"/>
          <w:color w:val="000000" w:themeColor="text1"/>
          <w:sz w:val="24"/>
          <w:szCs w:val="24"/>
        </w:rPr>
        <w:t>utpatient department (OPD)</w:t>
      </w:r>
      <w:r w:rsidR="00A61552">
        <w:rPr>
          <w:rFonts w:ascii="Times New Roman" w:hAnsi="Times New Roman" w:cs="Times New Roman"/>
          <w:color w:val="000000" w:themeColor="text1"/>
          <w:sz w:val="24"/>
          <w:szCs w:val="24"/>
        </w:rPr>
        <w:t xml:space="preserve"> services</w:t>
      </w:r>
      <w:r w:rsidR="002A3C0E" w:rsidRPr="00AF3184">
        <w:rPr>
          <w:rFonts w:ascii="Times New Roman" w:hAnsi="Times New Roman" w:cs="Times New Roman"/>
          <w:color w:val="000000" w:themeColor="text1"/>
          <w:sz w:val="24"/>
          <w:szCs w:val="24"/>
        </w:rPr>
        <w:t xml:space="preserve">. </w:t>
      </w:r>
      <w:ins w:id="130" w:author="wireless" w:date="2022-02-10T22:07:00Z">
        <w:r w:rsidR="00FD0452">
          <w:rPr>
            <w:rFonts w:ascii="Times New Roman" w:hAnsi="Times New Roman" w:cs="Times New Roman"/>
            <w:color w:val="000000" w:themeColor="text1"/>
            <w:sz w:val="24"/>
            <w:szCs w:val="24"/>
          </w:rPr>
          <w:t>In average</w:t>
        </w:r>
      </w:ins>
      <w:ins w:id="131" w:author="wireless" w:date="2022-02-04T07:04:00Z">
        <w:r w:rsidR="006B0206">
          <w:rPr>
            <w:rFonts w:ascii="Times New Roman" w:hAnsi="Times New Roman" w:cs="Times New Roman"/>
            <w:color w:val="000000" w:themeColor="text1"/>
            <w:sz w:val="24"/>
            <w:szCs w:val="24"/>
          </w:rPr>
          <w:t xml:space="preserve">, </w:t>
        </w:r>
      </w:ins>
      <w:ins w:id="132" w:author="wireless" w:date="2022-02-04T07:06:00Z">
        <w:r w:rsidR="006B0206">
          <w:rPr>
            <w:rFonts w:ascii="Times New Roman" w:hAnsi="Times New Roman" w:cs="Times New Roman"/>
            <w:color w:val="000000" w:themeColor="text1"/>
            <w:sz w:val="24"/>
            <w:szCs w:val="24"/>
          </w:rPr>
          <w:t>about 4</w:t>
        </w:r>
      </w:ins>
      <w:ins w:id="133" w:author="wireless" w:date="2022-02-11T02:37:00Z">
        <w:r w:rsidR="00606F95">
          <w:rPr>
            <w:rFonts w:ascii="Times New Roman" w:hAnsi="Times New Roman" w:cs="Times New Roman"/>
            <w:color w:val="000000" w:themeColor="text1"/>
            <w:sz w:val="24"/>
            <w:szCs w:val="24"/>
          </w:rPr>
          <w:t>,</w:t>
        </w:r>
      </w:ins>
      <w:ins w:id="134" w:author="wireless" w:date="2022-02-04T07:06:00Z">
        <w:r w:rsidR="006B0206">
          <w:rPr>
            <w:rFonts w:ascii="Times New Roman" w:hAnsi="Times New Roman" w:cs="Times New Roman"/>
            <w:color w:val="000000" w:themeColor="text1"/>
            <w:sz w:val="24"/>
            <w:szCs w:val="24"/>
          </w:rPr>
          <w:t xml:space="preserve">500 </w:t>
        </w:r>
      </w:ins>
      <w:ins w:id="135" w:author="wireless" w:date="2022-02-04T07:01:00Z">
        <w:r w:rsidR="006B0206">
          <w:rPr>
            <w:rFonts w:ascii="Times New Roman" w:hAnsi="Times New Roman" w:cs="Times New Roman"/>
            <w:color w:val="000000" w:themeColor="text1"/>
            <w:sz w:val="24"/>
            <w:szCs w:val="24"/>
          </w:rPr>
          <w:t xml:space="preserve">deliveries attended </w:t>
        </w:r>
      </w:ins>
      <w:ins w:id="136" w:author="wireless" w:date="2022-02-04T06:49:00Z">
        <w:r w:rsidR="00644BCF">
          <w:rPr>
            <w:rFonts w:ascii="Times New Roman" w:hAnsi="Times New Roman" w:cs="Times New Roman"/>
            <w:color w:val="000000" w:themeColor="text1"/>
            <w:sz w:val="24"/>
            <w:szCs w:val="24"/>
          </w:rPr>
          <w:t xml:space="preserve">in Hawassa University Comprehensive </w:t>
        </w:r>
      </w:ins>
      <w:ins w:id="137" w:author="wireless" w:date="2022-02-04T06:50:00Z">
        <w:r w:rsidR="00644BCF">
          <w:rPr>
            <w:rFonts w:ascii="Times New Roman" w:hAnsi="Times New Roman" w:cs="Times New Roman"/>
            <w:color w:val="000000" w:themeColor="text1"/>
            <w:sz w:val="24"/>
            <w:szCs w:val="24"/>
          </w:rPr>
          <w:t>Specialized</w:t>
        </w:r>
      </w:ins>
      <w:ins w:id="138" w:author="wireless" w:date="2022-02-04T07:05:00Z">
        <w:r w:rsidR="006B0206">
          <w:rPr>
            <w:rFonts w:ascii="Times New Roman" w:hAnsi="Times New Roman" w:cs="Times New Roman"/>
            <w:color w:val="000000" w:themeColor="text1"/>
            <w:sz w:val="24"/>
            <w:szCs w:val="24"/>
          </w:rPr>
          <w:t xml:space="preserve"> delivery room</w:t>
        </w:r>
      </w:ins>
      <w:ins w:id="139" w:author="wireless" w:date="2022-02-04T07:07:00Z">
        <w:r w:rsidR="006B0206">
          <w:rPr>
            <w:rFonts w:ascii="Times New Roman" w:hAnsi="Times New Roman" w:cs="Times New Roman"/>
            <w:color w:val="000000" w:themeColor="text1"/>
            <w:sz w:val="24"/>
            <w:szCs w:val="24"/>
          </w:rPr>
          <w:t>.</w:t>
        </w:r>
      </w:ins>
      <w:ins w:id="140" w:author="wireless" w:date="2022-02-04T07:05:00Z">
        <w:r w:rsidR="006B0206">
          <w:rPr>
            <w:rFonts w:ascii="Times New Roman" w:hAnsi="Times New Roman" w:cs="Times New Roman"/>
            <w:color w:val="000000" w:themeColor="text1"/>
            <w:sz w:val="24"/>
            <w:szCs w:val="24"/>
          </w:rPr>
          <w:t xml:space="preserve"> </w:t>
        </w:r>
      </w:ins>
      <w:r w:rsidR="00454B71" w:rsidRPr="00AF3184">
        <w:rPr>
          <w:rFonts w:ascii="Times New Roman" w:hAnsi="Times New Roman" w:cs="Times New Roman"/>
          <w:color w:val="000000" w:themeColor="text1"/>
          <w:sz w:val="24"/>
          <w:szCs w:val="24"/>
        </w:rPr>
        <w:t>T</w:t>
      </w:r>
      <w:r w:rsidR="002A3C0E" w:rsidRPr="00AF3184">
        <w:rPr>
          <w:rFonts w:ascii="Times New Roman" w:hAnsi="Times New Roman" w:cs="Times New Roman"/>
          <w:color w:val="000000" w:themeColor="text1"/>
          <w:sz w:val="24"/>
          <w:szCs w:val="24"/>
        </w:rPr>
        <w:t>he N</w:t>
      </w:r>
      <w:r w:rsidR="00A61552">
        <w:rPr>
          <w:rFonts w:ascii="Times New Roman" w:hAnsi="Times New Roman" w:cs="Times New Roman"/>
          <w:color w:val="000000" w:themeColor="text1"/>
          <w:sz w:val="24"/>
          <w:szCs w:val="24"/>
        </w:rPr>
        <w:t>eonatal Intensive Care Unit of the hospital</w:t>
      </w:r>
      <w:r w:rsidR="00FB7CFC">
        <w:rPr>
          <w:rFonts w:ascii="Times New Roman" w:hAnsi="Times New Roman" w:cs="Times New Roman"/>
          <w:color w:val="000000" w:themeColor="text1"/>
          <w:sz w:val="24"/>
          <w:szCs w:val="24"/>
        </w:rPr>
        <w:t xml:space="preserve"> had about </w:t>
      </w:r>
      <w:r w:rsidR="00D94D3D">
        <w:rPr>
          <w:rFonts w:ascii="Times New Roman" w:hAnsi="Times New Roman" w:cs="Times New Roman"/>
          <w:color w:val="000000" w:themeColor="text1"/>
          <w:sz w:val="24"/>
          <w:szCs w:val="24"/>
        </w:rPr>
        <w:t>1000-1500</w:t>
      </w:r>
      <w:r w:rsidR="002A3C0E" w:rsidRPr="00AF3184">
        <w:rPr>
          <w:rFonts w:ascii="Times New Roman" w:hAnsi="Times New Roman" w:cs="Times New Roman"/>
          <w:color w:val="000000" w:themeColor="text1"/>
          <w:sz w:val="24"/>
          <w:szCs w:val="24"/>
        </w:rPr>
        <w:t xml:space="preserve"> admissions of neonates</w:t>
      </w:r>
      <w:ins w:id="141" w:author="wireless" w:date="2022-02-10T22:10:00Z">
        <w:r w:rsidR="00AA3A12">
          <w:rPr>
            <w:rFonts w:ascii="Times New Roman" w:hAnsi="Times New Roman" w:cs="Times New Roman"/>
            <w:color w:val="000000" w:themeColor="text1"/>
            <w:sz w:val="24"/>
            <w:szCs w:val="24"/>
          </w:rPr>
          <w:t xml:space="preserve"> among which 350-400 </w:t>
        </w:r>
      </w:ins>
      <w:ins w:id="142" w:author="wireless" w:date="2022-02-10T22:11:00Z">
        <w:r w:rsidR="00AA3A12">
          <w:rPr>
            <w:rFonts w:ascii="Times New Roman" w:hAnsi="Times New Roman" w:cs="Times New Roman"/>
            <w:color w:val="000000" w:themeColor="text1"/>
            <w:sz w:val="24"/>
            <w:szCs w:val="24"/>
          </w:rPr>
          <w:t>were preterm neonates</w:t>
        </w:r>
      </w:ins>
      <w:r w:rsidR="00FB7CFC">
        <w:rPr>
          <w:rFonts w:ascii="Times New Roman" w:hAnsi="Times New Roman" w:cs="Times New Roman"/>
          <w:color w:val="000000" w:themeColor="text1"/>
          <w:sz w:val="24"/>
          <w:szCs w:val="24"/>
        </w:rPr>
        <w:t xml:space="preserve"> </w:t>
      </w:r>
      <w:ins w:id="143" w:author="wireless" w:date="2022-02-04T07:15:00Z">
        <w:r w:rsidR="00606F95">
          <w:rPr>
            <w:rFonts w:ascii="Times New Roman" w:hAnsi="Times New Roman" w:cs="Times New Roman"/>
            <w:color w:val="000000" w:themeColor="text1"/>
            <w:sz w:val="24"/>
            <w:szCs w:val="24"/>
          </w:rPr>
          <w:t>with</w:t>
        </w:r>
      </w:ins>
      <w:ins w:id="144" w:author="wireless" w:date="2022-02-06T19:07:00Z">
        <w:r w:rsidR="00BE16E3">
          <w:rPr>
            <w:rFonts w:ascii="Times New Roman" w:hAnsi="Times New Roman" w:cs="Times New Roman"/>
            <w:color w:val="000000" w:themeColor="text1"/>
            <w:sz w:val="24"/>
            <w:szCs w:val="24"/>
          </w:rPr>
          <w:t xml:space="preserve"> </w:t>
        </w:r>
      </w:ins>
      <w:ins w:id="145" w:author="wireless" w:date="2022-02-12T08:58:00Z">
        <w:r w:rsidR="00DC31BC">
          <w:rPr>
            <w:rFonts w:ascii="Times New Roman" w:hAnsi="Times New Roman" w:cs="Times New Roman"/>
            <w:color w:val="000000" w:themeColor="text1"/>
            <w:sz w:val="24"/>
            <w:szCs w:val="24"/>
          </w:rPr>
          <w:t xml:space="preserve">estimated </w:t>
        </w:r>
      </w:ins>
      <w:ins w:id="146" w:author="wireless" w:date="2022-02-04T07:15:00Z">
        <w:r w:rsidR="00DC31BC">
          <w:rPr>
            <w:rFonts w:ascii="Times New Roman" w:hAnsi="Times New Roman" w:cs="Times New Roman"/>
            <w:color w:val="000000" w:themeColor="text1"/>
            <w:sz w:val="24"/>
            <w:szCs w:val="24"/>
          </w:rPr>
          <w:t>annual</w:t>
        </w:r>
      </w:ins>
      <w:ins w:id="147" w:author="wireless" w:date="2022-02-11T02:36:00Z">
        <w:r w:rsidR="00606F95">
          <w:rPr>
            <w:rFonts w:ascii="Times New Roman" w:hAnsi="Times New Roman" w:cs="Times New Roman"/>
            <w:color w:val="000000" w:themeColor="text1"/>
            <w:sz w:val="24"/>
            <w:szCs w:val="24"/>
          </w:rPr>
          <w:t xml:space="preserve"> </w:t>
        </w:r>
      </w:ins>
      <w:ins w:id="148" w:author="wireless" w:date="2022-02-04T07:15:00Z">
        <w:r w:rsidR="00DB4559">
          <w:rPr>
            <w:rFonts w:ascii="Times New Roman" w:hAnsi="Times New Roman" w:cs="Times New Roman"/>
            <w:color w:val="000000" w:themeColor="text1"/>
            <w:sz w:val="24"/>
            <w:szCs w:val="24"/>
          </w:rPr>
          <w:t xml:space="preserve">neonatal death </w:t>
        </w:r>
      </w:ins>
      <w:ins w:id="149" w:author="wireless" w:date="2022-02-06T19:08:00Z">
        <w:r w:rsidR="00BE16E3">
          <w:rPr>
            <w:rFonts w:ascii="Times New Roman" w:hAnsi="Times New Roman" w:cs="Times New Roman"/>
            <w:color w:val="000000" w:themeColor="text1"/>
            <w:sz w:val="24"/>
            <w:szCs w:val="24"/>
          </w:rPr>
          <w:t xml:space="preserve">of </w:t>
        </w:r>
      </w:ins>
      <w:ins w:id="150" w:author="wireless" w:date="2022-02-11T22:58:00Z">
        <w:r w:rsidR="00DC31BC">
          <w:rPr>
            <w:rFonts w:ascii="Times New Roman" w:hAnsi="Times New Roman" w:cs="Times New Roman"/>
            <w:color w:val="000000" w:themeColor="text1"/>
            <w:sz w:val="24"/>
            <w:szCs w:val="24"/>
          </w:rPr>
          <w:t>more than 15</w:t>
        </w:r>
        <w:r w:rsidR="005973F7">
          <w:rPr>
            <w:rFonts w:ascii="Times New Roman" w:hAnsi="Times New Roman" w:cs="Times New Roman"/>
            <w:color w:val="000000" w:themeColor="text1"/>
            <w:sz w:val="24"/>
            <w:szCs w:val="24"/>
          </w:rPr>
          <w:t>0</w:t>
        </w:r>
      </w:ins>
      <w:ins w:id="151" w:author="wireless" w:date="2022-02-11T02:36:00Z">
        <w:r w:rsidR="005E67D5">
          <w:rPr>
            <w:rFonts w:ascii="Times New Roman" w:hAnsi="Times New Roman" w:cs="Times New Roman"/>
            <w:color w:val="000000" w:themeColor="text1"/>
            <w:sz w:val="24"/>
            <w:szCs w:val="24"/>
          </w:rPr>
          <w:t>.</w:t>
        </w:r>
      </w:ins>
      <w:ins w:id="152" w:author="wireless" w:date="2022-02-04T07:16:00Z">
        <w:r w:rsidR="00DB4559">
          <w:rPr>
            <w:rFonts w:ascii="Times New Roman" w:hAnsi="Times New Roman" w:cs="Times New Roman"/>
            <w:color w:val="000000" w:themeColor="text1"/>
            <w:sz w:val="24"/>
            <w:szCs w:val="24"/>
          </w:rPr>
          <w:t xml:space="preserve"> </w:t>
        </w:r>
      </w:ins>
      <w:r w:rsidR="00537459">
        <w:rPr>
          <w:rFonts w:ascii="Times New Roman" w:hAnsi="Times New Roman" w:cs="Times New Roman"/>
          <w:color w:val="000000" w:themeColor="text1"/>
          <w:sz w:val="24"/>
          <w:szCs w:val="24"/>
        </w:rPr>
        <w:t>The study included a</w:t>
      </w:r>
      <w:r w:rsidR="00376196" w:rsidRPr="00AF3184">
        <w:rPr>
          <w:rFonts w:ascii="Times New Roman" w:hAnsi="Times New Roman" w:cs="Times New Roman"/>
          <w:color w:val="000000" w:themeColor="text1"/>
          <w:sz w:val="24"/>
          <w:szCs w:val="24"/>
        </w:rPr>
        <w:t>ll preterm neonates admitted</w:t>
      </w:r>
      <w:r w:rsidR="00016AD8">
        <w:rPr>
          <w:rFonts w:ascii="Times New Roman" w:hAnsi="Times New Roman" w:cs="Times New Roman"/>
          <w:color w:val="000000" w:themeColor="text1"/>
          <w:sz w:val="24"/>
          <w:szCs w:val="24"/>
        </w:rPr>
        <w:t xml:space="preserve"> to</w:t>
      </w:r>
      <w:r w:rsidR="002436D4" w:rsidRPr="00AF3184">
        <w:rPr>
          <w:rFonts w:ascii="Times New Roman" w:hAnsi="Times New Roman" w:cs="Times New Roman"/>
          <w:color w:val="000000" w:themeColor="text1"/>
          <w:sz w:val="24"/>
          <w:szCs w:val="24"/>
        </w:rPr>
        <w:t xml:space="preserve"> neonatal intensive care unit</w:t>
      </w:r>
      <w:r w:rsidR="00376196" w:rsidRPr="00AF3184">
        <w:rPr>
          <w:rFonts w:ascii="Times New Roman" w:hAnsi="Times New Roman" w:cs="Times New Roman"/>
          <w:color w:val="000000" w:themeColor="text1"/>
          <w:sz w:val="24"/>
          <w:szCs w:val="24"/>
        </w:rPr>
        <w:t xml:space="preserve"> of H</w:t>
      </w:r>
      <w:r w:rsidR="002436D4" w:rsidRPr="00AF3184">
        <w:rPr>
          <w:rFonts w:ascii="Times New Roman" w:hAnsi="Times New Roman" w:cs="Times New Roman"/>
          <w:color w:val="000000" w:themeColor="text1"/>
          <w:sz w:val="24"/>
          <w:szCs w:val="24"/>
        </w:rPr>
        <w:t xml:space="preserve">awassa </w:t>
      </w:r>
      <w:r w:rsidR="00376196" w:rsidRPr="00AF3184">
        <w:rPr>
          <w:rFonts w:ascii="Times New Roman" w:hAnsi="Times New Roman" w:cs="Times New Roman"/>
          <w:color w:val="000000" w:themeColor="text1"/>
          <w:sz w:val="24"/>
          <w:szCs w:val="24"/>
        </w:rPr>
        <w:t>U</w:t>
      </w:r>
      <w:r w:rsidR="002436D4" w:rsidRPr="00AF3184">
        <w:rPr>
          <w:rFonts w:ascii="Times New Roman" w:hAnsi="Times New Roman" w:cs="Times New Roman"/>
          <w:color w:val="000000" w:themeColor="text1"/>
          <w:sz w:val="24"/>
          <w:szCs w:val="24"/>
        </w:rPr>
        <w:t xml:space="preserve">niversity Comprehensive </w:t>
      </w:r>
      <w:r w:rsidR="00376196" w:rsidRPr="00AF3184">
        <w:rPr>
          <w:rFonts w:ascii="Times New Roman" w:hAnsi="Times New Roman" w:cs="Times New Roman"/>
          <w:color w:val="000000" w:themeColor="text1"/>
          <w:sz w:val="24"/>
          <w:szCs w:val="24"/>
        </w:rPr>
        <w:t>S</w:t>
      </w:r>
      <w:r w:rsidR="002436D4" w:rsidRPr="00AF3184">
        <w:rPr>
          <w:rFonts w:ascii="Times New Roman" w:hAnsi="Times New Roman" w:cs="Times New Roman"/>
          <w:color w:val="000000" w:themeColor="text1"/>
          <w:sz w:val="24"/>
          <w:szCs w:val="24"/>
        </w:rPr>
        <w:t xml:space="preserve">pecialized </w:t>
      </w:r>
      <w:r w:rsidR="00376196" w:rsidRPr="00AF3184">
        <w:rPr>
          <w:rFonts w:ascii="Times New Roman" w:hAnsi="Times New Roman" w:cs="Times New Roman"/>
          <w:color w:val="000000" w:themeColor="text1"/>
          <w:sz w:val="24"/>
          <w:szCs w:val="24"/>
        </w:rPr>
        <w:t>H</w:t>
      </w:r>
      <w:r w:rsidR="00537459">
        <w:rPr>
          <w:rFonts w:ascii="Times New Roman" w:hAnsi="Times New Roman" w:cs="Times New Roman"/>
          <w:color w:val="000000" w:themeColor="text1"/>
          <w:sz w:val="24"/>
          <w:szCs w:val="24"/>
        </w:rPr>
        <w:t xml:space="preserve">ospital </w:t>
      </w:r>
      <w:r w:rsidR="007210EA">
        <w:rPr>
          <w:rFonts w:ascii="Times New Roman" w:hAnsi="Times New Roman" w:cs="Times New Roman"/>
          <w:color w:val="000000" w:themeColor="text1"/>
          <w:sz w:val="24"/>
          <w:szCs w:val="24"/>
        </w:rPr>
        <w:t xml:space="preserve">from </w:t>
      </w:r>
      <w:r w:rsidR="008E6CB1">
        <w:rPr>
          <w:rFonts w:ascii="Times New Roman" w:hAnsi="Times New Roman" w:cs="Times New Roman"/>
          <w:color w:val="000000" w:themeColor="text1"/>
          <w:sz w:val="24"/>
        </w:rPr>
        <w:t>May 9, 2019 to April 22</w:t>
      </w:r>
      <w:r w:rsidR="008E6CB1" w:rsidRPr="00E13898">
        <w:rPr>
          <w:rFonts w:ascii="Times New Roman" w:hAnsi="Times New Roman" w:cs="Times New Roman"/>
          <w:color w:val="000000" w:themeColor="text1"/>
          <w:sz w:val="24"/>
        </w:rPr>
        <w:t>,</w:t>
      </w:r>
      <w:r w:rsidR="008E6CB1">
        <w:rPr>
          <w:rFonts w:ascii="Times New Roman" w:hAnsi="Times New Roman" w:cs="Times New Roman"/>
          <w:color w:val="000000" w:themeColor="text1"/>
          <w:sz w:val="24"/>
        </w:rPr>
        <w:t xml:space="preserve"> </w:t>
      </w:r>
      <w:r w:rsidR="008E6CB1" w:rsidRPr="00E13898">
        <w:rPr>
          <w:rFonts w:ascii="Times New Roman" w:hAnsi="Times New Roman" w:cs="Times New Roman"/>
          <w:color w:val="000000" w:themeColor="text1"/>
          <w:sz w:val="24"/>
        </w:rPr>
        <w:t>2021</w:t>
      </w:r>
      <w:r w:rsidR="00537459">
        <w:rPr>
          <w:rFonts w:ascii="Times New Roman" w:hAnsi="Times New Roman" w:cs="Times New Roman"/>
          <w:color w:val="000000" w:themeColor="text1"/>
          <w:sz w:val="24"/>
        </w:rPr>
        <w:t>.</w:t>
      </w:r>
      <w:r w:rsidR="00537459">
        <w:rPr>
          <w:rFonts w:ascii="Times New Roman" w:hAnsi="Times New Roman" w:cs="Times New Roman"/>
          <w:color w:val="000000" w:themeColor="text1"/>
          <w:sz w:val="24"/>
          <w:szCs w:val="24"/>
        </w:rPr>
        <w:t xml:space="preserve"> </w:t>
      </w:r>
      <w:r w:rsidR="008E6CB1">
        <w:rPr>
          <w:rFonts w:ascii="Times New Roman" w:hAnsi="Times New Roman" w:cs="Times New Roman"/>
          <w:color w:val="000000"/>
          <w:sz w:val="24"/>
          <w:szCs w:val="24"/>
        </w:rPr>
        <w:t xml:space="preserve">Preterm </w:t>
      </w:r>
      <w:r w:rsidR="00537459" w:rsidRPr="006C3112">
        <w:rPr>
          <w:rFonts w:ascii="Times New Roman" w:hAnsi="Times New Roman" w:cs="Times New Roman"/>
          <w:color w:val="000000"/>
          <w:sz w:val="24"/>
          <w:szCs w:val="24"/>
        </w:rPr>
        <w:t>neonate’s</w:t>
      </w:r>
      <w:r w:rsidR="008E6CB1">
        <w:rPr>
          <w:rFonts w:ascii="Times New Roman" w:hAnsi="Times New Roman" w:cs="Times New Roman"/>
          <w:color w:val="000000"/>
          <w:sz w:val="24"/>
          <w:szCs w:val="24"/>
        </w:rPr>
        <w:t xml:space="preserve"> charts</w:t>
      </w:r>
      <w:r w:rsidR="000B0153" w:rsidRPr="006C3112">
        <w:rPr>
          <w:rFonts w:ascii="Times New Roman" w:hAnsi="Times New Roman" w:cs="Times New Roman"/>
          <w:color w:val="000000"/>
          <w:sz w:val="24"/>
          <w:szCs w:val="24"/>
        </w:rPr>
        <w:t xml:space="preserve"> with incomplete records</w:t>
      </w:r>
      <w:r w:rsidR="006C3112" w:rsidRPr="006C3112">
        <w:rPr>
          <w:rFonts w:ascii="Times New Roman" w:hAnsi="Times New Roman" w:cs="Times New Roman"/>
          <w:color w:val="000000"/>
          <w:sz w:val="24"/>
          <w:szCs w:val="24"/>
        </w:rPr>
        <w:t xml:space="preserve"> o</w:t>
      </w:r>
      <w:r w:rsidR="00AF6918">
        <w:rPr>
          <w:rFonts w:ascii="Times New Roman" w:hAnsi="Times New Roman" w:cs="Times New Roman"/>
          <w:color w:val="000000"/>
          <w:sz w:val="24"/>
          <w:szCs w:val="24"/>
        </w:rPr>
        <w:t>r</w:t>
      </w:r>
      <w:r w:rsidR="006C3112" w:rsidRPr="006C3112">
        <w:rPr>
          <w:rFonts w:ascii="Times New Roman" w:hAnsi="Times New Roman" w:cs="Times New Roman"/>
          <w:color w:val="000000"/>
          <w:sz w:val="24"/>
          <w:szCs w:val="24"/>
        </w:rPr>
        <w:t xml:space="preserve"> missing important variables (</w:t>
      </w:r>
      <w:r w:rsidR="008E6CB1">
        <w:rPr>
          <w:rFonts w:ascii="Times New Roman" w:hAnsi="Times New Roman" w:cs="Times New Roman"/>
          <w:color w:val="000000"/>
          <w:sz w:val="24"/>
          <w:szCs w:val="24"/>
        </w:rPr>
        <w:t xml:space="preserve">baseline </w:t>
      </w:r>
      <w:r w:rsidR="00106110">
        <w:rPr>
          <w:rFonts w:ascii="Times New Roman" w:hAnsi="Times New Roman" w:cs="Times New Roman"/>
          <w:color w:val="000000"/>
          <w:sz w:val="24"/>
          <w:szCs w:val="24"/>
        </w:rPr>
        <w:t xml:space="preserve">characteristics, </w:t>
      </w:r>
      <w:r w:rsidR="00E42E00">
        <w:rPr>
          <w:rFonts w:ascii="Times New Roman" w:hAnsi="Times New Roman" w:cs="Times New Roman"/>
          <w:sz w:val="24"/>
          <w:szCs w:val="24"/>
        </w:rPr>
        <w:t xml:space="preserve">outcome </w:t>
      </w:r>
      <w:ins w:id="153" w:author="wireless" w:date="2022-02-08T01:41:00Z">
        <w:r w:rsidR="00935290">
          <w:rPr>
            <w:rFonts w:ascii="Times New Roman" w:hAnsi="Times New Roman" w:cs="Times New Roman"/>
            <w:sz w:val="24"/>
            <w:szCs w:val="24"/>
          </w:rPr>
          <w:t xml:space="preserve">of </w:t>
        </w:r>
      </w:ins>
      <w:r w:rsidR="006B3696">
        <w:rPr>
          <w:rFonts w:ascii="Times New Roman" w:hAnsi="Times New Roman" w:cs="Times New Roman"/>
          <w:sz w:val="24"/>
          <w:szCs w:val="24"/>
        </w:rPr>
        <w:t>preterm neonate</w:t>
      </w:r>
      <w:ins w:id="154" w:author="wireless" w:date="2022-02-08T01:41:00Z">
        <w:r w:rsidR="00935290">
          <w:rPr>
            <w:rFonts w:ascii="Times New Roman" w:hAnsi="Times New Roman" w:cs="Times New Roman"/>
            <w:sz w:val="24"/>
            <w:szCs w:val="24"/>
          </w:rPr>
          <w:t>s</w:t>
        </w:r>
      </w:ins>
      <w:r w:rsidR="006B3696">
        <w:rPr>
          <w:rFonts w:ascii="Times New Roman" w:hAnsi="Times New Roman" w:cs="Times New Roman"/>
          <w:sz w:val="24"/>
          <w:szCs w:val="24"/>
        </w:rPr>
        <w:t xml:space="preserve"> </w:t>
      </w:r>
      <w:r w:rsidR="006C3112" w:rsidRPr="006C3112">
        <w:rPr>
          <w:rFonts w:ascii="Times New Roman" w:hAnsi="Times New Roman" w:cs="Times New Roman"/>
          <w:sz w:val="24"/>
          <w:szCs w:val="24"/>
        </w:rPr>
        <w:t xml:space="preserve">and duration of </w:t>
      </w:r>
      <w:r w:rsidR="00FE7669">
        <w:rPr>
          <w:rFonts w:ascii="Times New Roman" w:hAnsi="Times New Roman" w:cs="Times New Roman"/>
          <w:sz w:val="24"/>
          <w:szCs w:val="24"/>
        </w:rPr>
        <w:t>stay</w:t>
      </w:r>
      <w:r w:rsidR="006C3112" w:rsidRPr="006C3112">
        <w:rPr>
          <w:rFonts w:ascii="Times New Roman" w:hAnsi="Times New Roman" w:cs="Times New Roman"/>
          <w:color w:val="000000"/>
          <w:sz w:val="24"/>
          <w:szCs w:val="24"/>
        </w:rPr>
        <w:t xml:space="preserve">) </w:t>
      </w:r>
      <w:r w:rsidR="006E1441" w:rsidRPr="006C3112">
        <w:rPr>
          <w:rFonts w:ascii="Times New Roman" w:hAnsi="Times New Roman" w:cs="Times New Roman"/>
          <w:color w:val="000000"/>
          <w:sz w:val="24"/>
          <w:szCs w:val="24"/>
        </w:rPr>
        <w:t>or</w:t>
      </w:r>
      <w:r w:rsidR="000B0153" w:rsidRPr="006C3112">
        <w:rPr>
          <w:rFonts w:ascii="Times New Roman" w:hAnsi="Times New Roman" w:cs="Times New Roman"/>
          <w:color w:val="000000"/>
          <w:sz w:val="24"/>
          <w:szCs w:val="24"/>
        </w:rPr>
        <w:t xml:space="preserve"> whose card </w:t>
      </w:r>
      <w:r w:rsidR="006E1441" w:rsidRPr="006C3112">
        <w:rPr>
          <w:rFonts w:ascii="Times New Roman" w:hAnsi="Times New Roman" w:cs="Times New Roman"/>
          <w:color w:val="000000"/>
          <w:sz w:val="24"/>
          <w:szCs w:val="24"/>
        </w:rPr>
        <w:t>is</w:t>
      </w:r>
      <w:r w:rsidR="00106110">
        <w:rPr>
          <w:rFonts w:ascii="Times New Roman" w:hAnsi="Times New Roman" w:cs="Times New Roman"/>
          <w:color w:val="000000"/>
          <w:sz w:val="24"/>
          <w:szCs w:val="24"/>
        </w:rPr>
        <w:t xml:space="preserve"> </w:t>
      </w:r>
      <w:r w:rsidR="000B0153" w:rsidRPr="006C3112">
        <w:rPr>
          <w:rFonts w:ascii="Times New Roman" w:hAnsi="Times New Roman" w:cs="Times New Roman"/>
          <w:color w:val="000000"/>
          <w:sz w:val="24"/>
          <w:szCs w:val="24"/>
        </w:rPr>
        <w:t xml:space="preserve">not available in </w:t>
      </w:r>
      <w:r w:rsidR="008A3E4F" w:rsidRPr="006C3112">
        <w:rPr>
          <w:rFonts w:ascii="Times New Roman" w:hAnsi="Times New Roman" w:cs="Times New Roman"/>
          <w:color w:val="000000"/>
          <w:sz w:val="24"/>
          <w:szCs w:val="24"/>
        </w:rPr>
        <w:t xml:space="preserve">the </w:t>
      </w:r>
      <w:r w:rsidR="000B0153" w:rsidRPr="006C3112">
        <w:rPr>
          <w:rFonts w:ascii="Times New Roman" w:hAnsi="Times New Roman" w:cs="Times New Roman"/>
          <w:color w:val="000000"/>
          <w:sz w:val="24"/>
          <w:szCs w:val="24"/>
        </w:rPr>
        <w:t>card room at the time of data collection</w:t>
      </w:r>
      <w:r w:rsidR="00537459">
        <w:rPr>
          <w:rFonts w:ascii="Times New Roman" w:hAnsi="Times New Roman" w:cs="Times New Roman"/>
          <w:color w:val="000000"/>
          <w:sz w:val="24"/>
          <w:szCs w:val="24"/>
        </w:rPr>
        <w:t xml:space="preserve"> were excluded</w:t>
      </w:r>
    </w:p>
    <w:p w14:paraId="6BE9A46E" w14:textId="263BE5FB" w:rsidR="00612B39" w:rsidRPr="009B358B" w:rsidRDefault="00612B39" w:rsidP="00351459">
      <w:pPr>
        <w:spacing w:after="0" w:line="360" w:lineRule="auto"/>
        <w:ind w:hanging="18"/>
        <w:jc w:val="both"/>
        <w:rPr>
          <w:rFonts w:ascii="Times New Roman" w:hAnsi="Times New Roman" w:cs="Times New Roman"/>
          <w:b/>
          <w:color w:val="000000" w:themeColor="text1"/>
          <w:sz w:val="24"/>
          <w:szCs w:val="24"/>
        </w:rPr>
      </w:pPr>
      <w:r w:rsidRPr="009B358B">
        <w:rPr>
          <w:rFonts w:ascii="Times New Roman" w:hAnsi="Times New Roman" w:cs="Times New Roman"/>
          <w:b/>
          <w:color w:val="000000" w:themeColor="text1"/>
          <w:sz w:val="24"/>
          <w:szCs w:val="24"/>
        </w:rPr>
        <w:t>Data Collection Procedure</w:t>
      </w:r>
      <w:r w:rsidR="00F34942">
        <w:rPr>
          <w:rFonts w:ascii="Times New Roman" w:hAnsi="Times New Roman" w:cs="Times New Roman"/>
          <w:b/>
          <w:color w:val="000000" w:themeColor="text1"/>
          <w:sz w:val="24"/>
          <w:szCs w:val="24"/>
        </w:rPr>
        <w:t xml:space="preserve"> and period</w:t>
      </w:r>
    </w:p>
    <w:p w14:paraId="1298B102" w14:textId="4BEEEAA0" w:rsidR="00F34942" w:rsidRDefault="009B358B" w:rsidP="00F34942">
      <w:pPr>
        <w:spacing w:line="360" w:lineRule="auto"/>
        <w:jc w:val="both"/>
        <w:rPr>
          <w:rFonts w:ascii="Times New Roman" w:hAnsi="Times New Roman" w:cs="Times New Roman"/>
          <w:color w:val="000000"/>
          <w:sz w:val="24"/>
          <w:szCs w:val="24"/>
        </w:rPr>
      </w:pPr>
      <w:r w:rsidRPr="00752C3A">
        <w:rPr>
          <w:rFonts w:ascii="Times New Roman" w:hAnsi="Times New Roman"/>
          <w:color w:val="000000"/>
          <w:sz w:val="24"/>
          <w:szCs w:val="24"/>
        </w:rPr>
        <w:t xml:space="preserve">Data </w:t>
      </w:r>
      <w:r w:rsidR="00421F1C">
        <w:rPr>
          <w:rFonts w:ascii="Times New Roman" w:hAnsi="Times New Roman"/>
          <w:color w:val="000000"/>
          <w:sz w:val="24"/>
          <w:szCs w:val="24"/>
        </w:rPr>
        <w:t>extraction/</w:t>
      </w:r>
      <w:r w:rsidRPr="00752C3A">
        <w:rPr>
          <w:rFonts w:ascii="Times New Roman" w:hAnsi="Times New Roman"/>
          <w:color w:val="000000"/>
          <w:sz w:val="24"/>
          <w:szCs w:val="24"/>
        </w:rPr>
        <w:t xml:space="preserve">collection tool was developed after reviewing different literature. Finally, </w:t>
      </w:r>
      <w:r w:rsidRPr="00752C3A">
        <w:rPr>
          <w:rFonts w:ascii="Times New Roman" w:hAnsi="Times New Roman"/>
          <w:color w:val="000000"/>
          <w:sz w:val="24"/>
        </w:rPr>
        <w:t>w</w:t>
      </w:r>
      <w:r>
        <w:rPr>
          <w:rFonts w:ascii="Times New Roman" w:hAnsi="Times New Roman"/>
          <w:sz w:val="24"/>
        </w:rPr>
        <w:t>e adop</w:t>
      </w:r>
      <w:r w:rsidR="009A29F4">
        <w:rPr>
          <w:rFonts w:ascii="Times New Roman" w:hAnsi="Times New Roman"/>
          <w:sz w:val="24"/>
        </w:rPr>
        <w:t>ted questionnaire from previous studies</w:t>
      </w:r>
      <w:r>
        <w:rPr>
          <w:rFonts w:ascii="Times New Roman" w:hAnsi="Times New Roman"/>
          <w:sz w:val="24"/>
        </w:rPr>
        <w:t xml:space="preserve"> conducted </w:t>
      </w:r>
      <w:r w:rsidRPr="00002B5E">
        <w:rPr>
          <w:rFonts w:ascii="Times New Roman" w:hAnsi="Times New Roman"/>
          <w:sz w:val="24"/>
          <w:szCs w:val="24"/>
        </w:rPr>
        <w:t xml:space="preserve">in </w:t>
      </w:r>
      <w:r w:rsidR="00F4738C">
        <w:rPr>
          <w:rFonts w:ascii="Times New Roman" w:hAnsi="Times New Roman"/>
          <w:sz w:val="24"/>
          <w:szCs w:val="24"/>
        </w:rPr>
        <w:t>Gondar</w:t>
      </w:r>
      <w:r w:rsidR="009A29F4">
        <w:rPr>
          <w:rFonts w:ascii="Times New Roman" w:hAnsi="Times New Roman"/>
          <w:sz w:val="24"/>
          <w:szCs w:val="24"/>
        </w:rPr>
        <w:t xml:space="preserve"> and </w:t>
      </w:r>
      <w:proofErr w:type="spellStart"/>
      <w:r w:rsidR="009A29F4">
        <w:rPr>
          <w:rFonts w:ascii="Times New Roman" w:hAnsi="Times New Roman"/>
          <w:sz w:val="24"/>
          <w:szCs w:val="24"/>
        </w:rPr>
        <w:t>Felegahiwot</w:t>
      </w:r>
      <w:proofErr w:type="spellEnd"/>
      <w:r w:rsidR="009A29F4">
        <w:rPr>
          <w:rFonts w:ascii="Times New Roman" w:hAnsi="Times New Roman"/>
          <w:sz w:val="24"/>
          <w:szCs w:val="24"/>
        </w:rPr>
        <w:t xml:space="preserve"> Specialized Hospitals,</w:t>
      </w:r>
      <w:r w:rsidRPr="00002B5E">
        <w:rPr>
          <w:rFonts w:ascii="Times New Roman" w:hAnsi="Times New Roman"/>
          <w:sz w:val="24"/>
          <w:szCs w:val="24"/>
        </w:rPr>
        <w:t xml:space="preserve"> </w:t>
      </w:r>
      <w:r w:rsidR="009A29F4">
        <w:rPr>
          <w:rFonts w:ascii="Times New Roman" w:hAnsi="Times New Roman"/>
          <w:sz w:val="24"/>
          <w:szCs w:val="24"/>
        </w:rPr>
        <w:t>Amhara region, Ethiopia, 202</w:t>
      </w:r>
      <w:r w:rsidRPr="00002B5E">
        <w:rPr>
          <w:rFonts w:ascii="Times New Roman" w:hAnsi="Times New Roman"/>
          <w:sz w:val="24"/>
          <w:szCs w:val="24"/>
        </w:rPr>
        <w:t>0.</w:t>
      </w:r>
      <w:r w:rsidR="00E8376C">
        <w:rPr>
          <w:rFonts w:ascii="Times New Roman" w:hAnsi="Times New Roman"/>
          <w:sz w:val="24"/>
          <w:szCs w:val="24"/>
        </w:rPr>
        <w:t xml:space="preserve"> After ada</w:t>
      </w:r>
      <w:r>
        <w:rPr>
          <w:rFonts w:ascii="Times New Roman" w:hAnsi="Times New Roman"/>
          <w:sz w:val="24"/>
          <w:szCs w:val="24"/>
        </w:rPr>
        <w:t xml:space="preserve">ption, pretest was done on </w:t>
      </w:r>
      <w:r w:rsidR="00E8376C">
        <w:rPr>
          <w:rFonts w:ascii="Times New Roman" w:hAnsi="Times New Roman"/>
          <w:sz w:val="24"/>
          <w:szCs w:val="24"/>
        </w:rPr>
        <w:t>5%</w:t>
      </w:r>
      <w:r>
        <w:rPr>
          <w:rFonts w:ascii="Times New Roman" w:hAnsi="Times New Roman"/>
          <w:sz w:val="24"/>
          <w:szCs w:val="24"/>
        </w:rPr>
        <w:t xml:space="preserve"> </w:t>
      </w:r>
      <w:r w:rsidR="00F34942">
        <w:rPr>
          <w:rFonts w:ascii="Times New Roman" w:hAnsi="Times New Roman"/>
          <w:sz w:val="24"/>
          <w:szCs w:val="24"/>
        </w:rPr>
        <w:t xml:space="preserve">of the participants </w:t>
      </w:r>
      <w:r>
        <w:rPr>
          <w:rFonts w:ascii="Times New Roman" w:hAnsi="Times New Roman"/>
          <w:sz w:val="24"/>
          <w:szCs w:val="24"/>
        </w:rPr>
        <w:t xml:space="preserve">at </w:t>
      </w:r>
      <w:r w:rsidR="00031699">
        <w:rPr>
          <w:rFonts w:ascii="Times New Roman" w:hAnsi="Times New Roman"/>
          <w:sz w:val="24"/>
          <w:szCs w:val="24"/>
        </w:rPr>
        <w:t xml:space="preserve">the </w:t>
      </w:r>
      <w:r w:rsidR="00F34942">
        <w:rPr>
          <w:rFonts w:ascii="Times New Roman" w:hAnsi="Times New Roman"/>
          <w:sz w:val="24"/>
          <w:szCs w:val="24"/>
        </w:rPr>
        <w:t xml:space="preserve">same hospital </w:t>
      </w:r>
      <w:r w:rsidRPr="00752C3A">
        <w:rPr>
          <w:rFonts w:ascii="Times New Roman" w:hAnsi="Times New Roman"/>
          <w:color w:val="000000"/>
          <w:sz w:val="24"/>
          <w:szCs w:val="24"/>
        </w:rPr>
        <w:t>to test for clarity and consistency.</w:t>
      </w:r>
      <w:r w:rsidRPr="00752C3A">
        <w:rPr>
          <w:rFonts w:ascii="Times New Roman" w:hAnsi="Times New Roman"/>
          <w:color w:val="000000"/>
          <w:sz w:val="24"/>
        </w:rPr>
        <w:t xml:space="preserve"> </w:t>
      </w:r>
      <w:r w:rsidR="007E3630">
        <w:rPr>
          <w:rFonts w:ascii="Times New Roman" w:hAnsi="Times New Roman"/>
          <w:color w:val="000000"/>
          <w:sz w:val="24"/>
          <w:szCs w:val="24"/>
        </w:rPr>
        <w:t xml:space="preserve">The data collectors were </w:t>
      </w:r>
      <w:r w:rsidR="007E3630">
        <w:rPr>
          <w:rFonts w:ascii="Times New Roman" w:hAnsi="Times New Roman"/>
          <w:color w:val="000000"/>
          <w:sz w:val="24"/>
        </w:rPr>
        <w:t xml:space="preserve">professional </w:t>
      </w:r>
      <w:r w:rsidR="007E3630" w:rsidRPr="00752C3A">
        <w:rPr>
          <w:rFonts w:ascii="Times New Roman" w:hAnsi="Times New Roman"/>
          <w:color w:val="000000"/>
          <w:sz w:val="24"/>
        </w:rPr>
        <w:t>nurse</w:t>
      </w:r>
      <w:r w:rsidR="00F34942">
        <w:rPr>
          <w:rFonts w:ascii="Times New Roman" w:hAnsi="Times New Roman"/>
          <w:color w:val="000000"/>
          <w:sz w:val="24"/>
        </w:rPr>
        <w:t>s and</w:t>
      </w:r>
      <w:r>
        <w:rPr>
          <w:rFonts w:ascii="Times New Roman" w:hAnsi="Times New Roman"/>
          <w:color w:val="000000"/>
          <w:sz w:val="24"/>
        </w:rPr>
        <w:t xml:space="preserve"> were trained </w:t>
      </w:r>
      <w:r w:rsidR="00874D0B">
        <w:rPr>
          <w:rFonts w:ascii="Times New Roman" w:hAnsi="Times New Roman"/>
          <w:color w:val="000000"/>
          <w:sz w:val="24"/>
        </w:rPr>
        <w:t xml:space="preserve">in detail </w:t>
      </w:r>
      <w:r>
        <w:rPr>
          <w:rFonts w:ascii="Times New Roman" w:hAnsi="Times New Roman"/>
          <w:color w:val="000000"/>
          <w:sz w:val="24"/>
        </w:rPr>
        <w:t xml:space="preserve">and </w:t>
      </w:r>
      <w:r w:rsidRPr="00752C3A">
        <w:rPr>
          <w:rFonts w:ascii="Times New Roman" w:hAnsi="Times New Roman"/>
          <w:color w:val="000000"/>
          <w:sz w:val="24"/>
        </w:rPr>
        <w:t>assigned</w:t>
      </w:r>
      <w:r>
        <w:rPr>
          <w:rFonts w:ascii="Times New Roman" w:hAnsi="Times New Roman"/>
          <w:color w:val="000000"/>
          <w:sz w:val="24"/>
        </w:rPr>
        <w:t xml:space="preserve"> for data collection process. </w:t>
      </w:r>
      <w:r w:rsidRPr="00752C3A">
        <w:rPr>
          <w:rFonts w:ascii="Times New Roman" w:hAnsi="Times New Roman"/>
          <w:color w:val="000000"/>
          <w:sz w:val="24"/>
        </w:rPr>
        <w:t xml:space="preserve">Data collection </w:t>
      </w:r>
      <w:r>
        <w:rPr>
          <w:rFonts w:ascii="Times New Roman" w:hAnsi="Times New Roman"/>
          <w:color w:val="000000"/>
          <w:sz w:val="24"/>
        </w:rPr>
        <w:t xml:space="preserve">was conducted from </w:t>
      </w:r>
      <w:r w:rsidR="00874D0B">
        <w:rPr>
          <w:rFonts w:ascii="Times New Roman" w:hAnsi="Times New Roman"/>
          <w:color w:val="000000"/>
          <w:sz w:val="24"/>
        </w:rPr>
        <w:t xml:space="preserve">May </w:t>
      </w:r>
      <w:r w:rsidR="00844FFF">
        <w:rPr>
          <w:rFonts w:ascii="Times New Roman" w:hAnsi="Times New Roman"/>
          <w:color w:val="000000"/>
          <w:sz w:val="24"/>
        </w:rPr>
        <w:t>9</w:t>
      </w:r>
      <w:r w:rsidR="00874D0B">
        <w:rPr>
          <w:rFonts w:ascii="Times New Roman" w:hAnsi="Times New Roman"/>
          <w:color w:val="000000"/>
          <w:sz w:val="24"/>
        </w:rPr>
        <w:t xml:space="preserve"> -</w:t>
      </w:r>
      <w:r w:rsidR="00844FFF">
        <w:rPr>
          <w:rFonts w:ascii="Times New Roman" w:hAnsi="Times New Roman"/>
          <w:color w:val="000000"/>
          <w:sz w:val="24"/>
        </w:rPr>
        <w:t>30</w:t>
      </w:r>
      <w:r w:rsidR="00874D0B">
        <w:rPr>
          <w:rFonts w:ascii="Times New Roman" w:hAnsi="Times New Roman"/>
          <w:color w:val="000000"/>
          <w:sz w:val="24"/>
        </w:rPr>
        <w:t xml:space="preserve">, 2021. </w:t>
      </w:r>
      <w:r w:rsidR="00421F1C" w:rsidRPr="00F16CE2">
        <w:rPr>
          <w:rFonts w:ascii="Times New Roman" w:hAnsi="Times New Roman" w:cs="Times New Roman"/>
          <w:color w:val="000000"/>
          <w:sz w:val="24"/>
          <w:szCs w:val="24"/>
        </w:rPr>
        <w:t xml:space="preserve">The starting point for follow-up time </w:t>
      </w:r>
      <w:r w:rsidR="00421F1C">
        <w:rPr>
          <w:rFonts w:ascii="Times New Roman" w:hAnsi="Times New Roman" w:cs="Times New Roman"/>
          <w:color w:val="000000"/>
          <w:sz w:val="24"/>
          <w:szCs w:val="24"/>
        </w:rPr>
        <w:t>was</w:t>
      </w:r>
      <w:r w:rsidR="00421F1C" w:rsidRPr="00F16CE2">
        <w:rPr>
          <w:rFonts w:ascii="Times New Roman" w:hAnsi="Times New Roman" w:cs="Times New Roman"/>
          <w:color w:val="000000"/>
          <w:sz w:val="24"/>
          <w:szCs w:val="24"/>
        </w:rPr>
        <w:t xml:space="preserve"> the </w:t>
      </w:r>
      <w:r w:rsidR="00421F1C" w:rsidRPr="0034121E">
        <w:rPr>
          <w:rFonts w:ascii="Times New Roman" w:hAnsi="Times New Roman" w:cs="Times New Roman"/>
          <w:sz w:val="24"/>
          <w:szCs w:val="24"/>
        </w:rPr>
        <w:t>first date of admission</w:t>
      </w:r>
      <w:r w:rsidR="00421F1C">
        <w:rPr>
          <w:rFonts w:ascii="Times New Roman" w:hAnsi="Times New Roman" w:cs="Times New Roman"/>
          <w:sz w:val="24"/>
          <w:szCs w:val="24"/>
        </w:rPr>
        <w:t xml:space="preserve"> to NICU</w:t>
      </w:r>
      <w:r w:rsidR="00421F1C" w:rsidRPr="0034121E">
        <w:rPr>
          <w:rFonts w:ascii="Times New Roman" w:hAnsi="Times New Roman" w:cs="Times New Roman"/>
          <w:sz w:val="24"/>
          <w:szCs w:val="24"/>
        </w:rPr>
        <w:t xml:space="preserve"> </w:t>
      </w:r>
      <w:r w:rsidR="00421F1C" w:rsidRPr="00F16CE2">
        <w:rPr>
          <w:rFonts w:ascii="Times New Roman" w:hAnsi="Times New Roman" w:cs="Times New Roman"/>
          <w:color w:val="000000"/>
          <w:sz w:val="24"/>
          <w:szCs w:val="24"/>
        </w:rPr>
        <w:t xml:space="preserve">and the endpoint </w:t>
      </w:r>
      <w:r w:rsidR="00421F1C">
        <w:rPr>
          <w:rFonts w:ascii="Times New Roman" w:hAnsi="Times New Roman" w:cs="Times New Roman"/>
          <w:color w:val="000000"/>
          <w:sz w:val="24"/>
          <w:szCs w:val="24"/>
        </w:rPr>
        <w:t>was</w:t>
      </w:r>
      <w:r w:rsidR="00421F1C" w:rsidRPr="00F16CE2">
        <w:rPr>
          <w:rFonts w:ascii="Times New Roman" w:hAnsi="Times New Roman" w:cs="Times New Roman"/>
          <w:color w:val="000000"/>
          <w:sz w:val="24"/>
          <w:szCs w:val="24"/>
        </w:rPr>
        <w:t xml:space="preserve"> date of death, censored</w:t>
      </w:r>
      <w:r w:rsidR="00421F1C">
        <w:rPr>
          <w:rFonts w:ascii="Times New Roman" w:hAnsi="Times New Roman" w:cs="Times New Roman"/>
          <w:color w:val="000000"/>
          <w:sz w:val="24"/>
          <w:szCs w:val="24"/>
        </w:rPr>
        <w:t xml:space="preserve"> (</w:t>
      </w:r>
      <w:ins w:id="155" w:author="wireless" w:date="2022-02-08T01:43:00Z">
        <w:r w:rsidR="00935290">
          <w:rPr>
            <w:rFonts w:ascii="Times New Roman" w:hAnsi="Times New Roman" w:cs="Times New Roman"/>
            <w:color w:val="000000"/>
            <w:sz w:val="24"/>
            <w:szCs w:val="24"/>
          </w:rPr>
          <w:t xml:space="preserve">i.e. </w:t>
        </w:r>
      </w:ins>
      <w:r w:rsidR="00421F1C">
        <w:rPr>
          <w:rFonts w:ascii="Times New Roman" w:hAnsi="Times New Roman" w:cs="Times New Roman"/>
          <w:color w:val="000000"/>
          <w:sz w:val="24"/>
          <w:szCs w:val="24"/>
        </w:rPr>
        <w:t xml:space="preserve">date of discharge </w:t>
      </w:r>
      <w:r w:rsidR="00421F1C" w:rsidRPr="00F16CE2">
        <w:rPr>
          <w:rFonts w:ascii="Times New Roman" w:hAnsi="Times New Roman" w:cs="Times New Roman"/>
          <w:color w:val="000000"/>
          <w:sz w:val="24"/>
          <w:szCs w:val="24"/>
        </w:rPr>
        <w:t>or alive at the end of the study) until the last neonatal period.</w:t>
      </w:r>
      <w:r w:rsidR="00421F1C">
        <w:rPr>
          <w:rFonts w:ascii="Times New Roman" w:hAnsi="Times New Roman" w:cs="Times New Roman"/>
          <w:color w:val="000000"/>
          <w:sz w:val="24"/>
          <w:szCs w:val="24"/>
        </w:rPr>
        <w:t xml:space="preserve"> </w:t>
      </w:r>
    </w:p>
    <w:p w14:paraId="25BA063D" w14:textId="57B3C290" w:rsidR="00421F1C" w:rsidRPr="00F34942" w:rsidRDefault="00421F1C" w:rsidP="00F34942">
      <w:p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Preterm neonatal chart number was </w:t>
      </w:r>
      <w:r w:rsidRPr="00F16CE2">
        <w:rPr>
          <w:rFonts w:ascii="Times New Roman" w:hAnsi="Times New Roman" w:cs="Times New Roman"/>
          <w:sz w:val="24"/>
          <w:szCs w:val="24"/>
        </w:rPr>
        <w:t>taken from</w:t>
      </w:r>
      <w:r w:rsidR="00F34942">
        <w:rPr>
          <w:rFonts w:ascii="Times New Roman" w:hAnsi="Times New Roman" w:cs="Times New Roman"/>
          <w:sz w:val="24"/>
          <w:szCs w:val="24"/>
        </w:rPr>
        <w:t xml:space="preserve"> NICU registration logbook</w:t>
      </w:r>
      <w:r>
        <w:rPr>
          <w:rFonts w:ascii="Times New Roman" w:hAnsi="Times New Roman" w:cs="Times New Roman"/>
          <w:sz w:val="24"/>
          <w:szCs w:val="24"/>
        </w:rPr>
        <w:t xml:space="preserve">. </w:t>
      </w:r>
      <w:r w:rsidRPr="00F16CE2">
        <w:rPr>
          <w:rFonts w:ascii="Times New Roman" w:hAnsi="Times New Roman" w:cs="Times New Roman"/>
          <w:color w:val="000000"/>
          <w:sz w:val="24"/>
          <w:szCs w:val="24"/>
        </w:rPr>
        <w:t>Before collecting the data, the chart</w:t>
      </w:r>
      <w:r>
        <w:rPr>
          <w:rFonts w:ascii="Times New Roman" w:hAnsi="Times New Roman" w:cs="Times New Roman"/>
          <w:color w:val="000000"/>
          <w:sz w:val="24"/>
          <w:szCs w:val="24"/>
        </w:rPr>
        <w:t xml:space="preserve"> was</w:t>
      </w:r>
      <w:r w:rsidRPr="00F16CE2">
        <w:rPr>
          <w:rFonts w:ascii="Times New Roman" w:hAnsi="Times New Roman" w:cs="Times New Roman"/>
          <w:color w:val="000000"/>
          <w:sz w:val="24"/>
          <w:szCs w:val="24"/>
        </w:rPr>
        <w:t xml:space="preserve"> reviewed (both for baseline and follow up records). The record o</w:t>
      </w:r>
      <w:r>
        <w:rPr>
          <w:rFonts w:ascii="Times New Roman" w:hAnsi="Times New Roman" w:cs="Times New Roman"/>
          <w:color w:val="000000"/>
          <w:sz w:val="24"/>
          <w:szCs w:val="24"/>
        </w:rPr>
        <w:t>f all study participants was</w:t>
      </w:r>
      <w:r w:rsidRPr="00F16CE2">
        <w:rPr>
          <w:rFonts w:ascii="Times New Roman" w:hAnsi="Times New Roman" w:cs="Times New Roman"/>
          <w:color w:val="000000"/>
          <w:sz w:val="24"/>
          <w:szCs w:val="24"/>
        </w:rPr>
        <w:t xml:space="preserve"> selected according to the eligibility criteria and reviewed by four BSc nurses. The available information on the chart of neonate </w:t>
      </w:r>
      <w:r>
        <w:rPr>
          <w:rFonts w:ascii="Times New Roman" w:hAnsi="Times New Roman" w:cs="Times New Roman"/>
          <w:color w:val="000000"/>
          <w:sz w:val="24"/>
          <w:szCs w:val="24"/>
        </w:rPr>
        <w:t>was</w:t>
      </w:r>
      <w:r w:rsidRPr="00F16CE2">
        <w:rPr>
          <w:rFonts w:ascii="Times New Roman" w:hAnsi="Times New Roman" w:cs="Times New Roman"/>
          <w:color w:val="000000"/>
          <w:sz w:val="24"/>
          <w:szCs w:val="24"/>
        </w:rPr>
        <w:t xml:space="preserve"> extracted by using data abstraction format. The survival status of study participants </w:t>
      </w:r>
      <w:r>
        <w:rPr>
          <w:rFonts w:ascii="Times New Roman" w:hAnsi="Times New Roman" w:cs="Times New Roman"/>
          <w:color w:val="000000"/>
          <w:sz w:val="24"/>
          <w:szCs w:val="24"/>
        </w:rPr>
        <w:t>was</w:t>
      </w:r>
      <w:r w:rsidRPr="00F16C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obtained from the charts</w:t>
      </w:r>
      <w:r w:rsidRPr="00F16C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Death was</w:t>
      </w:r>
      <w:r w:rsidRPr="00F16CE2">
        <w:rPr>
          <w:rFonts w:ascii="Times New Roman" w:hAnsi="Times New Roman" w:cs="Times New Roman"/>
          <w:color w:val="000000"/>
          <w:sz w:val="24"/>
          <w:szCs w:val="24"/>
        </w:rPr>
        <w:t xml:space="preserve"> confirmed by reviewing </w:t>
      </w:r>
      <w:r>
        <w:rPr>
          <w:rFonts w:ascii="Times New Roman" w:hAnsi="Times New Roman" w:cs="Times New Roman"/>
          <w:color w:val="000000"/>
          <w:sz w:val="24"/>
          <w:szCs w:val="24"/>
        </w:rPr>
        <w:t>the medical record and death certificate of the preterm neonates</w:t>
      </w:r>
      <w:r w:rsidRPr="00F16CE2">
        <w:rPr>
          <w:rFonts w:ascii="Times New Roman" w:hAnsi="Times New Roman" w:cs="Times New Roman"/>
          <w:color w:val="000000"/>
          <w:sz w:val="24"/>
          <w:szCs w:val="24"/>
        </w:rPr>
        <w:t>.</w:t>
      </w:r>
    </w:p>
    <w:p w14:paraId="28D6BDBF" w14:textId="77777777" w:rsidR="00421F1C" w:rsidRDefault="00421F1C" w:rsidP="009B358B">
      <w:pPr>
        <w:spacing w:after="0" w:line="360" w:lineRule="auto"/>
        <w:jc w:val="both"/>
        <w:rPr>
          <w:rFonts w:ascii="Times New Roman" w:hAnsi="Times New Roman"/>
          <w:color w:val="000000"/>
          <w:sz w:val="24"/>
        </w:rPr>
      </w:pPr>
    </w:p>
    <w:p w14:paraId="488B8429" w14:textId="11ED869B" w:rsidR="00E70918" w:rsidRPr="00421F1C" w:rsidRDefault="00344072" w:rsidP="00421F1C">
      <w:pPr>
        <w:spacing w:after="0" w:line="360" w:lineRule="auto"/>
        <w:jc w:val="both"/>
        <w:rPr>
          <w:rFonts w:ascii="Times New Roman" w:hAnsi="Times New Roman"/>
          <w:color w:val="000000"/>
          <w:sz w:val="24"/>
        </w:rPr>
      </w:pPr>
      <w:r>
        <w:rPr>
          <w:rFonts w:ascii="Times New Roman" w:hAnsi="Times New Roman"/>
          <w:color w:val="000000"/>
          <w:sz w:val="24"/>
        </w:rPr>
        <w:lastRenderedPageBreak/>
        <w:t>Completed</w:t>
      </w:r>
      <w:r w:rsidR="00874D0B">
        <w:rPr>
          <w:rFonts w:ascii="Times New Roman" w:hAnsi="Times New Roman"/>
          <w:color w:val="000000"/>
          <w:sz w:val="24"/>
        </w:rPr>
        <w:t xml:space="preserve"> checklists</w:t>
      </w:r>
      <w:r w:rsidR="009B358B" w:rsidRPr="00752C3A">
        <w:rPr>
          <w:rFonts w:ascii="Times New Roman" w:hAnsi="Times New Roman"/>
          <w:color w:val="000000"/>
          <w:sz w:val="24"/>
        </w:rPr>
        <w:t xml:space="preserve"> were checked o</w:t>
      </w:r>
      <w:r w:rsidR="009B358B">
        <w:rPr>
          <w:rFonts w:ascii="Times New Roman" w:hAnsi="Times New Roman"/>
          <w:color w:val="000000"/>
          <w:sz w:val="24"/>
        </w:rPr>
        <w:t xml:space="preserve">n daily bases for completeness and </w:t>
      </w:r>
      <w:r w:rsidR="009B358B" w:rsidRPr="00752C3A">
        <w:rPr>
          <w:rFonts w:ascii="Times New Roman" w:hAnsi="Times New Roman"/>
          <w:color w:val="000000"/>
          <w:sz w:val="24"/>
        </w:rPr>
        <w:t>clarity</w:t>
      </w:r>
      <w:r w:rsidR="00874D0B">
        <w:rPr>
          <w:rFonts w:ascii="Times New Roman" w:hAnsi="Times New Roman"/>
          <w:color w:val="000000"/>
          <w:sz w:val="24"/>
        </w:rPr>
        <w:t xml:space="preserve"> through c</w:t>
      </w:r>
      <w:r w:rsidR="009B358B" w:rsidRPr="00752C3A">
        <w:rPr>
          <w:rFonts w:ascii="Times New Roman" w:hAnsi="Times New Roman"/>
          <w:color w:val="000000"/>
          <w:sz w:val="24"/>
        </w:rPr>
        <w:t xml:space="preserve">lose supervision </w:t>
      </w:r>
      <w:r w:rsidR="00031699">
        <w:rPr>
          <w:rFonts w:ascii="Times New Roman" w:hAnsi="Times New Roman"/>
          <w:color w:val="000000"/>
          <w:sz w:val="24"/>
        </w:rPr>
        <w:t>by</w:t>
      </w:r>
      <w:r w:rsidR="009B358B" w:rsidRPr="00752C3A">
        <w:rPr>
          <w:rFonts w:ascii="Times New Roman" w:hAnsi="Times New Roman"/>
          <w:color w:val="000000"/>
          <w:sz w:val="24"/>
        </w:rPr>
        <w:t xml:space="preserve"> principal investigator. </w:t>
      </w:r>
      <w:r w:rsidR="009B358B" w:rsidRPr="00752C3A">
        <w:rPr>
          <w:rFonts w:ascii="Times New Roman" w:hAnsi="Times New Roman"/>
          <w:color w:val="000000"/>
          <w:sz w:val="24"/>
          <w:szCs w:val="24"/>
        </w:rPr>
        <w:t xml:space="preserve">Data collectors </w:t>
      </w:r>
      <w:r w:rsidR="00874D0B">
        <w:rPr>
          <w:rFonts w:ascii="Times New Roman" w:hAnsi="Times New Roman"/>
          <w:color w:val="000000"/>
          <w:sz w:val="24"/>
          <w:szCs w:val="24"/>
        </w:rPr>
        <w:t>reached source documents</w:t>
      </w:r>
      <w:r w:rsidR="00031699">
        <w:rPr>
          <w:rFonts w:ascii="Times New Roman" w:hAnsi="Times New Roman"/>
          <w:color w:val="000000"/>
          <w:sz w:val="24"/>
          <w:szCs w:val="24"/>
        </w:rPr>
        <w:t xml:space="preserve"> </w:t>
      </w:r>
      <w:ins w:id="156" w:author="wireless" w:date="2022-02-08T01:45:00Z">
        <w:r w:rsidR="00935290">
          <w:rPr>
            <w:rFonts w:ascii="Times New Roman" w:hAnsi="Times New Roman"/>
            <w:color w:val="000000"/>
            <w:sz w:val="24"/>
            <w:szCs w:val="24"/>
          </w:rPr>
          <w:t xml:space="preserve">after </w:t>
        </w:r>
      </w:ins>
      <w:r w:rsidR="00031699">
        <w:rPr>
          <w:rFonts w:ascii="Times New Roman" w:hAnsi="Times New Roman"/>
          <w:color w:val="000000"/>
          <w:sz w:val="24"/>
          <w:szCs w:val="24"/>
        </w:rPr>
        <w:t xml:space="preserve">getting permission from the concerned bodies of </w:t>
      </w:r>
      <w:ins w:id="157" w:author="wireless" w:date="2022-02-08T01:44:00Z">
        <w:r w:rsidR="00935290">
          <w:rPr>
            <w:rFonts w:ascii="Times New Roman" w:hAnsi="Times New Roman"/>
            <w:color w:val="000000"/>
            <w:sz w:val="24"/>
            <w:szCs w:val="24"/>
          </w:rPr>
          <w:t xml:space="preserve">the </w:t>
        </w:r>
      </w:ins>
      <w:r w:rsidR="00031699">
        <w:rPr>
          <w:rFonts w:ascii="Times New Roman" w:hAnsi="Times New Roman"/>
          <w:color w:val="000000"/>
          <w:sz w:val="24"/>
          <w:szCs w:val="24"/>
        </w:rPr>
        <w:t xml:space="preserve">hospital. </w:t>
      </w:r>
    </w:p>
    <w:p w14:paraId="2B59F6D9" w14:textId="2B55B71B" w:rsidR="007D4C5F" w:rsidRDefault="00242158" w:rsidP="00351459">
      <w:pPr>
        <w:pStyle w:val="Heading3"/>
        <w:tabs>
          <w:tab w:val="left" w:pos="540"/>
          <w:tab w:val="left" w:pos="810"/>
          <w:tab w:val="left" w:pos="900"/>
        </w:tabs>
        <w:spacing w:before="0" w:line="360" w:lineRule="auto"/>
        <w:jc w:val="both"/>
        <w:rPr>
          <w:rFonts w:ascii="Times New Roman" w:hAnsi="Times New Roman" w:cs="Times New Roman"/>
          <w:b/>
          <w:color w:val="auto"/>
        </w:rPr>
      </w:pPr>
      <w:r>
        <w:rPr>
          <w:rFonts w:ascii="Times New Roman" w:hAnsi="Times New Roman" w:cs="Times New Roman"/>
          <w:b/>
          <w:color w:val="auto"/>
        </w:rPr>
        <w:t xml:space="preserve">Predictor </w:t>
      </w:r>
      <w:r w:rsidR="00F4738C">
        <w:rPr>
          <w:rFonts w:ascii="Times New Roman" w:hAnsi="Times New Roman" w:cs="Times New Roman"/>
          <w:b/>
          <w:color w:val="auto"/>
        </w:rPr>
        <w:t>of Preterm Death</w:t>
      </w:r>
    </w:p>
    <w:p w14:paraId="1C03764D" w14:textId="1457F719" w:rsidR="00242158" w:rsidRDefault="00242158" w:rsidP="00351459">
      <w:pPr>
        <w:spacing w:after="0" w:line="360" w:lineRule="auto"/>
        <w:jc w:val="both"/>
        <w:rPr>
          <w:rFonts w:ascii="Times New Roman" w:hAnsi="Times New Roman"/>
          <w:sz w:val="24"/>
          <w:szCs w:val="24"/>
        </w:rPr>
      </w:pPr>
      <w:r>
        <w:rPr>
          <w:rFonts w:ascii="Times New Roman" w:hAnsi="Times New Roman" w:cs="Times New Roman"/>
          <w:sz w:val="24"/>
        </w:rPr>
        <w:t>Dependent variable for this study was t</w:t>
      </w:r>
      <w:r w:rsidR="003E45AB" w:rsidRPr="00242158">
        <w:rPr>
          <w:rFonts w:ascii="Times New Roman" w:hAnsi="Times New Roman" w:cs="Times New Roman"/>
          <w:sz w:val="24"/>
        </w:rPr>
        <w:t>ime to death of preterm neonates</w:t>
      </w:r>
      <w:r>
        <w:rPr>
          <w:rFonts w:ascii="Times New Roman" w:hAnsi="Times New Roman" w:cs="Times New Roman"/>
          <w:sz w:val="24"/>
        </w:rPr>
        <w:t xml:space="preserve">. Outcome assessment </w:t>
      </w:r>
      <w:r>
        <w:rPr>
          <w:rFonts w:ascii="Times New Roman" w:hAnsi="Times New Roman"/>
          <w:sz w:val="24"/>
          <w:szCs w:val="24"/>
        </w:rPr>
        <w:t xml:space="preserve">was based on the data collected from the chart of </w:t>
      </w:r>
      <w:r w:rsidR="00421F1C">
        <w:rPr>
          <w:rFonts w:ascii="Times New Roman" w:hAnsi="Times New Roman"/>
          <w:sz w:val="24"/>
          <w:szCs w:val="24"/>
        </w:rPr>
        <w:t xml:space="preserve">the mother of </w:t>
      </w:r>
      <w:r>
        <w:rPr>
          <w:rFonts w:ascii="Times New Roman" w:hAnsi="Times New Roman"/>
          <w:sz w:val="24"/>
          <w:szCs w:val="24"/>
        </w:rPr>
        <w:t xml:space="preserve">each preterm neonate who were eligible for the study. </w:t>
      </w:r>
    </w:p>
    <w:p w14:paraId="1EA62B4B" w14:textId="60F45A9F" w:rsidR="003E45AB" w:rsidRPr="00607987" w:rsidRDefault="00F4738C" w:rsidP="00607987">
      <w:pPr>
        <w:spacing w:after="0" w:line="360" w:lineRule="auto"/>
        <w:jc w:val="both"/>
        <w:rPr>
          <w:rFonts w:ascii="Times New Roman" w:hAnsi="Times New Roman"/>
          <w:sz w:val="24"/>
          <w:szCs w:val="24"/>
        </w:rPr>
      </w:pPr>
      <w:r>
        <w:rPr>
          <w:rFonts w:ascii="Times New Roman" w:hAnsi="Times New Roman"/>
          <w:sz w:val="24"/>
          <w:szCs w:val="24"/>
        </w:rPr>
        <w:t xml:space="preserve">The </w:t>
      </w:r>
      <w:r w:rsidR="00607987">
        <w:rPr>
          <w:rFonts w:ascii="Times New Roman" w:hAnsi="Times New Roman"/>
          <w:sz w:val="24"/>
          <w:szCs w:val="24"/>
        </w:rPr>
        <w:t xml:space="preserve">independent variables were </w:t>
      </w:r>
      <w:r w:rsidR="00607987" w:rsidRPr="00421F1C">
        <w:rPr>
          <w:rFonts w:ascii="Times New Roman" w:hAnsi="Times New Roman" w:cs="Times New Roman"/>
          <w:color w:val="000000" w:themeColor="text1"/>
          <w:sz w:val="24"/>
          <w:shd w:val="clear" w:color="auto" w:fill="FFFFFF" w:themeFill="background1"/>
        </w:rPr>
        <w:t xml:space="preserve">Sociodemographic characteristics (Age of preterm neonate, gestational age, sex of neonate and birth weight of preterm neonate, age of the mother, place of residence, place of delivery, length of stay), </w:t>
      </w:r>
      <w:r w:rsidR="00607987" w:rsidRPr="00421F1C">
        <w:rPr>
          <w:rFonts w:ascii="Times New Roman" w:hAnsi="Times New Roman" w:cs="Times New Roman"/>
          <w:color w:val="000000" w:themeColor="text1"/>
          <w:sz w:val="24"/>
          <w:szCs w:val="24"/>
          <w:shd w:val="clear" w:color="auto" w:fill="FFFFFF" w:themeFill="background1"/>
        </w:rPr>
        <w:t>Maternal obstetric related factors (PROM, preeclampsia, early breast feeding initiation, ANC follow up, gravidity, Parity, mode of delivery and twin pregnancies), Maternal medical related factors (DM, HIV/AIDS, anemia, infection, Hypertension), Neonatal related factors (Respiratory distress syndrome, sepsis, jaundice, hypothermia, A</w:t>
      </w:r>
      <w:r>
        <w:rPr>
          <w:rFonts w:ascii="Times New Roman" w:hAnsi="Times New Roman" w:cs="Times New Roman"/>
          <w:color w:val="000000" w:themeColor="text1"/>
          <w:sz w:val="24"/>
          <w:szCs w:val="24"/>
          <w:shd w:val="clear" w:color="auto" w:fill="FFFFFF" w:themeFill="background1"/>
        </w:rPr>
        <w:t>pgar</w:t>
      </w:r>
      <w:r w:rsidR="00607987" w:rsidRPr="00421F1C">
        <w:rPr>
          <w:rFonts w:ascii="Times New Roman" w:hAnsi="Times New Roman" w:cs="Times New Roman"/>
          <w:color w:val="000000" w:themeColor="text1"/>
          <w:sz w:val="24"/>
          <w:szCs w:val="24"/>
          <w:shd w:val="clear" w:color="auto" w:fill="FFFFFF" w:themeFill="background1"/>
        </w:rPr>
        <w:t xml:space="preserve"> score and Prenatal asphyxia)</w:t>
      </w:r>
      <w:r w:rsidR="00421F1C">
        <w:rPr>
          <w:rFonts w:ascii="Times New Roman" w:hAnsi="Times New Roman" w:cs="Times New Roman"/>
          <w:color w:val="000000" w:themeColor="text1"/>
          <w:sz w:val="24"/>
          <w:szCs w:val="24"/>
          <w:shd w:val="clear" w:color="auto" w:fill="FFFFFF" w:themeFill="background1"/>
        </w:rPr>
        <w:t>.</w:t>
      </w:r>
      <w:r w:rsidR="00607987" w:rsidRPr="00421F1C">
        <w:rPr>
          <w:rFonts w:ascii="Times New Roman" w:hAnsi="Times New Roman" w:cs="Times New Roman"/>
          <w:color w:val="000000" w:themeColor="text1"/>
          <w:sz w:val="24"/>
          <w:shd w:val="clear" w:color="auto" w:fill="FFFFFF" w:themeFill="background1"/>
        </w:rPr>
        <w:t xml:space="preserve"> </w:t>
      </w:r>
      <w:r w:rsidR="00607987" w:rsidRPr="00421F1C">
        <w:rPr>
          <w:rFonts w:ascii="Times New Roman" w:hAnsi="Times New Roman"/>
          <w:color w:val="000000" w:themeColor="text1"/>
          <w:sz w:val="24"/>
          <w:szCs w:val="24"/>
          <w:shd w:val="clear" w:color="auto" w:fill="FFFFFF" w:themeFill="background1"/>
        </w:rPr>
        <w:t>Those Potential risk factors for time to death were selected based on reviewing previous literatures.</w:t>
      </w:r>
      <w:r w:rsidR="00607987" w:rsidRPr="00607987">
        <w:rPr>
          <w:rFonts w:ascii="Times New Roman" w:hAnsi="Times New Roman"/>
          <w:sz w:val="24"/>
          <w:szCs w:val="24"/>
        </w:rPr>
        <w:t xml:space="preserve"> </w:t>
      </w:r>
      <w:r w:rsidR="00607987">
        <w:rPr>
          <w:rFonts w:ascii="Times New Roman" w:hAnsi="Times New Roman"/>
          <w:sz w:val="24"/>
          <w:szCs w:val="24"/>
        </w:rPr>
        <w:t>Then, each variable was dichotomized into and coded by giving 0 to the group hypothesized as having a lower risk and 1 to the group hypothesized as having a higher risk.</w:t>
      </w:r>
    </w:p>
    <w:p w14:paraId="4E1A7097" w14:textId="7A719514" w:rsidR="002211EA" w:rsidRPr="00202547" w:rsidRDefault="006E5FF4" w:rsidP="00202547">
      <w:pPr>
        <w:pStyle w:val="Heading2"/>
        <w:tabs>
          <w:tab w:val="left" w:pos="0"/>
          <w:tab w:val="left" w:pos="360"/>
        </w:tabs>
        <w:spacing w:before="120"/>
        <w:jc w:val="both"/>
        <w:rPr>
          <w:rFonts w:ascii="Times New Roman" w:hAnsi="Times New Roman" w:cs="Times New Roman"/>
          <w:b/>
          <w:color w:val="auto"/>
        </w:rPr>
      </w:pPr>
      <w:bookmarkStart w:id="158" w:name="_Toc83803060"/>
      <w:bookmarkStart w:id="159" w:name="_Toc75592322"/>
      <w:r>
        <w:rPr>
          <w:rFonts w:ascii="Times New Roman" w:hAnsi="Times New Roman" w:cs="Times New Roman"/>
          <w:b/>
          <w:color w:val="auto"/>
        </w:rPr>
        <w:t>Data Q</w:t>
      </w:r>
      <w:r w:rsidR="002211EA" w:rsidRPr="00202547">
        <w:rPr>
          <w:rFonts w:ascii="Times New Roman" w:hAnsi="Times New Roman" w:cs="Times New Roman"/>
          <w:b/>
          <w:color w:val="auto"/>
        </w:rPr>
        <w:t xml:space="preserve">uality </w:t>
      </w:r>
      <w:bookmarkEnd w:id="158"/>
      <w:r w:rsidR="00490A0D">
        <w:rPr>
          <w:rFonts w:ascii="Times New Roman" w:hAnsi="Times New Roman" w:cs="Times New Roman"/>
          <w:b/>
          <w:color w:val="auto"/>
        </w:rPr>
        <w:t>Control</w:t>
      </w:r>
    </w:p>
    <w:p w14:paraId="0F750669" w14:textId="0F14F014" w:rsidR="00202547" w:rsidRDefault="002211EA" w:rsidP="002211EA">
      <w:pPr>
        <w:spacing w:before="120" w:after="120" w:line="360" w:lineRule="auto"/>
        <w:jc w:val="both"/>
        <w:rPr>
          <w:rFonts w:ascii="Times New Roman" w:hAnsi="Times New Roman" w:cs="Times New Roman"/>
          <w:sz w:val="24"/>
          <w:szCs w:val="24"/>
        </w:rPr>
      </w:pPr>
      <w:r w:rsidRPr="00DE4540">
        <w:rPr>
          <w:rFonts w:ascii="Times New Roman" w:hAnsi="Times New Roman" w:cs="Times New Roman"/>
          <w:sz w:val="24"/>
          <w:szCs w:val="24"/>
        </w:rPr>
        <w:t xml:space="preserve">Data quality was assured by using data abstraction format that was adapted from </w:t>
      </w:r>
      <w:r w:rsidRPr="00DE4540">
        <w:rPr>
          <w:rFonts w:ascii="Times New Roman" w:eastAsia="Calibri" w:hAnsi="Times New Roman" w:cs="Times New Roman"/>
          <w:sz w:val="24"/>
          <w:szCs w:val="24"/>
        </w:rPr>
        <w:t xml:space="preserve"> other studies </w:t>
      </w:r>
      <w:r w:rsidRPr="00DE4540">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ADDIN EN.CITE &lt;EndNote&gt;&lt;Cite&gt;&lt;Author&gt;Yismaw&lt;/Author&gt;&lt;Year&gt;2019&lt;/Year&gt;&lt;RecNum&gt;66&lt;/RecNum&gt;&lt;DisplayText&gt;(15, 17)&lt;/DisplayText&gt;&lt;record&gt;&lt;rec-number&gt;66&lt;/rec-number&gt;&lt;foreign-keys&gt;&lt;key app="EN" db-id="fv0wz000mvxsanee9pevz525r9vtesr5frft"&gt;66&lt;/key&gt;&lt;key app="ENWeb" db-id=""&gt;0&lt;/key&gt;&lt;/foreign-keys&gt;&lt;ref-type name="Journal Article"&gt;17&lt;/ref-type&gt;&lt;contributors&gt;&lt;authors&gt;&lt;author&gt;Yismaw, A. E.&lt;/author&gt;&lt;author&gt;Gelagay, A. A.&lt;/author&gt;&lt;author&gt;Sisay, M. M.&lt;/author&gt;&lt;/authors&gt;&lt;/contributors&gt;&lt;titles&gt;&lt;title&gt;Survival and predictors among preterm neonates admitted at University of Gondar comprehensive specialized hospital neonatal intensive care unit, Northwest Ethiopia&lt;/title&gt;&lt;secondary-title&gt;Ital J Pediatr&lt;/secondary-title&gt;&lt;/titles&gt;&lt;periodical&gt;&lt;full-title&gt;Ital J Pediatr&lt;/full-title&gt;&lt;/periodical&gt;&lt;pages&gt;018-0597&lt;/pages&gt;&lt;volume&gt;45&lt;/volume&gt;&lt;number&gt;1&lt;/number&gt;&lt;dates&gt;&lt;year&gt;2019&lt;/year&gt;&lt;/dates&gt;&lt;isbn&gt;1824-7288 (Electronic)&amp;#xD;1720-8424 (Linking)&lt;/isbn&gt;&lt;urls&gt;&lt;/urls&gt;&lt;/record&gt;&lt;/Cite&gt;&lt;Cite&gt;&lt;Author&gt;Kindie&lt;/Author&gt;&lt;Year&gt;2020&lt;/Year&gt;&lt;RecNum&gt;108&lt;/RecNum&gt;&lt;record&gt;&lt;rec-number&gt;108&lt;/rec-number&gt;&lt;foreign-keys&gt;&lt;key app="EN" db-id="wpde99zt32x2r0epv5evt9pnvdztsspfewpr"&gt;108&lt;/key&gt;&lt;/foreign-keys&gt;&lt;ref-type name="Journal Article"&gt;17&lt;/ref-type&gt;&lt;contributors&gt;&lt;authors&gt;&lt;author&gt;Kassa Kindie &lt;/author&gt;&lt;/authors&gt;&lt;/contributors&gt;&lt;titles&gt;&lt;title&gt;Magnitude and predictors of mortality among preterm neonates admitted&amp;#xD;in NICU at Debre markos and Felegehiwot specialized hospitals&lt;/title&gt;&lt;/titles&gt;&lt;dates&gt;&lt;year&gt;2020&lt;/year&gt;&lt;/dates&gt;&lt;urls&gt;&lt;/urls&gt;&lt;/record&gt;&lt;/Cite&gt;&lt;/EndNote&gt;</w:instrText>
      </w:r>
      <w:r w:rsidRPr="00DE4540">
        <w:rPr>
          <w:rFonts w:ascii="Times New Roman" w:eastAsia="Calibri" w:hAnsi="Times New Roman" w:cs="Times New Roman"/>
          <w:sz w:val="24"/>
          <w:szCs w:val="24"/>
        </w:rPr>
        <w:fldChar w:fldCharType="separate"/>
      </w:r>
      <w:r>
        <w:rPr>
          <w:rFonts w:ascii="Times New Roman" w:eastAsia="Calibri" w:hAnsi="Times New Roman" w:cs="Times New Roman"/>
          <w:noProof/>
          <w:sz w:val="24"/>
          <w:szCs w:val="24"/>
        </w:rPr>
        <w:t>(</w:t>
      </w:r>
      <w:hyperlink w:anchor="_ENREF_15" w:tooltip="Kindie, 2020 #108" w:history="1">
        <w:r>
          <w:rPr>
            <w:rFonts w:ascii="Times New Roman" w:eastAsia="Calibri" w:hAnsi="Times New Roman" w:cs="Times New Roman"/>
            <w:noProof/>
            <w:sz w:val="24"/>
            <w:szCs w:val="24"/>
          </w:rPr>
          <w:t>15</w:t>
        </w:r>
      </w:hyperlink>
      <w:r>
        <w:rPr>
          <w:rFonts w:ascii="Times New Roman" w:eastAsia="Calibri" w:hAnsi="Times New Roman" w:cs="Times New Roman"/>
          <w:noProof/>
          <w:sz w:val="24"/>
          <w:szCs w:val="24"/>
        </w:rPr>
        <w:t xml:space="preserve">, </w:t>
      </w:r>
      <w:hyperlink w:anchor="_ENREF_17" w:tooltip="Yismaw, 2019 #66" w:history="1">
        <w:r>
          <w:rPr>
            <w:rFonts w:ascii="Times New Roman" w:eastAsia="Calibri" w:hAnsi="Times New Roman" w:cs="Times New Roman"/>
            <w:noProof/>
            <w:sz w:val="24"/>
            <w:szCs w:val="24"/>
          </w:rPr>
          <w:t>17</w:t>
        </w:r>
      </w:hyperlink>
      <w:r>
        <w:rPr>
          <w:rFonts w:ascii="Times New Roman" w:eastAsia="Calibri" w:hAnsi="Times New Roman" w:cs="Times New Roman"/>
          <w:noProof/>
          <w:sz w:val="24"/>
          <w:szCs w:val="24"/>
        </w:rPr>
        <w:t>)</w:t>
      </w:r>
      <w:r w:rsidRPr="00DE4540">
        <w:rPr>
          <w:rFonts w:ascii="Times New Roman" w:eastAsia="Calibri" w:hAnsi="Times New Roman" w:cs="Times New Roman"/>
          <w:sz w:val="24"/>
          <w:szCs w:val="24"/>
        </w:rPr>
        <w:fldChar w:fldCharType="end"/>
      </w:r>
      <w:r w:rsidRPr="00DE4540">
        <w:rPr>
          <w:rFonts w:ascii="Times New Roman" w:eastAsia="Calibri" w:hAnsi="Times New Roman" w:cs="Times New Roman"/>
          <w:sz w:val="24"/>
          <w:szCs w:val="24"/>
        </w:rPr>
        <w:t xml:space="preserve">. </w:t>
      </w:r>
      <w:r w:rsidRPr="00DE4540">
        <w:rPr>
          <w:rFonts w:ascii="Times New Roman" w:hAnsi="Times New Roman" w:cs="Times New Roman"/>
          <w:sz w:val="24"/>
          <w:szCs w:val="24"/>
        </w:rPr>
        <w:t>Pretest was done on 5%</w:t>
      </w:r>
      <w:r>
        <w:rPr>
          <w:rFonts w:ascii="Times New Roman" w:hAnsi="Times New Roman" w:cs="Times New Roman"/>
          <w:sz w:val="24"/>
          <w:szCs w:val="24"/>
        </w:rPr>
        <w:t xml:space="preserve"> (36</w:t>
      </w:r>
      <w:r w:rsidRPr="00DE4540">
        <w:rPr>
          <w:rFonts w:ascii="Times New Roman" w:hAnsi="Times New Roman" w:cs="Times New Roman"/>
          <w:sz w:val="24"/>
          <w:szCs w:val="24"/>
        </w:rPr>
        <w:t xml:space="preserve"> premature neonate’s card) </w:t>
      </w:r>
      <w:ins w:id="160" w:author="wireless" w:date="2022-02-08T02:14:00Z">
        <w:r w:rsidR="0053347F">
          <w:rPr>
            <w:rFonts w:ascii="Times New Roman" w:hAnsi="Times New Roman" w:cs="Times New Roman"/>
            <w:sz w:val="24"/>
            <w:szCs w:val="24"/>
          </w:rPr>
          <w:t xml:space="preserve">of the study participants </w:t>
        </w:r>
      </w:ins>
      <w:r w:rsidRPr="00DE4540">
        <w:rPr>
          <w:rFonts w:ascii="Times New Roman" w:hAnsi="Times New Roman" w:cs="Times New Roman"/>
          <w:sz w:val="24"/>
          <w:szCs w:val="24"/>
        </w:rPr>
        <w:t>one week prior to the actual study to check consistency of recorded variables on the patient's medical record.</w:t>
      </w:r>
      <w:ins w:id="161" w:author="wireless" w:date="2022-02-08T02:15:00Z">
        <w:r w:rsidR="0053347F">
          <w:rPr>
            <w:rFonts w:ascii="Times New Roman" w:hAnsi="Times New Roman" w:cs="Times New Roman"/>
            <w:sz w:val="24"/>
            <w:szCs w:val="24"/>
          </w:rPr>
          <w:t xml:space="preserve"> </w:t>
        </w:r>
      </w:ins>
      <w:ins w:id="162" w:author="wireless" w:date="2022-02-08T02:17:00Z">
        <w:r w:rsidR="0053347F">
          <w:rPr>
            <w:rFonts w:ascii="Times New Roman" w:hAnsi="Times New Roman" w:cs="Times New Roman"/>
            <w:sz w:val="24"/>
            <w:szCs w:val="24"/>
          </w:rPr>
          <w:t xml:space="preserve">This </w:t>
        </w:r>
      </w:ins>
      <w:ins w:id="163" w:author="wireless" w:date="2022-02-08T02:16:00Z">
        <w:r w:rsidR="0053347F">
          <w:rPr>
            <w:rFonts w:ascii="Times New Roman" w:hAnsi="Times New Roman" w:cs="Times New Roman"/>
            <w:sz w:val="24"/>
            <w:szCs w:val="24"/>
          </w:rPr>
          <w:t>pretest was done in the same hospital by using charts</w:t>
        </w:r>
      </w:ins>
      <w:ins w:id="164" w:author="wireless" w:date="2022-02-08T02:17:00Z">
        <w:r w:rsidR="0053347F">
          <w:rPr>
            <w:rFonts w:ascii="Times New Roman" w:hAnsi="Times New Roman" w:cs="Times New Roman"/>
            <w:sz w:val="24"/>
            <w:szCs w:val="24"/>
          </w:rPr>
          <w:t xml:space="preserve"> of preterm neonates </w:t>
        </w:r>
      </w:ins>
      <w:ins w:id="165" w:author="wireless" w:date="2022-02-08T02:19:00Z">
        <w:r w:rsidR="0053347F">
          <w:rPr>
            <w:rFonts w:ascii="Times New Roman" w:hAnsi="Times New Roman" w:cs="Times New Roman"/>
            <w:sz w:val="24"/>
            <w:szCs w:val="24"/>
          </w:rPr>
          <w:t>that has</w:t>
        </w:r>
      </w:ins>
      <w:r w:rsidRPr="00DE4540">
        <w:rPr>
          <w:rFonts w:ascii="Times New Roman" w:hAnsi="Times New Roman" w:cs="Times New Roman"/>
          <w:sz w:val="24"/>
          <w:szCs w:val="24"/>
        </w:rPr>
        <w:t xml:space="preserve"> Modification was made after pretest accordingly. The data was collected by four experienced</w:t>
      </w:r>
      <w:r>
        <w:rPr>
          <w:rFonts w:ascii="Times New Roman" w:hAnsi="Times New Roman" w:cs="Times New Roman"/>
          <w:sz w:val="24"/>
          <w:szCs w:val="24"/>
        </w:rPr>
        <w:t xml:space="preserve"> BSc</w:t>
      </w:r>
      <w:r w:rsidRPr="00DE4540">
        <w:rPr>
          <w:rFonts w:ascii="Times New Roman" w:hAnsi="Times New Roman" w:cs="Times New Roman"/>
          <w:sz w:val="24"/>
          <w:szCs w:val="24"/>
        </w:rPr>
        <w:t xml:space="preserve"> nurses after one day training about the data abstraction tool and data collection process for both </w:t>
      </w:r>
      <w:r w:rsidR="00202547">
        <w:rPr>
          <w:rFonts w:ascii="Times New Roman" w:hAnsi="Times New Roman" w:cs="Times New Roman"/>
          <w:sz w:val="24"/>
          <w:szCs w:val="24"/>
        </w:rPr>
        <w:t xml:space="preserve">data collectors and supervisor. </w:t>
      </w:r>
      <w:r w:rsidRPr="00DE4540">
        <w:rPr>
          <w:rFonts w:ascii="Times New Roman" w:hAnsi="Times New Roman" w:cs="Times New Roman"/>
          <w:sz w:val="24"/>
          <w:szCs w:val="24"/>
        </w:rPr>
        <w:t xml:space="preserve">During the data collection time, intensive supervision was done by </w:t>
      </w:r>
      <w:r>
        <w:rPr>
          <w:rFonts w:ascii="Times New Roman" w:hAnsi="Times New Roman" w:cs="Times New Roman"/>
          <w:sz w:val="24"/>
          <w:szCs w:val="24"/>
        </w:rPr>
        <w:t>the principal investigator and supervisor</w:t>
      </w:r>
      <w:r w:rsidRPr="00DE4540">
        <w:rPr>
          <w:rFonts w:ascii="Times New Roman" w:hAnsi="Times New Roman" w:cs="Times New Roman"/>
          <w:sz w:val="24"/>
          <w:szCs w:val="24"/>
        </w:rPr>
        <w:t xml:space="preserve"> during the whole period of data collection. Daily evaluation of the data for completeness and encountered difficulties on the time of data collec</w:t>
      </w:r>
      <w:r w:rsidR="00202547">
        <w:rPr>
          <w:rFonts w:ascii="Times New Roman" w:hAnsi="Times New Roman" w:cs="Times New Roman"/>
          <w:sz w:val="24"/>
          <w:szCs w:val="24"/>
        </w:rPr>
        <w:t xml:space="preserve">tion was attended accordingly. </w:t>
      </w:r>
    </w:p>
    <w:p w14:paraId="3C54860B" w14:textId="36B39930" w:rsidR="002211EA" w:rsidRPr="002211EA" w:rsidRDefault="002211EA" w:rsidP="002211EA">
      <w:pPr>
        <w:spacing w:before="120" w:after="120" w:line="360" w:lineRule="auto"/>
        <w:jc w:val="both"/>
        <w:rPr>
          <w:rFonts w:ascii="Times New Roman" w:hAnsi="Times New Roman" w:cs="Times New Roman"/>
          <w:sz w:val="24"/>
          <w:szCs w:val="24"/>
        </w:rPr>
      </w:pPr>
      <w:del w:id="166" w:author="wireless" w:date="2022-02-16T08:51:00Z">
        <w:r w:rsidRPr="00DE4540" w:rsidDel="00E90522">
          <w:rPr>
            <w:rFonts w:ascii="Times New Roman" w:hAnsi="Times New Roman" w:cs="Times New Roman"/>
            <w:sz w:val="24"/>
            <w:szCs w:val="24"/>
          </w:rPr>
          <w:delText>Finally, a</w:delText>
        </w:r>
      </w:del>
      <w:ins w:id="167" w:author="wireless" w:date="2022-02-16T08:51:00Z">
        <w:r w:rsidR="00E90522">
          <w:rPr>
            <w:rFonts w:ascii="Times New Roman" w:hAnsi="Times New Roman" w:cs="Times New Roman"/>
            <w:sz w:val="24"/>
            <w:szCs w:val="24"/>
          </w:rPr>
          <w:t>A</w:t>
        </w:r>
      </w:ins>
      <w:r w:rsidRPr="00DE4540">
        <w:rPr>
          <w:rFonts w:ascii="Times New Roman" w:hAnsi="Times New Roman" w:cs="Times New Roman"/>
          <w:sz w:val="24"/>
          <w:szCs w:val="24"/>
        </w:rPr>
        <w:t xml:space="preserve">ll the collected data was checked </w:t>
      </w:r>
      <w:del w:id="168" w:author="wireless" w:date="2022-02-16T08:51:00Z">
        <w:r w:rsidRPr="00DE4540" w:rsidDel="00E90522">
          <w:rPr>
            <w:rFonts w:ascii="Times New Roman" w:hAnsi="Times New Roman" w:cs="Times New Roman"/>
            <w:sz w:val="24"/>
            <w:szCs w:val="24"/>
          </w:rPr>
          <w:delText xml:space="preserve">by </w:delText>
        </w:r>
        <w:r w:rsidR="00202547" w:rsidDel="00E90522">
          <w:rPr>
            <w:rFonts w:ascii="Times New Roman" w:hAnsi="Times New Roman" w:cs="Times New Roman"/>
            <w:sz w:val="24"/>
            <w:szCs w:val="24"/>
          </w:rPr>
          <w:delText>the</w:delText>
        </w:r>
        <w:r w:rsidRPr="00DE4540" w:rsidDel="00E90522">
          <w:rPr>
            <w:rFonts w:ascii="Times New Roman" w:hAnsi="Times New Roman" w:cs="Times New Roman"/>
            <w:sz w:val="24"/>
            <w:szCs w:val="24"/>
          </w:rPr>
          <w:delText xml:space="preserve"> investigator </w:delText>
        </w:r>
      </w:del>
      <w:r w:rsidRPr="00DE4540">
        <w:rPr>
          <w:rFonts w:ascii="Times New Roman" w:hAnsi="Times New Roman" w:cs="Times New Roman"/>
          <w:sz w:val="24"/>
          <w:szCs w:val="24"/>
        </w:rPr>
        <w:t xml:space="preserve">for its completeness and consistency during the data </w:t>
      </w:r>
      <w:del w:id="169" w:author="wireless" w:date="2022-02-16T08:51:00Z">
        <w:r w:rsidRPr="00DE4540" w:rsidDel="00E90522">
          <w:rPr>
            <w:rFonts w:ascii="Times New Roman" w:hAnsi="Times New Roman" w:cs="Times New Roman"/>
            <w:sz w:val="24"/>
            <w:szCs w:val="24"/>
          </w:rPr>
          <w:delText>management</w:delText>
        </w:r>
      </w:del>
      <w:ins w:id="170" w:author="wireless" w:date="2022-02-16T08:51:00Z">
        <w:r w:rsidR="00E90522">
          <w:rPr>
            <w:rFonts w:ascii="Times New Roman" w:hAnsi="Times New Roman" w:cs="Times New Roman"/>
            <w:sz w:val="24"/>
            <w:szCs w:val="24"/>
          </w:rPr>
          <w:t>collection</w:t>
        </w:r>
      </w:ins>
      <w:r w:rsidRPr="00DE4540">
        <w:rPr>
          <w:rFonts w:ascii="Times New Roman" w:hAnsi="Times New Roman" w:cs="Times New Roman"/>
          <w:sz w:val="24"/>
          <w:szCs w:val="24"/>
        </w:rPr>
        <w:t>, storage</w:t>
      </w:r>
      <w:del w:id="171" w:author="wireless" w:date="2022-02-16T08:52:00Z">
        <w:r w:rsidRPr="00DE4540" w:rsidDel="00E90522">
          <w:rPr>
            <w:rFonts w:ascii="Times New Roman" w:hAnsi="Times New Roman" w:cs="Times New Roman"/>
            <w:sz w:val="24"/>
            <w:szCs w:val="24"/>
          </w:rPr>
          <w:delText>,</w:delText>
        </w:r>
      </w:del>
      <w:r w:rsidRPr="00DE4540">
        <w:rPr>
          <w:rFonts w:ascii="Times New Roman" w:hAnsi="Times New Roman" w:cs="Times New Roman"/>
          <w:sz w:val="24"/>
          <w:szCs w:val="24"/>
        </w:rPr>
        <w:t xml:space="preserve"> and analysis</w:t>
      </w:r>
      <w:ins w:id="172" w:author="wireless" w:date="2022-02-16T08:52:00Z">
        <w:r w:rsidR="00E90522">
          <w:rPr>
            <w:rFonts w:ascii="Times New Roman" w:hAnsi="Times New Roman" w:cs="Times New Roman"/>
            <w:sz w:val="24"/>
            <w:szCs w:val="24"/>
          </w:rPr>
          <w:t xml:space="preserve"> process</w:t>
        </w:r>
      </w:ins>
      <w:r w:rsidRPr="00DE4540">
        <w:rPr>
          <w:rFonts w:ascii="Times New Roman" w:hAnsi="Times New Roman" w:cs="Times New Roman"/>
          <w:sz w:val="24"/>
          <w:szCs w:val="24"/>
        </w:rPr>
        <w:t xml:space="preserve">. Consistency was </w:t>
      </w:r>
      <w:ins w:id="173" w:author="wireless" w:date="2022-02-16T08:57:00Z">
        <w:r w:rsidR="00E90522">
          <w:rPr>
            <w:rFonts w:ascii="Times New Roman" w:hAnsi="Times New Roman" w:cs="Times New Roman"/>
            <w:sz w:val="24"/>
            <w:szCs w:val="24"/>
          </w:rPr>
          <w:t xml:space="preserve">daily </w:t>
        </w:r>
      </w:ins>
      <w:r w:rsidRPr="00DE4540">
        <w:rPr>
          <w:rFonts w:ascii="Times New Roman" w:hAnsi="Times New Roman" w:cs="Times New Roman"/>
          <w:sz w:val="24"/>
          <w:szCs w:val="24"/>
        </w:rPr>
        <w:t>examined through random selection of cards by the principal investigator.</w:t>
      </w:r>
    </w:p>
    <w:p w14:paraId="29DD88C4" w14:textId="6A2C3FF7" w:rsidR="00BD4EBC" w:rsidRPr="00BF6E45" w:rsidRDefault="006E5FF4" w:rsidP="00351459">
      <w:pPr>
        <w:pStyle w:val="Heading2"/>
        <w:tabs>
          <w:tab w:val="left" w:pos="450"/>
        </w:tabs>
        <w:spacing w:before="0" w:line="360" w:lineRule="auto"/>
        <w:rPr>
          <w:rFonts w:ascii="Times New Roman" w:hAnsi="Times New Roman" w:cs="Times New Roman"/>
          <w:b/>
          <w:color w:val="auto"/>
          <w:sz w:val="28"/>
        </w:rPr>
      </w:pPr>
      <w:r>
        <w:rPr>
          <w:rFonts w:ascii="Times New Roman" w:hAnsi="Times New Roman" w:cs="Times New Roman"/>
          <w:b/>
          <w:color w:val="auto"/>
          <w:sz w:val="28"/>
        </w:rPr>
        <w:lastRenderedPageBreak/>
        <w:t>S</w:t>
      </w:r>
      <w:r w:rsidR="00347766" w:rsidRPr="00BF6E45">
        <w:rPr>
          <w:rFonts w:ascii="Times New Roman" w:hAnsi="Times New Roman" w:cs="Times New Roman"/>
          <w:b/>
          <w:color w:val="auto"/>
          <w:sz w:val="28"/>
        </w:rPr>
        <w:t xml:space="preserve">tatistical </w:t>
      </w:r>
      <w:r w:rsidR="00E8376C">
        <w:rPr>
          <w:rFonts w:ascii="Times New Roman" w:hAnsi="Times New Roman" w:cs="Times New Roman"/>
          <w:b/>
          <w:color w:val="auto"/>
          <w:sz w:val="28"/>
        </w:rPr>
        <w:t>A</w:t>
      </w:r>
      <w:r w:rsidR="00D22890" w:rsidRPr="00BF6E45">
        <w:rPr>
          <w:rFonts w:ascii="Times New Roman" w:hAnsi="Times New Roman" w:cs="Times New Roman"/>
          <w:b/>
          <w:color w:val="auto"/>
          <w:sz w:val="28"/>
        </w:rPr>
        <w:t>nalysis</w:t>
      </w:r>
      <w:bookmarkEnd w:id="159"/>
    </w:p>
    <w:p w14:paraId="7A3B8D5A" w14:textId="0F3C85ED" w:rsidR="00347766" w:rsidRDefault="00347766" w:rsidP="00351459">
      <w:pPr>
        <w:pStyle w:val="ListParagraph"/>
        <w:spacing w:after="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Pr="00F16CE2">
        <w:rPr>
          <w:rFonts w:ascii="Times New Roman" w:hAnsi="Times New Roman" w:cs="Times New Roman"/>
          <w:color w:val="000000"/>
          <w:sz w:val="24"/>
          <w:szCs w:val="24"/>
        </w:rPr>
        <w:t xml:space="preserve">ata </w:t>
      </w:r>
      <w:r>
        <w:rPr>
          <w:rFonts w:ascii="Times New Roman" w:hAnsi="Times New Roman" w:cs="Times New Roman"/>
          <w:color w:val="000000"/>
          <w:sz w:val="24"/>
          <w:szCs w:val="24"/>
        </w:rPr>
        <w:t>were</w:t>
      </w:r>
      <w:r w:rsidRPr="00F16CE2">
        <w:rPr>
          <w:rFonts w:ascii="Times New Roman" w:hAnsi="Times New Roman" w:cs="Times New Roman"/>
          <w:color w:val="000000"/>
          <w:sz w:val="24"/>
          <w:szCs w:val="24"/>
        </w:rPr>
        <w:t xml:space="preserve"> entered </w:t>
      </w:r>
      <w:r>
        <w:rPr>
          <w:rFonts w:ascii="Times New Roman" w:hAnsi="Times New Roman" w:cs="Times New Roman"/>
          <w:color w:val="000000"/>
          <w:sz w:val="24"/>
          <w:szCs w:val="24"/>
        </w:rPr>
        <w:t>into</w:t>
      </w:r>
      <w:r w:rsidRPr="00F16CE2">
        <w:rPr>
          <w:rFonts w:ascii="Times New Roman" w:hAnsi="Times New Roman" w:cs="Times New Roman"/>
          <w:color w:val="000000"/>
          <w:sz w:val="24"/>
          <w:szCs w:val="24"/>
        </w:rPr>
        <w:t xml:space="preserve"> </w:t>
      </w:r>
      <w:proofErr w:type="spellStart"/>
      <w:r w:rsidRPr="00F16CE2">
        <w:rPr>
          <w:rFonts w:ascii="Times New Roman" w:hAnsi="Times New Roman" w:cs="Times New Roman"/>
          <w:color w:val="000000"/>
          <w:sz w:val="24"/>
          <w:szCs w:val="24"/>
        </w:rPr>
        <w:t>Epi</w:t>
      </w:r>
      <w:proofErr w:type="spellEnd"/>
      <w:r w:rsidRPr="00F16CE2">
        <w:rPr>
          <w:rFonts w:ascii="Times New Roman" w:hAnsi="Times New Roman" w:cs="Times New Roman"/>
          <w:color w:val="000000"/>
          <w:sz w:val="24"/>
          <w:szCs w:val="24"/>
        </w:rPr>
        <w:t>-Data version 3.1</w:t>
      </w:r>
      <w:r>
        <w:rPr>
          <w:rFonts w:ascii="Times New Roman" w:hAnsi="Times New Roman" w:cs="Times New Roman"/>
          <w:color w:val="000000"/>
          <w:sz w:val="24"/>
          <w:szCs w:val="24"/>
        </w:rPr>
        <w:t xml:space="preserve"> and then </w:t>
      </w:r>
      <w:r w:rsidRPr="00F16CE2">
        <w:rPr>
          <w:rFonts w:ascii="Times New Roman" w:hAnsi="Times New Roman" w:cs="Times New Roman"/>
          <w:color w:val="000000"/>
          <w:sz w:val="24"/>
          <w:szCs w:val="24"/>
        </w:rPr>
        <w:t xml:space="preserve">exported and analyzed using </w:t>
      </w:r>
      <w:r>
        <w:rPr>
          <w:rFonts w:ascii="Times New Roman" w:hAnsi="Times New Roman" w:cs="Times New Roman"/>
          <w:color w:val="000000"/>
          <w:sz w:val="24"/>
          <w:szCs w:val="24"/>
        </w:rPr>
        <w:t xml:space="preserve">STATA </w:t>
      </w:r>
      <w:r w:rsidRPr="00F16CE2">
        <w:rPr>
          <w:rFonts w:ascii="Times New Roman" w:hAnsi="Times New Roman" w:cs="Times New Roman"/>
          <w:color w:val="000000"/>
          <w:sz w:val="24"/>
          <w:szCs w:val="24"/>
        </w:rPr>
        <w:t xml:space="preserve">statistical software version </w:t>
      </w:r>
      <w:r>
        <w:rPr>
          <w:rFonts w:ascii="Times New Roman" w:hAnsi="Times New Roman" w:cs="Times New Roman"/>
          <w:color w:val="000000"/>
          <w:sz w:val="24"/>
          <w:szCs w:val="24"/>
        </w:rPr>
        <w:t>14</w:t>
      </w:r>
      <w:r w:rsidRPr="00F16CE2">
        <w:rPr>
          <w:rFonts w:ascii="Times New Roman" w:hAnsi="Times New Roman" w:cs="Times New Roman"/>
          <w:color w:val="0070C0"/>
          <w:sz w:val="24"/>
          <w:szCs w:val="24"/>
        </w:rPr>
        <w:t>.</w:t>
      </w:r>
      <w:r w:rsidRPr="00F16CE2">
        <w:rPr>
          <w:rFonts w:ascii="Times New Roman" w:eastAsia="Calibri" w:hAnsi="Times New Roman" w:cs="Times New Roman"/>
          <w:sz w:val="24"/>
          <w:szCs w:val="24"/>
          <w:lang w:val="st-ZA"/>
        </w:rPr>
        <w:t xml:space="preserve"> Descrip</w:t>
      </w:r>
      <w:r>
        <w:rPr>
          <w:rFonts w:ascii="Times New Roman" w:eastAsia="Calibri" w:hAnsi="Times New Roman" w:cs="Times New Roman"/>
          <w:sz w:val="24"/>
          <w:szCs w:val="24"/>
          <w:lang w:val="st-ZA"/>
        </w:rPr>
        <w:t>tive exploratory analysis was</w:t>
      </w:r>
      <w:r w:rsidRPr="00F16CE2">
        <w:rPr>
          <w:rFonts w:ascii="Times New Roman" w:eastAsia="Calibri" w:hAnsi="Times New Roman" w:cs="Times New Roman"/>
          <w:sz w:val="24"/>
          <w:szCs w:val="24"/>
          <w:lang w:val="st-ZA"/>
        </w:rPr>
        <w:t xml:space="preserve"> run to assess missing values</w:t>
      </w:r>
      <w:r>
        <w:rPr>
          <w:rFonts w:ascii="Times New Roman" w:eastAsia="Calibri" w:hAnsi="Times New Roman" w:cs="Times New Roman"/>
          <w:sz w:val="24"/>
          <w:szCs w:val="24"/>
          <w:lang w:val="st-ZA"/>
        </w:rPr>
        <w:t xml:space="preserve"> and presence of outliers. </w:t>
      </w:r>
      <w:r w:rsidR="004020D5">
        <w:rPr>
          <w:rFonts w:ascii="Times New Roman" w:eastAsia="Calibri" w:hAnsi="Times New Roman" w:cs="Times New Roman"/>
          <w:sz w:val="24"/>
          <w:szCs w:val="24"/>
          <w:lang w:val="st-ZA"/>
        </w:rPr>
        <w:t>The m</w:t>
      </w:r>
      <w:proofErr w:type="spellStart"/>
      <w:r>
        <w:rPr>
          <w:rFonts w:ascii="Times New Roman" w:hAnsi="Times New Roman" w:cs="Times New Roman"/>
          <w:sz w:val="24"/>
          <w:szCs w:val="24"/>
        </w:rPr>
        <w:t>ean</w:t>
      </w:r>
      <w:proofErr w:type="spellEnd"/>
      <w:r>
        <w:rPr>
          <w:rFonts w:ascii="Times New Roman" w:hAnsi="Times New Roman" w:cs="Times New Roman"/>
          <w:sz w:val="24"/>
          <w:szCs w:val="24"/>
        </w:rPr>
        <w:t xml:space="preserve">, </w:t>
      </w:r>
      <w:r w:rsidRPr="00F16CE2">
        <w:rPr>
          <w:rFonts w:ascii="Times New Roman" w:hAnsi="Times New Roman" w:cs="Times New Roman"/>
          <w:sz w:val="24"/>
          <w:szCs w:val="24"/>
        </w:rPr>
        <w:t>standard deviation</w:t>
      </w:r>
      <w:r>
        <w:rPr>
          <w:rFonts w:ascii="Times New Roman" w:hAnsi="Times New Roman" w:cs="Times New Roman"/>
          <w:sz w:val="24"/>
          <w:szCs w:val="24"/>
        </w:rPr>
        <w:t xml:space="preserve">, </w:t>
      </w:r>
      <w:r w:rsidRPr="00F16CE2">
        <w:rPr>
          <w:rFonts w:ascii="Times New Roman" w:hAnsi="Times New Roman" w:cs="Times New Roman"/>
          <w:sz w:val="24"/>
          <w:szCs w:val="24"/>
        </w:rPr>
        <w:t>median</w:t>
      </w:r>
      <w:r>
        <w:rPr>
          <w:rFonts w:ascii="Times New Roman" w:hAnsi="Times New Roman" w:cs="Times New Roman"/>
          <w:sz w:val="24"/>
          <w:szCs w:val="24"/>
        </w:rPr>
        <w:t xml:space="preserve">, and percentages were </w:t>
      </w:r>
      <w:r w:rsidRPr="00F16CE2">
        <w:rPr>
          <w:rFonts w:ascii="Times New Roman" w:hAnsi="Times New Roman" w:cs="Times New Roman"/>
          <w:sz w:val="24"/>
          <w:szCs w:val="24"/>
        </w:rPr>
        <w:t xml:space="preserve"> used to describe </w:t>
      </w:r>
      <w:r w:rsidRPr="00F16CE2">
        <w:rPr>
          <w:rFonts w:ascii="Times New Roman" w:eastAsia="MinionPro-Regular" w:hAnsi="Times New Roman" w:cs="Times New Roman"/>
          <w:sz w:val="24"/>
          <w:szCs w:val="24"/>
        </w:rPr>
        <w:t xml:space="preserve">the baseline </w:t>
      </w:r>
      <w:r w:rsidRPr="00F16CE2">
        <w:rPr>
          <w:rFonts w:ascii="Times New Roman" w:hAnsi="Times New Roman" w:cs="Times New Roman"/>
          <w:sz w:val="24"/>
          <w:szCs w:val="24"/>
        </w:rPr>
        <w:t xml:space="preserve">demographics and follow up </w:t>
      </w:r>
      <w:r w:rsidRPr="00F16CE2">
        <w:rPr>
          <w:rFonts w:ascii="Times New Roman" w:eastAsia="MinionPro-Regular" w:hAnsi="Times New Roman" w:cs="Times New Roman"/>
          <w:sz w:val="24"/>
          <w:szCs w:val="24"/>
        </w:rPr>
        <w:t>characteristics of preterm neonates.</w:t>
      </w:r>
      <w:r>
        <w:rPr>
          <w:rFonts w:ascii="Times New Roman" w:eastAsia="MinionPro-Regular" w:hAnsi="Times New Roman" w:cs="Times New Roman"/>
          <w:sz w:val="24"/>
          <w:szCs w:val="24"/>
        </w:rPr>
        <w:t xml:space="preserve"> </w:t>
      </w:r>
      <w:r w:rsidR="00D22890" w:rsidRPr="00F16CE2">
        <w:rPr>
          <w:rFonts w:ascii="Times New Roman" w:hAnsi="Times New Roman" w:cs="Times New Roman"/>
          <w:color w:val="000000"/>
          <w:sz w:val="24"/>
          <w:szCs w:val="24"/>
        </w:rPr>
        <w:t>Before ana</w:t>
      </w:r>
      <w:r w:rsidR="00EC030E">
        <w:rPr>
          <w:rFonts w:ascii="Times New Roman" w:hAnsi="Times New Roman" w:cs="Times New Roman"/>
          <w:color w:val="000000"/>
          <w:sz w:val="24"/>
          <w:szCs w:val="24"/>
        </w:rPr>
        <w:t>lysis, data were</w:t>
      </w:r>
      <w:r w:rsidR="00D00F98" w:rsidRPr="00F16CE2">
        <w:rPr>
          <w:rFonts w:ascii="Times New Roman" w:hAnsi="Times New Roman" w:cs="Times New Roman"/>
          <w:color w:val="000000"/>
          <w:sz w:val="24"/>
          <w:szCs w:val="24"/>
        </w:rPr>
        <w:t xml:space="preserve"> </w:t>
      </w:r>
      <w:r w:rsidR="00A57B81">
        <w:rPr>
          <w:rFonts w:ascii="Times New Roman" w:hAnsi="Times New Roman" w:cs="Times New Roman"/>
          <w:color w:val="000000"/>
          <w:sz w:val="24"/>
          <w:szCs w:val="24"/>
        </w:rPr>
        <w:t>cleaned, edited and coded.</w:t>
      </w:r>
      <w:r w:rsidR="00743F37">
        <w:rPr>
          <w:rFonts w:ascii="Times New Roman" w:hAnsi="Times New Roman" w:cs="Times New Roman"/>
          <w:color w:val="000000"/>
          <w:sz w:val="24"/>
          <w:szCs w:val="24"/>
        </w:rPr>
        <w:t xml:space="preserve"> </w:t>
      </w:r>
      <w:r w:rsidR="00D22890" w:rsidRPr="00F16CE2">
        <w:rPr>
          <w:rFonts w:ascii="Times New Roman" w:hAnsi="Times New Roman" w:cs="Times New Roman"/>
          <w:color w:val="000000"/>
          <w:sz w:val="24"/>
          <w:szCs w:val="24"/>
        </w:rPr>
        <w:t xml:space="preserve">Any </w:t>
      </w:r>
      <w:r w:rsidR="00EC030E" w:rsidRPr="00F16CE2">
        <w:rPr>
          <w:rFonts w:ascii="Times New Roman" w:hAnsi="Times New Roman" w:cs="Times New Roman"/>
          <w:color w:val="000000"/>
          <w:sz w:val="24"/>
          <w:szCs w:val="24"/>
        </w:rPr>
        <w:t xml:space="preserve">errors </w:t>
      </w:r>
      <w:r>
        <w:rPr>
          <w:rFonts w:ascii="Times New Roman" w:hAnsi="Times New Roman" w:cs="Times New Roman"/>
          <w:color w:val="000000"/>
          <w:sz w:val="24"/>
          <w:szCs w:val="24"/>
        </w:rPr>
        <w:t xml:space="preserve">were </w:t>
      </w:r>
      <w:r w:rsidR="00EC030E">
        <w:rPr>
          <w:rFonts w:ascii="Times New Roman" w:hAnsi="Times New Roman" w:cs="Times New Roman"/>
          <w:color w:val="000000"/>
          <w:sz w:val="24"/>
          <w:szCs w:val="24"/>
        </w:rPr>
        <w:t xml:space="preserve">identified </w:t>
      </w:r>
      <w:r>
        <w:rPr>
          <w:rFonts w:ascii="Times New Roman" w:hAnsi="Times New Roman" w:cs="Times New Roman"/>
          <w:color w:val="000000"/>
          <w:sz w:val="24"/>
          <w:szCs w:val="24"/>
        </w:rPr>
        <w:t xml:space="preserve">and </w:t>
      </w:r>
      <w:r w:rsidR="00D00F98" w:rsidRPr="00F16CE2">
        <w:rPr>
          <w:rFonts w:ascii="Times New Roman" w:hAnsi="Times New Roman" w:cs="Times New Roman"/>
          <w:color w:val="000000"/>
          <w:sz w:val="24"/>
          <w:szCs w:val="24"/>
        </w:rPr>
        <w:t>corrected</w:t>
      </w:r>
      <w:r w:rsidR="00D22890" w:rsidRPr="00F16CE2">
        <w:rPr>
          <w:rFonts w:ascii="Times New Roman" w:hAnsi="Times New Roman" w:cs="Times New Roman"/>
          <w:color w:val="000000"/>
          <w:sz w:val="24"/>
          <w:szCs w:val="24"/>
        </w:rPr>
        <w:t xml:space="preserve"> after </w:t>
      </w:r>
      <w:r w:rsidR="00D00F98" w:rsidRPr="00F16CE2">
        <w:rPr>
          <w:rFonts w:ascii="Times New Roman" w:hAnsi="Times New Roman" w:cs="Times New Roman"/>
          <w:color w:val="000000"/>
          <w:sz w:val="24"/>
          <w:szCs w:val="24"/>
        </w:rPr>
        <w:t xml:space="preserve">the </w:t>
      </w:r>
      <w:r w:rsidR="00D22890" w:rsidRPr="00F16CE2">
        <w:rPr>
          <w:rFonts w:ascii="Times New Roman" w:hAnsi="Times New Roman" w:cs="Times New Roman"/>
          <w:color w:val="000000"/>
          <w:sz w:val="24"/>
          <w:szCs w:val="24"/>
        </w:rPr>
        <w:t xml:space="preserve">review of the original data using the code numbers. </w:t>
      </w:r>
      <w:r>
        <w:rPr>
          <w:rFonts w:ascii="Times New Roman" w:hAnsi="Times New Roman" w:cs="Times New Roman"/>
          <w:color w:val="000000"/>
          <w:sz w:val="24"/>
          <w:szCs w:val="24"/>
          <w:lang w:val="st-ZA"/>
        </w:rPr>
        <w:t>D</w:t>
      </w:r>
      <w:r w:rsidRPr="00F16CE2">
        <w:rPr>
          <w:rFonts w:ascii="Times New Roman" w:hAnsi="Times New Roman" w:cs="Times New Roman"/>
          <w:color w:val="000000"/>
          <w:sz w:val="24"/>
          <w:szCs w:val="24"/>
          <w:lang w:val="st-ZA"/>
        </w:rPr>
        <w:t>epending o</w:t>
      </w:r>
      <w:r>
        <w:rPr>
          <w:rFonts w:ascii="Times New Roman" w:hAnsi="Times New Roman" w:cs="Times New Roman"/>
          <w:color w:val="000000"/>
          <w:sz w:val="24"/>
          <w:szCs w:val="24"/>
          <w:lang w:val="st-ZA"/>
        </w:rPr>
        <w:t>n the distribution of data,</w:t>
      </w:r>
      <w:r w:rsidRPr="00F16CE2">
        <w:rPr>
          <w:rFonts w:ascii="Times New Roman" w:hAnsi="Times New Roman" w:cs="Times New Roman"/>
          <w:sz w:val="24"/>
          <w:szCs w:val="24"/>
        </w:rPr>
        <w:t xml:space="preserve"> </w:t>
      </w:r>
      <w:r>
        <w:rPr>
          <w:rFonts w:ascii="Times New Roman" w:hAnsi="Times New Roman" w:cs="Times New Roman"/>
          <w:sz w:val="24"/>
          <w:szCs w:val="24"/>
        </w:rPr>
        <w:t>d</w:t>
      </w:r>
      <w:r w:rsidR="00706DAD" w:rsidRPr="00F16CE2">
        <w:rPr>
          <w:rFonts w:ascii="Times New Roman" w:hAnsi="Times New Roman" w:cs="Times New Roman"/>
          <w:sz w:val="24"/>
          <w:szCs w:val="24"/>
        </w:rPr>
        <w:t xml:space="preserve">escriptive statistics such as </w:t>
      </w:r>
      <w:r w:rsidR="00706DAD">
        <w:rPr>
          <w:rFonts w:ascii="Times New Roman" w:hAnsi="Times New Roman" w:cs="Times New Roman"/>
          <w:color w:val="000000"/>
          <w:sz w:val="24"/>
          <w:szCs w:val="24"/>
          <w:lang w:val="st-ZA"/>
        </w:rPr>
        <w:t>M</w:t>
      </w:r>
      <w:r w:rsidR="002A4331" w:rsidRPr="00F16CE2">
        <w:rPr>
          <w:rFonts w:ascii="Times New Roman" w:hAnsi="Times New Roman" w:cs="Times New Roman"/>
          <w:color w:val="000000"/>
          <w:sz w:val="24"/>
          <w:szCs w:val="24"/>
          <w:lang w:val="st-ZA"/>
        </w:rPr>
        <w:t xml:space="preserve">ean with standard deviation or median with Inter Quartile Range </w:t>
      </w:r>
      <w:r>
        <w:rPr>
          <w:rFonts w:ascii="Times New Roman" w:hAnsi="Times New Roman" w:cs="Times New Roman"/>
          <w:color w:val="000000"/>
          <w:sz w:val="24"/>
          <w:szCs w:val="24"/>
          <w:lang w:val="st-ZA"/>
        </w:rPr>
        <w:t>was used for</w:t>
      </w:r>
      <w:r w:rsidR="002A4331" w:rsidRPr="00F16CE2">
        <w:rPr>
          <w:rFonts w:ascii="Times New Roman" w:hAnsi="Times New Roman" w:cs="Times New Roman"/>
          <w:color w:val="000000"/>
          <w:sz w:val="24"/>
          <w:szCs w:val="24"/>
          <w:lang w:val="st-ZA"/>
        </w:rPr>
        <w:t xml:space="preserve"> continuous </w:t>
      </w:r>
      <w:r w:rsidR="00E32F27">
        <w:rPr>
          <w:rFonts w:ascii="Times New Roman" w:hAnsi="Times New Roman" w:cs="Times New Roman"/>
          <w:color w:val="000000"/>
          <w:sz w:val="24"/>
          <w:szCs w:val="24"/>
          <w:lang w:val="st-ZA"/>
        </w:rPr>
        <w:t xml:space="preserve">and </w:t>
      </w:r>
      <w:r w:rsidR="002A4331" w:rsidRPr="00F16CE2">
        <w:rPr>
          <w:rFonts w:ascii="Times New Roman" w:hAnsi="Times New Roman" w:cs="Times New Roman"/>
          <w:color w:val="000000"/>
          <w:sz w:val="24"/>
          <w:szCs w:val="24"/>
        </w:rPr>
        <w:t xml:space="preserve">frequency distribution </w:t>
      </w:r>
      <w:r w:rsidR="00EC030E">
        <w:rPr>
          <w:rFonts w:ascii="Times New Roman" w:hAnsi="Times New Roman" w:cs="Times New Roman"/>
          <w:color w:val="000000"/>
          <w:sz w:val="24"/>
          <w:szCs w:val="24"/>
        </w:rPr>
        <w:t>was</w:t>
      </w:r>
      <w:r w:rsidR="002A4331" w:rsidRPr="00F16CE2">
        <w:rPr>
          <w:rFonts w:ascii="Times New Roman" w:hAnsi="Times New Roman" w:cs="Times New Roman"/>
          <w:color w:val="000000"/>
          <w:sz w:val="24"/>
          <w:szCs w:val="24"/>
        </w:rPr>
        <w:t xml:space="preserve"> used for categorical data. </w:t>
      </w:r>
    </w:p>
    <w:p w14:paraId="7E7CA562" w14:textId="77777777" w:rsidR="003B137B" w:rsidRDefault="00347766" w:rsidP="003B137B">
      <w:pPr>
        <w:pStyle w:val="ListParagraph"/>
        <w:spacing w:before="240" w:after="480"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D22890" w:rsidRPr="00F16CE2">
        <w:rPr>
          <w:rFonts w:ascii="Times New Roman" w:hAnsi="Times New Roman" w:cs="Times New Roman"/>
          <w:color w:val="000000"/>
          <w:sz w:val="24"/>
          <w:szCs w:val="24"/>
        </w:rPr>
        <w:t>he outcome of each participa</w:t>
      </w:r>
      <w:r w:rsidR="00EC030E">
        <w:rPr>
          <w:rFonts w:ascii="Times New Roman" w:hAnsi="Times New Roman" w:cs="Times New Roman"/>
          <w:color w:val="000000"/>
          <w:sz w:val="24"/>
          <w:szCs w:val="24"/>
        </w:rPr>
        <w:t>nt was</w:t>
      </w:r>
      <w:r w:rsidR="00D00F98" w:rsidRPr="00F16CE2">
        <w:rPr>
          <w:rFonts w:ascii="Times New Roman" w:hAnsi="Times New Roman" w:cs="Times New Roman"/>
          <w:color w:val="000000"/>
          <w:sz w:val="24"/>
          <w:szCs w:val="24"/>
        </w:rPr>
        <w:t xml:space="preserve"> dichotomized</w:t>
      </w:r>
      <w:r w:rsidR="00D22890" w:rsidRPr="00F16CE2">
        <w:rPr>
          <w:rFonts w:ascii="Times New Roman" w:hAnsi="Times New Roman" w:cs="Times New Roman"/>
          <w:color w:val="000000"/>
          <w:sz w:val="24"/>
          <w:szCs w:val="24"/>
        </w:rPr>
        <w:t xml:space="preserve"> into censored or death.</w:t>
      </w:r>
      <w:r w:rsidR="003D4705">
        <w:rPr>
          <w:rFonts w:ascii="Times New Roman" w:hAnsi="Times New Roman" w:cs="Times New Roman"/>
          <w:color w:val="000000"/>
          <w:sz w:val="24"/>
          <w:szCs w:val="24"/>
        </w:rPr>
        <w:t xml:space="preserve"> </w:t>
      </w:r>
      <w:r w:rsidR="002C5639" w:rsidRPr="00F16CE2">
        <w:rPr>
          <w:rFonts w:ascii="Times New Roman" w:hAnsi="Times New Roman" w:cs="Times New Roman"/>
          <w:color w:val="000000"/>
          <w:sz w:val="24"/>
          <w:szCs w:val="24"/>
        </w:rPr>
        <w:t>Incidence rate w</w:t>
      </w:r>
      <w:r w:rsidR="00EC030E">
        <w:rPr>
          <w:rFonts w:ascii="Times New Roman" w:hAnsi="Times New Roman" w:cs="Times New Roman"/>
          <w:color w:val="000000"/>
          <w:sz w:val="24"/>
          <w:szCs w:val="24"/>
        </w:rPr>
        <w:t xml:space="preserve">as </w:t>
      </w:r>
      <w:r w:rsidR="00D22890" w:rsidRPr="00F16CE2">
        <w:rPr>
          <w:rFonts w:ascii="Times New Roman" w:hAnsi="Times New Roman" w:cs="Times New Roman"/>
          <w:color w:val="000000"/>
          <w:sz w:val="24"/>
          <w:szCs w:val="24"/>
        </w:rPr>
        <w:t>calculated.</w:t>
      </w:r>
      <w:r w:rsidR="003D4705">
        <w:rPr>
          <w:rFonts w:ascii="Times New Roman" w:hAnsi="Times New Roman" w:cs="Times New Roman"/>
          <w:color w:val="000000"/>
          <w:sz w:val="24"/>
          <w:szCs w:val="24"/>
        </w:rPr>
        <w:t xml:space="preserve"> </w:t>
      </w:r>
      <w:r w:rsidR="00852DB7" w:rsidRPr="00F16CE2">
        <w:rPr>
          <w:rFonts w:ascii="Times New Roman" w:hAnsi="Times New Roman" w:cs="Times New Roman"/>
          <w:color w:val="000000"/>
          <w:sz w:val="24"/>
          <w:szCs w:val="24"/>
        </w:rPr>
        <w:t xml:space="preserve">Survival </w:t>
      </w:r>
      <w:r w:rsidR="00E51FB8">
        <w:rPr>
          <w:rFonts w:ascii="Times New Roman" w:hAnsi="Times New Roman" w:cs="Times New Roman"/>
          <w:color w:val="000000"/>
          <w:sz w:val="24"/>
          <w:szCs w:val="24"/>
        </w:rPr>
        <w:t>status</w:t>
      </w:r>
      <w:r w:rsidR="00EC030E" w:rsidRPr="00F16CE2">
        <w:rPr>
          <w:rFonts w:ascii="Times New Roman" w:hAnsi="Times New Roman" w:cs="Times New Roman"/>
          <w:color w:val="000000"/>
          <w:sz w:val="24"/>
          <w:szCs w:val="24"/>
        </w:rPr>
        <w:t xml:space="preserve"> of preterm neonates were</w:t>
      </w:r>
      <w:r w:rsidR="002C5639" w:rsidRPr="00F16CE2">
        <w:rPr>
          <w:rFonts w:ascii="Times New Roman" w:hAnsi="Times New Roman" w:cs="Times New Roman"/>
          <w:color w:val="000000"/>
          <w:sz w:val="24"/>
          <w:szCs w:val="24"/>
        </w:rPr>
        <w:t xml:space="preserve"> calculated as the time between the dates of </w:t>
      </w:r>
      <w:r w:rsidR="00EC030E">
        <w:rPr>
          <w:rFonts w:ascii="Times New Roman" w:hAnsi="Times New Roman" w:cs="Times New Roman"/>
          <w:color w:val="000000"/>
          <w:sz w:val="24"/>
          <w:szCs w:val="24"/>
        </w:rPr>
        <w:t>delivery</w:t>
      </w:r>
      <w:r w:rsidR="002C5639" w:rsidRPr="00F16CE2">
        <w:rPr>
          <w:rFonts w:ascii="Times New Roman" w:hAnsi="Times New Roman" w:cs="Times New Roman"/>
          <w:color w:val="000000"/>
          <w:sz w:val="24"/>
          <w:szCs w:val="24"/>
        </w:rPr>
        <w:t xml:space="preserve"> to the date of death, censored or the end of </w:t>
      </w:r>
      <w:r w:rsidR="000B21EE" w:rsidRPr="00F16CE2">
        <w:rPr>
          <w:rFonts w:ascii="Times New Roman" w:hAnsi="Times New Roman" w:cs="Times New Roman"/>
          <w:color w:val="000000"/>
          <w:sz w:val="24"/>
          <w:szCs w:val="24"/>
        </w:rPr>
        <w:t xml:space="preserve">study. </w:t>
      </w:r>
      <w:r w:rsidR="00D00F98" w:rsidRPr="00F16CE2">
        <w:rPr>
          <w:rFonts w:ascii="Times New Roman" w:hAnsi="Times New Roman" w:cs="Times New Roman"/>
          <w:color w:val="000000"/>
          <w:sz w:val="24"/>
          <w:szCs w:val="24"/>
        </w:rPr>
        <w:t>Kaplan Meir w</w:t>
      </w:r>
      <w:r w:rsidR="00EC030E">
        <w:rPr>
          <w:rFonts w:ascii="Times New Roman" w:hAnsi="Times New Roman" w:cs="Times New Roman"/>
          <w:color w:val="000000"/>
          <w:sz w:val="24"/>
          <w:szCs w:val="24"/>
        </w:rPr>
        <w:t xml:space="preserve">as </w:t>
      </w:r>
      <w:r w:rsidR="00D22890" w:rsidRPr="00F16CE2">
        <w:rPr>
          <w:rFonts w:ascii="Times New Roman" w:hAnsi="Times New Roman" w:cs="Times New Roman"/>
          <w:color w:val="000000"/>
          <w:sz w:val="24"/>
          <w:szCs w:val="24"/>
        </w:rPr>
        <w:t>used to estimate mean survival time and cumulative probability of</w:t>
      </w:r>
      <w:r w:rsidR="00D00F98" w:rsidRPr="00F16CE2">
        <w:rPr>
          <w:rFonts w:ascii="Times New Roman" w:hAnsi="Times New Roman" w:cs="Times New Roman"/>
          <w:color w:val="000000"/>
          <w:sz w:val="24"/>
          <w:szCs w:val="24"/>
        </w:rPr>
        <w:t xml:space="preserve"> surv</w:t>
      </w:r>
      <w:r w:rsidR="00EC030E">
        <w:rPr>
          <w:rFonts w:ascii="Times New Roman" w:hAnsi="Times New Roman" w:cs="Times New Roman"/>
          <w:color w:val="000000"/>
          <w:sz w:val="24"/>
          <w:szCs w:val="24"/>
        </w:rPr>
        <w:t xml:space="preserve">ival and log-rank tests was </w:t>
      </w:r>
      <w:r w:rsidR="00D22890" w:rsidRPr="00F16CE2">
        <w:rPr>
          <w:rFonts w:ascii="Times New Roman" w:hAnsi="Times New Roman" w:cs="Times New Roman"/>
          <w:color w:val="000000"/>
          <w:sz w:val="24"/>
          <w:szCs w:val="24"/>
        </w:rPr>
        <w:t xml:space="preserve">used to compare </w:t>
      </w:r>
      <w:r w:rsidR="00852DB7" w:rsidRPr="00F16CE2">
        <w:rPr>
          <w:rFonts w:ascii="Times New Roman" w:hAnsi="Times New Roman" w:cs="Times New Roman"/>
          <w:color w:val="000000"/>
          <w:sz w:val="24"/>
          <w:szCs w:val="24"/>
        </w:rPr>
        <w:t xml:space="preserve">group’s </w:t>
      </w:r>
      <w:r w:rsidR="00D22890" w:rsidRPr="00F16CE2">
        <w:rPr>
          <w:rFonts w:ascii="Times New Roman" w:hAnsi="Times New Roman" w:cs="Times New Roman"/>
          <w:color w:val="000000"/>
          <w:sz w:val="24"/>
          <w:szCs w:val="24"/>
        </w:rPr>
        <w:t>survival curves</w:t>
      </w:r>
      <w:r w:rsidR="003D4705">
        <w:rPr>
          <w:rFonts w:ascii="Times New Roman" w:hAnsi="Times New Roman" w:cs="Times New Roman"/>
          <w:color w:val="000000"/>
          <w:sz w:val="24"/>
          <w:szCs w:val="24"/>
        </w:rPr>
        <w:t xml:space="preserve"> </w:t>
      </w:r>
      <w:r w:rsidR="00D22890" w:rsidRPr="00F16CE2">
        <w:rPr>
          <w:rFonts w:ascii="Times New Roman" w:hAnsi="Times New Roman" w:cs="Times New Roman"/>
          <w:color w:val="000000"/>
          <w:sz w:val="24"/>
          <w:szCs w:val="24"/>
        </w:rPr>
        <w:t xml:space="preserve">after admission to NICU. </w:t>
      </w:r>
    </w:p>
    <w:p w14:paraId="3FACF2D6" w14:textId="0EE1AF58" w:rsidR="003B137B" w:rsidRPr="003B137B" w:rsidRDefault="00D22890" w:rsidP="003B137B">
      <w:pPr>
        <w:pStyle w:val="ListParagraph"/>
        <w:spacing w:before="240" w:after="480" w:line="360" w:lineRule="auto"/>
        <w:ind w:left="0"/>
        <w:jc w:val="both"/>
        <w:rPr>
          <w:rFonts w:ascii="Times New Roman" w:hAnsi="Times New Roman" w:cs="Times New Roman"/>
          <w:color w:val="000000"/>
          <w:sz w:val="24"/>
          <w:szCs w:val="24"/>
        </w:rPr>
      </w:pPr>
      <w:r w:rsidRPr="00F16CE2">
        <w:rPr>
          <w:rFonts w:ascii="Times New Roman" w:hAnsi="Times New Roman" w:cs="Times New Roman"/>
          <w:color w:val="000000"/>
          <w:sz w:val="24"/>
          <w:szCs w:val="24"/>
        </w:rPr>
        <w:t>Before running the Cox P</w:t>
      </w:r>
      <w:r w:rsidR="002C5639" w:rsidRPr="00F16CE2">
        <w:rPr>
          <w:rFonts w:ascii="Times New Roman" w:hAnsi="Times New Roman" w:cs="Times New Roman"/>
          <w:color w:val="000000"/>
          <w:sz w:val="24"/>
          <w:szCs w:val="24"/>
        </w:rPr>
        <w:t xml:space="preserve">roportional Hazard </w:t>
      </w:r>
      <w:r w:rsidRPr="00F16CE2">
        <w:rPr>
          <w:rFonts w:ascii="Times New Roman" w:hAnsi="Times New Roman" w:cs="Times New Roman"/>
          <w:color w:val="000000"/>
          <w:sz w:val="24"/>
          <w:szCs w:val="24"/>
        </w:rPr>
        <w:t>regres</w:t>
      </w:r>
      <w:r w:rsidR="00D00F98" w:rsidRPr="00F16CE2">
        <w:rPr>
          <w:rFonts w:ascii="Times New Roman" w:hAnsi="Times New Roman" w:cs="Times New Roman"/>
          <w:color w:val="000000"/>
          <w:sz w:val="24"/>
          <w:szCs w:val="24"/>
        </w:rPr>
        <w:t>sion model multi-</w:t>
      </w:r>
      <w:proofErr w:type="spellStart"/>
      <w:r w:rsidR="00D00F98" w:rsidRPr="00F16CE2">
        <w:rPr>
          <w:rFonts w:ascii="Times New Roman" w:hAnsi="Times New Roman" w:cs="Times New Roman"/>
          <w:color w:val="000000"/>
          <w:sz w:val="24"/>
          <w:szCs w:val="24"/>
        </w:rPr>
        <w:t>collinearity</w:t>
      </w:r>
      <w:proofErr w:type="spellEnd"/>
      <w:r w:rsidR="00D00F98" w:rsidRPr="00F16CE2">
        <w:rPr>
          <w:rFonts w:ascii="Times New Roman" w:hAnsi="Times New Roman" w:cs="Times New Roman"/>
          <w:color w:val="000000"/>
          <w:sz w:val="24"/>
          <w:szCs w:val="24"/>
        </w:rPr>
        <w:t xml:space="preserve"> </w:t>
      </w:r>
      <w:r w:rsidR="00EC030E">
        <w:rPr>
          <w:rFonts w:ascii="Times New Roman" w:eastAsia="Calibri" w:hAnsi="Times New Roman" w:cs="Times New Roman"/>
          <w:sz w:val="24"/>
          <w:szCs w:val="24"/>
          <w:lang w:val="st-ZA"/>
        </w:rPr>
        <w:t>test was</w:t>
      </w:r>
      <w:r w:rsidR="00852DB7" w:rsidRPr="00F16CE2">
        <w:rPr>
          <w:rFonts w:ascii="Times New Roman" w:eastAsia="Calibri" w:hAnsi="Times New Roman" w:cs="Times New Roman"/>
          <w:sz w:val="24"/>
          <w:szCs w:val="24"/>
          <w:lang w:val="st-ZA"/>
        </w:rPr>
        <w:t xml:space="preserve"> carried to see the correlation between the independent variables.</w:t>
      </w:r>
      <w:r w:rsidR="00E5353D">
        <w:rPr>
          <w:rFonts w:ascii="Times New Roman" w:eastAsia="Calibri" w:hAnsi="Times New Roman" w:cs="Times New Roman"/>
          <w:sz w:val="24"/>
          <w:szCs w:val="24"/>
          <w:lang w:val="st-ZA"/>
        </w:rPr>
        <w:t xml:space="preserve"> </w:t>
      </w:r>
      <w:r w:rsidRPr="00F16CE2">
        <w:rPr>
          <w:rFonts w:ascii="Times New Roman" w:hAnsi="Times New Roman" w:cs="Times New Roman"/>
          <w:color w:val="000000"/>
          <w:sz w:val="24"/>
          <w:szCs w:val="24"/>
        </w:rPr>
        <w:t>Cox Snell residuals</w:t>
      </w:r>
      <w:r w:rsidR="00B2693C" w:rsidRPr="00B2693C">
        <w:rPr>
          <w:rFonts w:ascii="Times New Roman" w:hAnsi="Times New Roman" w:cs="Times New Roman"/>
          <w:color w:val="000000"/>
          <w:sz w:val="24"/>
          <w:szCs w:val="24"/>
        </w:rPr>
        <w:t xml:space="preserve"> </w:t>
      </w:r>
      <w:r w:rsidR="00EC030E">
        <w:rPr>
          <w:rFonts w:ascii="Times New Roman" w:hAnsi="Times New Roman" w:cs="Times New Roman"/>
          <w:color w:val="000000"/>
          <w:sz w:val="24"/>
          <w:szCs w:val="24"/>
        </w:rPr>
        <w:t>were</w:t>
      </w:r>
      <w:r w:rsidR="00B2693C">
        <w:rPr>
          <w:rFonts w:ascii="Times New Roman" w:hAnsi="Times New Roman" w:cs="Times New Roman"/>
          <w:color w:val="000000"/>
          <w:sz w:val="24"/>
          <w:szCs w:val="24"/>
        </w:rPr>
        <w:t xml:space="preserve"> used to test </w:t>
      </w:r>
      <w:r w:rsidR="00B2693C" w:rsidRPr="00F16CE2">
        <w:rPr>
          <w:rFonts w:ascii="Times New Roman" w:hAnsi="Times New Roman" w:cs="Times New Roman"/>
          <w:color w:val="000000"/>
          <w:sz w:val="24"/>
          <w:szCs w:val="24"/>
        </w:rPr>
        <w:t>goodness-</w:t>
      </w:r>
      <w:r w:rsidR="00B2693C">
        <w:rPr>
          <w:rFonts w:ascii="Times New Roman" w:hAnsi="Times New Roman" w:cs="Times New Roman"/>
          <w:color w:val="000000"/>
          <w:sz w:val="24"/>
          <w:szCs w:val="24"/>
        </w:rPr>
        <w:t>of fit of the model.</w:t>
      </w:r>
      <w:r w:rsidRPr="00F16CE2">
        <w:rPr>
          <w:rFonts w:ascii="Times New Roman" w:hAnsi="Times New Roman" w:cs="Times New Roman"/>
          <w:color w:val="000000"/>
          <w:sz w:val="24"/>
          <w:szCs w:val="24"/>
        </w:rPr>
        <w:t xml:space="preserve"> The Cox-proportional hazard regression model assumption </w:t>
      </w:r>
      <w:r w:rsidR="00EC030E">
        <w:rPr>
          <w:rFonts w:ascii="Times New Roman" w:hAnsi="Times New Roman" w:cs="Times New Roman"/>
          <w:color w:val="000000"/>
          <w:sz w:val="24"/>
          <w:szCs w:val="24"/>
        </w:rPr>
        <w:t>was</w:t>
      </w:r>
      <w:r w:rsidR="00D00F98" w:rsidRPr="00F16CE2">
        <w:rPr>
          <w:rFonts w:ascii="Times New Roman" w:hAnsi="Times New Roman" w:cs="Times New Roman"/>
          <w:color w:val="000000"/>
          <w:sz w:val="24"/>
          <w:szCs w:val="24"/>
        </w:rPr>
        <w:t xml:space="preserve"> also</w:t>
      </w:r>
      <w:r w:rsidRPr="00F16CE2">
        <w:rPr>
          <w:rFonts w:ascii="Times New Roman" w:hAnsi="Times New Roman" w:cs="Times New Roman"/>
          <w:color w:val="000000"/>
          <w:sz w:val="24"/>
          <w:szCs w:val="24"/>
        </w:rPr>
        <w:t xml:space="preserve"> checked using </w:t>
      </w:r>
      <w:proofErr w:type="spellStart"/>
      <w:r w:rsidRPr="00F16CE2">
        <w:rPr>
          <w:rFonts w:ascii="Times New Roman" w:hAnsi="Times New Roman" w:cs="Times New Roman"/>
          <w:color w:val="000000"/>
          <w:sz w:val="24"/>
          <w:szCs w:val="24"/>
        </w:rPr>
        <w:t>Schoenfeld</w:t>
      </w:r>
      <w:proofErr w:type="spellEnd"/>
      <w:r w:rsidRPr="00F16CE2">
        <w:rPr>
          <w:rFonts w:ascii="Times New Roman" w:hAnsi="Times New Roman" w:cs="Times New Roman"/>
          <w:color w:val="000000"/>
          <w:sz w:val="24"/>
          <w:szCs w:val="24"/>
        </w:rPr>
        <w:t xml:space="preserve"> residual test and var</w:t>
      </w:r>
      <w:r w:rsidR="008143F1" w:rsidRPr="00F16CE2">
        <w:rPr>
          <w:rFonts w:ascii="Times New Roman" w:hAnsi="Times New Roman" w:cs="Times New Roman"/>
          <w:color w:val="000000"/>
          <w:sz w:val="24"/>
          <w:szCs w:val="24"/>
        </w:rPr>
        <w:t>iables having P-value &gt;0.05 will be</w:t>
      </w:r>
      <w:r w:rsidRPr="00F16CE2">
        <w:rPr>
          <w:rFonts w:ascii="Times New Roman" w:hAnsi="Times New Roman" w:cs="Times New Roman"/>
          <w:color w:val="000000"/>
          <w:sz w:val="24"/>
          <w:szCs w:val="24"/>
        </w:rPr>
        <w:t xml:space="preserve"> considered as fulfilling the assumption.</w:t>
      </w:r>
      <w:r w:rsidR="00E32F27">
        <w:rPr>
          <w:rFonts w:ascii="Times New Roman" w:hAnsi="Times New Roman" w:cs="Times New Roman"/>
          <w:color w:val="000000"/>
          <w:sz w:val="24"/>
          <w:szCs w:val="24"/>
        </w:rPr>
        <w:t xml:space="preserve"> </w:t>
      </w:r>
      <w:r w:rsidRPr="00F16CE2">
        <w:rPr>
          <w:rFonts w:ascii="Times New Roman" w:hAnsi="Times New Roman" w:cs="Times New Roman"/>
          <w:color w:val="000000"/>
          <w:sz w:val="24"/>
          <w:szCs w:val="24"/>
        </w:rPr>
        <w:t>Bivariate Cox-proporti</w:t>
      </w:r>
      <w:r w:rsidR="00D00F98" w:rsidRPr="00F16CE2">
        <w:rPr>
          <w:rFonts w:ascii="Times New Roman" w:hAnsi="Times New Roman" w:cs="Times New Roman"/>
          <w:color w:val="000000"/>
          <w:sz w:val="24"/>
          <w:szCs w:val="24"/>
        </w:rPr>
        <w:t xml:space="preserve">onal </w:t>
      </w:r>
      <w:r w:rsidR="00EC030E">
        <w:rPr>
          <w:rFonts w:ascii="Times New Roman" w:hAnsi="Times New Roman" w:cs="Times New Roman"/>
          <w:color w:val="000000"/>
          <w:sz w:val="24"/>
          <w:szCs w:val="24"/>
        </w:rPr>
        <w:t>hazards regression model was</w:t>
      </w:r>
      <w:r w:rsidR="00D00F98" w:rsidRPr="00F16CE2">
        <w:rPr>
          <w:rFonts w:ascii="Times New Roman" w:hAnsi="Times New Roman" w:cs="Times New Roman"/>
          <w:color w:val="000000"/>
          <w:sz w:val="24"/>
          <w:szCs w:val="24"/>
        </w:rPr>
        <w:t xml:space="preserve"> fitted</w:t>
      </w:r>
      <w:r w:rsidRPr="00F16CE2">
        <w:rPr>
          <w:rFonts w:ascii="Times New Roman" w:hAnsi="Times New Roman" w:cs="Times New Roman"/>
          <w:color w:val="000000"/>
          <w:sz w:val="24"/>
          <w:szCs w:val="24"/>
        </w:rPr>
        <w:t xml:space="preserve"> for each</w:t>
      </w:r>
      <w:r w:rsidR="002508CE" w:rsidRPr="00F16CE2">
        <w:rPr>
          <w:rFonts w:ascii="Times New Roman" w:hAnsi="Times New Roman" w:cs="Times New Roman"/>
          <w:color w:val="000000"/>
          <w:sz w:val="24"/>
          <w:szCs w:val="24"/>
        </w:rPr>
        <w:t xml:space="preserve"> explanatory variables</w:t>
      </w:r>
      <w:r w:rsidR="003D4705">
        <w:rPr>
          <w:rFonts w:ascii="Times New Roman" w:hAnsi="Times New Roman" w:cs="Times New Roman"/>
          <w:color w:val="000000"/>
          <w:sz w:val="24"/>
          <w:szCs w:val="24"/>
        </w:rPr>
        <w:t xml:space="preserve"> </w:t>
      </w:r>
      <w:r w:rsidR="002508CE" w:rsidRPr="00F16CE2">
        <w:rPr>
          <w:rFonts w:ascii="Times New Roman" w:hAnsi="Times New Roman" w:cs="Times New Roman"/>
          <w:color w:val="000000"/>
          <w:sz w:val="24"/>
          <w:szCs w:val="24"/>
        </w:rPr>
        <w:t xml:space="preserve">to </w:t>
      </w:r>
      <w:r w:rsidR="002508CE" w:rsidRPr="00F16CE2">
        <w:rPr>
          <w:rFonts w:ascii="Times New Roman" w:hAnsi="Times New Roman" w:cs="Times New Roman"/>
          <w:sz w:val="24"/>
          <w:szCs w:val="24"/>
        </w:rPr>
        <w:t xml:space="preserve">identify the predictors. </w:t>
      </w:r>
    </w:p>
    <w:p w14:paraId="63B71906" w14:textId="429F4084" w:rsidR="002211EA" w:rsidRPr="003B137B" w:rsidRDefault="003B137B" w:rsidP="00BF6E45">
      <w:pPr>
        <w:pStyle w:val="ListParagraph"/>
        <w:spacing w:before="240" w:line="360" w:lineRule="auto"/>
        <w:ind w:left="0"/>
        <w:jc w:val="both"/>
        <w:rPr>
          <w:rFonts w:ascii="Times New Roman" w:eastAsia="MinionPro-Regular" w:hAnsi="Times New Roman" w:cs="Times New Roman"/>
          <w:sz w:val="24"/>
          <w:szCs w:val="24"/>
        </w:rPr>
      </w:pPr>
      <w:r>
        <w:rPr>
          <w:rFonts w:ascii="Times New Roman" w:hAnsi="Times New Roman" w:cs="Times New Roman"/>
          <w:color w:val="000000"/>
          <w:sz w:val="24"/>
          <w:szCs w:val="24"/>
        </w:rPr>
        <w:t>T</w:t>
      </w:r>
      <w:r w:rsidR="00706DAD" w:rsidRPr="00F16CE2">
        <w:rPr>
          <w:rFonts w:ascii="Times New Roman" w:hAnsi="Times New Roman" w:cs="Times New Roman"/>
          <w:color w:val="000000"/>
          <w:sz w:val="24"/>
          <w:szCs w:val="24"/>
        </w:rPr>
        <w:t xml:space="preserve">hose variables </w:t>
      </w:r>
      <w:r>
        <w:rPr>
          <w:rFonts w:ascii="Times New Roman" w:hAnsi="Times New Roman" w:cs="Times New Roman"/>
          <w:color w:val="000000"/>
          <w:sz w:val="24"/>
          <w:szCs w:val="24"/>
        </w:rPr>
        <w:t>with</w:t>
      </w:r>
      <w:r w:rsidR="00706DAD" w:rsidRPr="00F16CE2">
        <w:rPr>
          <w:rFonts w:ascii="Times New Roman" w:hAnsi="Times New Roman" w:cs="Times New Roman"/>
          <w:color w:val="000000"/>
          <w:sz w:val="24"/>
          <w:szCs w:val="24"/>
        </w:rPr>
        <w:t xml:space="preserve"> p-value ≤ 0.25 i</w:t>
      </w:r>
      <w:r w:rsidR="00EC030E">
        <w:rPr>
          <w:rFonts w:ascii="Times New Roman" w:hAnsi="Times New Roman" w:cs="Times New Roman"/>
          <w:color w:val="000000"/>
          <w:sz w:val="24"/>
          <w:szCs w:val="24"/>
        </w:rPr>
        <w:t>n the bivariate analysis were</w:t>
      </w:r>
      <w:r w:rsidR="00706DAD" w:rsidRPr="00F16CE2">
        <w:rPr>
          <w:rFonts w:ascii="Times New Roman" w:hAnsi="Times New Roman" w:cs="Times New Roman"/>
          <w:color w:val="000000"/>
          <w:sz w:val="24"/>
          <w:szCs w:val="24"/>
        </w:rPr>
        <w:t xml:space="preserve"> fitted to the multivariable cox-proportional hazards regression model with 95% </w:t>
      </w:r>
      <w:r w:rsidR="00E01553">
        <w:rPr>
          <w:rFonts w:ascii="Times New Roman" w:hAnsi="Times New Roman" w:cs="Times New Roman"/>
          <w:color w:val="000000"/>
          <w:sz w:val="24"/>
          <w:szCs w:val="24"/>
        </w:rPr>
        <w:t xml:space="preserve">confidence interval and </w:t>
      </w:r>
      <w:r>
        <w:rPr>
          <w:rFonts w:ascii="Times New Roman" w:hAnsi="Times New Roman" w:cs="Times New Roman"/>
          <w:color w:val="000000"/>
          <w:sz w:val="24"/>
          <w:szCs w:val="24"/>
        </w:rPr>
        <w:t xml:space="preserve">finally </w:t>
      </w:r>
      <w:r w:rsidR="00E01553">
        <w:rPr>
          <w:rFonts w:ascii="Times New Roman" w:hAnsi="Times New Roman" w:cs="Times New Roman"/>
          <w:color w:val="000000"/>
          <w:sz w:val="24"/>
          <w:szCs w:val="24"/>
        </w:rPr>
        <w:t xml:space="preserve">P-value </w:t>
      </w:r>
      <w:r w:rsidR="00706DAD" w:rsidRPr="00F16CE2">
        <w:rPr>
          <w:rFonts w:ascii="Times New Roman" w:hAnsi="Times New Roman" w:cs="Times New Roman"/>
          <w:color w:val="000000"/>
          <w:sz w:val="24"/>
          <w:szCs w:val="24"/>
        </w:rPr>
        <w:t xml:space="preserve">&lt; 0.05 </w:t>
      </w:r>
      <w:r>
        <w:rPr>
          <w:rFonts w:ascii="Times New Roman" w:hAnsi="Times New Roman" w:cs="Times New Roman"/>
          <w:color w:val="000000"/>
          <w:sz w:val="24"/>
          <w:szCs w:val="24"/>
        </w:rPr>
        <w:t xml:space="preserve">was </w:t>
      </w:r>
      <w:r w:rsidR="00706DAD" w:rsidRPr="00F16CE2">
        <w:rPr>
          <w:rFonts w:ascii="Times New Roman" w:hAnsi="Times New Roman" w:cs="Times New Roman"/>
          <w:color w:val="000000"/>
          <w:sz w:val="24"/>
          <w:szCs w:val="24"/>
        </w:rPr>
        <w:t xml:space="preserve">considered as statistically significant. </w:t>
      </w:r>
      <w:r w:rsidR="00706DAD" w:rsidRPr="00F16CE2">
        <w:rPr>
          <w:rFonts w:ascii="Times New Roman" w:eastAsia="MinionPro-Regular" w:hAnsi="Times New Roman" w:cs="Times New Roman"/>
          <w:color w:val="000000"/>
          <w:sz w:val="24"/>
          <w:szCs w:val="24"/>
        </w:rPr>
        <w:t>The crude and adjusted</w:t>
      </w:r>
      <w:r w:rsidR="00706DAD">
        <w:rPr>
          <w:rFonts w:ascii="Times New Roman" w:eastAsia="MinionPro-Regular" w:hAnsi="Times New Roman" w:cs="Times New Roman"/>
          <w:color w:val="000000"/>
          <w:sz w:val="24"/>
          <w:szCs w:val="24"/>
        </w:rPr>
        <w:t xml:space="preserve"> </w:t>
      </w:r>
      <w:r w:rsidR="00706DAD" w:rsidRPr="00F16CE2">
        <w:rPr>
          <w:rFonts w:ascii="Times New Roman" w:eastAsia="MinionPro-Regular" w:hAnsi="Times New Roman" w:cs="Times New Roman"/>
          <w:color w:val="000000"/>
          <w:sz w:val="24"/>
          <w:szCs w:val="24"/>
        </w:rPr>
        <w:t>hazard ratios together with their corresponding</w:t>
      </w:r>
      <w:r w:rsidR="00EC030E">
        <w:rPr>
          <w:rFonts w:ascii="Times New Roman" w:eastAsia="MinionPro-Regular" w:hAnsi="Times New Roman" w:cs="Times New Roman"/>
          <w:color w:val="000000"/>
          <w:sz w:val="24"/>
          <w:szCs w:val="24"/>
        </w:rPr>
        <w:t xml:space="preserve"> 95% confidence intervals were</w:t>
      </w:r>
      <w:r w:rsidR="00706DAD" w:rsidRPr="00F16CE2">
        <w:rPr>
          <w:rFonts w:ascii="Times New Roman" w:eastAsia="MinionPro-Regular" w:hAnsi="Times New Roman" w:cs="Times New Roman"/>
          <w:color w:val="000000"/>
          <w:sz w:val="24"/>
          <w:szCs w:val="24"/>
        </w:rPr>
        <w:t xml:space="preserve"> interpreted accordingly</w:t>
      </w:r>
      <w:bookmarkStart w:id="174" w:name="_Toc75592324"/>
      <w:r>
        <w:rPr>
          <w:rFonts w:ascii="Times New Roman" w:eastAsia="MinionPro-Regular" w:hAnsi="Times New Roman" w:cs="Times New Roman"/>
          <w:color w:val="000000"/>
          <w:sz w:val="24"/>
          <w:szCs w:val="24"/>
        </w:rPr>
        <w:t xml:space="preserve"> </w:t>
      </w:r>
    </w:p>
    <w:p w14:paraId="791AB075" w14:textId="542E013B" w:rsidR="00FB2CCE" w:rsidRPr="00BF6E45" w:rsidRDefault="006E5FF4" w:rsidP="00974AB4">
      <w:pPr>
        <w:pStyle w:val="Heading2"/>
        <w:tabs>
          <w:tab w:val="left" w:pos="450"/>
          <w:tab w:val="left" w:pos="540"/>
        </w:tabs>
        <w:spacing w:before="0"/>
        <w:jc w:val="both"/>
        <w:rPr>
          <w:rFonts w:ascii="Times New Roman" w:hAnsi="Times New Roman" w:cs="Times New Roman"/>
          <w:b/>
          <w:sz w:val="28"/>
        </w:rPr>
      </w:pPr>
      <w:r>
        <w:rPr>
          <w:rFonts w:ascii="Times New Roman" w:hAnsi="Times New Roman" w:cs="Times New Roman"/>
          <w:b/>
          <w:color w:val="auto"/>
          <w:sz w:val="28"/>
        </w:rPr>
        <w:t>Ethical C</w:t>
      </w:r>
      <w:r w:rsidR="00D22890" w:rsidRPr="00BF6E45">
        <w:rPr>
          <w:rFonts w:ascii="Times New Roman" w:hAnsi="Times New Roman" w:cs="Times New Roman"/>
          <w:b/>
          <w:color w:val="auto"/>
          <w:sz w:val="28"/>
        </w:rPr>
        <w:t>onsiderations</w:t>
      </w:r>
      <w:bookmarkEnd w:id="174"/>
    </w:p>
    <w:p w14:paraId="0FF065E7" w14:textId="12444594" w:rsidR="00AB6C6B" w:rsidRDefault="00D22890" w:rsidP="00974AB4">
      <w:pPr>
        <w:pStyle w:val="ListParagraph"/>
        <w:spacing w:after="0" w:line="360" w:lineRule="auto"/>
        <w:ind w:left="0"/>
        <w:jc w:val="both"/>
        <w:rPr>
          <w:rFonts w:ascii="Times New Roman" w:hAnsi="Times New Roman" w:cs="Times New Roman"/>
          <w:color w:val="000000"/>
          <w:sz w:val="24"/>
        </w:rPr>
      </w:pPr>
      <w:r w:rsidRPr="00AB6C6B">
        <w:rPr>
          <w:rFonts w:ascii="Times New Roman" w:hAnsi="Times New Roman" w:cs="Times New Roman"/>
          <w:color w:val="000000"/>
          <w:sz w:val="24"/>
        </w:rPr>
        <w:t xml:space="preserve">Ethical clearance </w:t>
      </w:r>
      <w:r w:rsidR="00E566B7">
        <w:rPr>
          <w:rFonts w:ascii="Times New Roman" w:hAnsi="Times New Roman" w:cs="Times New Roman"/>
          <w:color w:val="000000"/>
          <w:sz w:val="24"/>
        </w:rPr>
        <w:t>was</w:t>
      </w:r>
      <w:r w:rsidRPr="00AB6C6B">
        <w:rPr>
          <w:rFonts w:ascii="Times New Roman" w:hAnsi="Times New Roman" w:cs="Times New Roman"/>
          <w:color w:val="000000"/>
          <w:sz w:val="24"/>
        </w:rPr>
        <w:t xml:space="preserve"> obtained from</w:t>
      </w:r>
      <w:r w:rsidR="00F71AB0">
        <w:rPr>
          <w:rFonts w:ascii="Times New Roman" w:hAnsi="Times New Roman" w:cs="Times New Roman"/>
          <w:color w:val="000000"/>
          <w:sz w:val="24"/>
        </w:rPr>
        <w:t xml:space="preserve"> institutional review board of </w:t>
      </w:r>
      <w:r w:rsidR="00F71AB0" w:rsidRPr="00AB6C6B">
        <w:rPr>
          <w:rFonts w:ascii="Times New Roman" w:hAnsi="Times New Roman" w:cs="Times New Roman"/>
          <w:color w:val="000000"/>
          <w:sz w:val="24"/>
        </w:rPr>
        <w:t>Hawassa</w:t>
      </w:r>
      <w:r w:rsidR="00D53BFB">
        <w:rPr>
          <w:rFonts w:ascii="Times New Roman" w:hAnsi="Times New Roman" w:cs="Times New Roman"/>
          <w:color w:val="000000"/>
          <w:sz w:val="24"/>
        </w:rPr>
        <w:t xml:space="preserve"> University, C</w:t>
      </w:r>
      <w:r w:rsidR="00D53BFB" w:rsidRPr="00AB6C6B">
        <w:rPr>
          <w:rFonts w:ascii="Times New Roman" w:hAnsi="Times New Roman" w:cs="Times New Roman"/>
          <w:color w:val="000000"/>
          <w:sz w:val="24"/>
        </w:rPr>
        <w:t xml:space="preserve">ollege </w:t>
      </w:r>
      <w:r w:rsidR="00D53BFB">
        <w:rPr>
          <w:rFonts w:ascii="Times New Roman" w:hAnsi="Times New Roman" w:cs="Times New Roman"/>
          <w:color w:val="000000"/>
          <w:sz w:val="24"/>
        </w:rPr>
        <w:t xml:space="preserve">of medicine and </w:t>
      </w:r>
      <w:r w:rsidRPr="00AB6C6B">
        <w:rPr>
          <w:rFonts w:ascii="Times New Roman" w:hAnsi="Times New Roman" w:cs="Times New Roman"/>
          <w:color w:val="000000"/>
          <w:sz w:val="24"/>
        </w:rPr>
        <w:t xml:space="preserve">health </w:t>
      </w:r>
      <w:r w:rsidR="00F71AB0" w:rsidRPr="00AB6C6B">
        <w:rPr>
          <w:rFonts w:ascii="Times New Roman" w:hAnsi="Times New Roman" w:cs="Times New Roman"/>
          <w:color w:val="000000"/>
          <w:sz w:val="24"/>
        </w:rPr>
        <w:t xml:space="preserve">science. </w:t>
      </w:r>
      <w:r w:rsidR="00B34F55">
        <w:rPr>
          <w:rFonts w:ascii="Times New Roman" w:hAnsi="Times New Roman" w:cs="Times New Roman"/>
          <w:color w:val="000000"/>
          <w:sz w:val="24"/>
        </w:rPr>
        <w:t>Then l</w:t>
      </w:r>
      <w:r w:rsidR="00E566B7">
        <w:rPr>
          <w:rFonts w:ascii="Times New Roman" w:hAnsi="Times New Roman" w:cs="Times New Roman"/>
          <w:color w:val="000000"/>
          <w:sz w:val="24"/>
        </w:rPr>
        <w:t>etters of cooperation was</w:t>
      </w:r>
      <w:r w:rsidR="00D53BFB">
        <w:rPr>
          <w:rFonts w:ascii="Times New Roman" w:hAnsi="Times New Roman" w:cs="Times New Roman"/>
          <w:color w:val="000000"/>
          <w:sz w:val="24"/>
        </w:rPr>
        <w:t xml:space="preserve"> </w:t>
      </w:r>
      <w:r w:rsidR="00D53BFB" w:rsidRPr="00AB6C6B">
        <w:rPr>
          <w:rFonts w:ascii="Times New Roman" w:hAnsi="Times New Roman" w:cs="Times New Roman"/>
          <w:color w:val="000000"/>
          <w:sz w:val="24"/>
        </w:rPr>
        <w:t>written</w:t>
      </w:r>
      <w:r w:rsidRPr="00AB6C6B">
        <w:rPr>
          <w:rFonts w:ascii="Times New Roman" w:hAnsi="Times New Roman" w:cs="Times New Roman"/>
          <w:color w:val="000000"/>
          <w:sz w:val="24"/>
        </w:rPr>
        <w:t xml:space="preserve"> to </w:t>
      </w:r>
      <w:r w:rsidR="002C5639" w:rsidRPr="00AB6C6B">
        <w:rPr>
          <w:rFonts w:ascii="Times New Roman" w:hAnsi="Times New Roman" w:cs="Times New Roman"/>
          <w:color w:val="000000"/>
          <w:sz w:val="24"/>
        </w:rPr>
        <w:t>concerned bodies</w:t>
      </w:r>
      <w:r w:rsidR="002C5639">
        <w:rPr>
          <w:rFonts w:ascii="Times New Roman" w:hAnsi="Times New Roman" w:cs="Times New Roman"/>
          <w:color w:val="000000"/>
          <w:sz w:val="24"/>
        </w:rPr>
        <w:t xml:space="preserve"> of Hawassa University Comprehensive Specialized Hospital. </w:t>
      </w:r>
      <w:r w:rsidR="00E566B7">
        <w:rPr>
          <w:rFonts w:ascii="Times New Roman" w:hAnsi="Times New Roman" w:cs="Times New Roman"/>
          <w:color w:val="000000"/>
          <w:sz w:val="24"/>
        </w:rPr>
        <w:t>Permission was</w:t>
      </w:r>
      <w:r w:rsidR="00AB6C6B" w:rsidRPr="00AB6C6B">
        <w:rPr>
          <w:rFonts w:ascii="Times New Roman" w:hAnsi="Times New Roman" w:cs="Times New Roman"/>
          <w:color w:val="000000"/>
          <w:sz w:val="24"/>
        </w:rPr>
        <w:t xml:space="preserve"> obtained</w:t>
      </w:r>
      <w:r w:rsidRPr="00AB6C6B">
        <w:rPr>
          <w:rFonts w:ascii="Times New Roman" w:hAnsi="Times New Roman" w:cs="Times New Roman"/>
          <w:color w:val="000000"/>
          <w:sz w:val="24"/>
        </w:rPr>
        <w:t xml:space="preserve"> from clinical director and</w:t>
      </w:r>
      <w:r w:rsidR="0013051E">
        <w:rPr>
          <w:rFonts w:ascii="Times New Roman" w:hAnsi="Times New Roman" w:cs="Times New Roman"/>
          <w:color w:val="000000"/>
          <w:sz w:val="24"/>
        </w:rPr>
        <w:t xml:space="preserve"> subsequent department </w:t>
      </w:r>
      <w:r w:rsidRPr="00AB6C6B">
        <w:rPr>
          <w:rFonts w:ascii="Times New Roman" w:hAnsi="Times New Roman" w:cs="Times New Roman"/>
          <w:color w:val="000000"/>
          <w:sz w:val="24"/>
        </w:rPr>
        <w:t>heads of the hospital. Following these, searching and ob</w:t>
      </w:r>
      <w:r w:rsidR="00440AEA">
        <w:rPr>
          <w:rFonts w:ascii="Times New Roman" w:hAnsi="Times New Roman" w:cs="Times New Roman"/>
          <w:color w:val="000000"/>
          <w:sz w:val="24"/>
        </w:rPr>
        <w:t>taining of the selected sample</w:t>
      </w:r>
      <w:r w:rsidRPr="00AB6C6B">
        <w:rPr>
          <w:rFonts w:ascii="Times New Roman" w:hAnsi="Times New Roman" w:cs="Times New Roman"/>
          <w:color w:val="000000"/>
          <w:sz w:val="24"/>
        </w:rPr>
        <w:t xml:space="preserve"> medical record</w:t>
      </w:r>
      <w:r w:rsidR="00AB6C6B">
        <w:rPr>
          <w:rFonts w:ascii="Times New Roman" w:hAnsi="Times New Roman" w:cs="Times New Roman"/>
          <w:color w:val="000000"/>
          <w:sz w:val="24"/>
        </w:rPr>
        <w:t xml:space="preserve">s </w:t>
      </w:r>
      <w:r w:rsidRPr="00AB6C6B">
        <w:rPr>
          <w:rFonts w:ascii="Times New Roman" w:hAnsi="Times New Roman" w:cs="Times New Roman"/>
          <w:color w:val="000000"/>
          <w:sz w:val="24"/>
        </w:rPr>
        <w:t>w</w:t>
      </w:r>
      <w:r w:rsidR="00E566B7">
        <w:rPr>
          <w:rFonts w:ascii="Times New Roman" w:hAnsi="Times New Roman" w:cs="Times New Roman"/>
          <w:color w:val="000000"/>
          <w:sz w:val="24"/>
        </w:rPr>
        <w:t>ere</w:t>
      </w:r>
      <w:r w:rsidR="00AB6C6B" w:rsidRPr="00AB6C6B">
        <w:rPr>
          <w:rFonts w:ascii="Times New Roman" w:hAnsi="Times New Roman" w:cs="Times New Roman"/>
          <w:color w:val="000000"/>
          <w:sz w:val="24"/>
        </w:rPr>
        <w:t xml:space="preserve"> done with</w:t>
      </w:r>
      <w:r w:rsidRPr="00AB6C6B">
        <w:rPr>
          <w:rFonts w:ascii="Times New Roman" w:hAnsi="Times New Roman" w:cs="Times New Roman"/>
          <w:color w:val="000000"/>
          <w:sz w:val="24"/>
        </w:rPr>
        <w:t xml:space="preserve"> the assigned </w:t>
      </w:r>
      <w:r w:rsidR="00440AEA">
        <w:rPr>
          <w:rFonts w:ascii="Times New Roman" w:hAnsi="Times New Roman" w:cs="Times New Roman"/>
          <w:color w:val="000000"/>
          <w:sz w:val="24"/>
        </w:rPr>
        <w:t>data collectors</w:t>
      </w:r>
      <w:r w:rsidRPr="00AB6C6B">
        <w:rPr>
          <w:rFonts w:ascii="Times New Roman" w:hAnsi="Times New Roman" w:cs="Times New Roman"/>
          <w:color w:val="000000"/>
          <w:sz w:val="24"/>
        </w:rPr>
        <w:t xml:space="preserve">. </w:t>
      </w:r>
      <w:r w:rsidR="00E566B7">
        <w:rPr>
          <w:rFonts w:ascii="Times New Roman" w:hAnsi="Times New Roman" w:cs="Times New Roman"/>
          <w:color w:val="000000"/>
          <w:sz w:val="24"/>
        </w:rPr>
        <w:t xml:space="preserve">Care was </w:t>
      </w:r>
      <w:r w:rsidR="00440AEA" w:rsidRPr="00AB6C6B">
        <w:rPr>
          <w:rFonts w:ascii="Times New Roman" w:hAnsi="Times New Roman" w:cs="Times New Roman"/>
          <w:color w:val="000000"/>
          <w:sz w:val="24"/>
        </w:rPr>
        <w:t xml:space="preserve">taken from disclosing </w:t>
      </w:r>
      <w:r w:rsidR="00440AEA">
        <w:rPr>
          <w:rFonts w:ascii="Times New Roman" w:hAnsi="Times New Roman" w:cs="Times New Roman"/>
          <w:color w:val="000000"/>
          <w:sz w:val="24"/>
        </w:rPr>
        <w:t xml:space="preserve">confidentiality of </w:t>
      </w:r>
      <w:r w:rsidR="00440AEA" w:rsidRPr="00AB6C6B">
        <w:rPr>
          <w:rFonts w:ascii="Times New Roman" w:hAnsi="Times New Roman" w:cs="Times New Roman"/>
          <w:color w:val="000000"/>
          <w:sz w:val="24"/>
        </w:rPr>
        <w:t>patient’s</w:t>
      </w:r>
      <w:r w:rsidR="00440AEA">
        <w:rPr>
          <w:rFonts w:ascii="Times New Roman" w:hAnsi="Times New Roman" w:cs="Times New Roman"/>
          <w:color w:val="000000"/>
          <w:sz w:val="24"/>
        </w:rPr>
        <w:t xml:space="preserve"> records</w:t>
      </w:r>
      <w:r w:rsidR="00E566B7">
        <w:rPr>
          <w:rFonts w:ascii="Times New Roman" w:hAnsi="Times New Roman" w:cs="Times New Roman"/>
          <w:color w:val="000000"/>
          <w:sz w:val="24"/>
        </w:rPr>
        <w:t>. All collected data was</w:t>
      </w:r>
      <w:r w:rsidR="00AB6C6B" w:rsidRPr="00AB6C6B">
        <w:rPr>
          <w:rFonts w:ascii="Times New Roman" w:hAnsi="Times New Roman" w:cs="Times New Roman"/>
          <w:color w:val="000000"/>
          <w:sz w:val="24"/>
        </w:rPr>
        <w:t xml:space="preserve"> coded</w:t>
      </w:r>
      <w:r w:rsidRPr="00AB6C6B">
        <w:rPr>
          <w:rFonts w:ascii="Times New Roman" w:hAnsi="Times New Roman" w:cs="Times New Roman"/>
          <w:color w:val="000000"/>
          <w:sz w:val="24"/>
        </w:rPr>
        <w:t xml:space="preserve"> and locked in a separate room before entered into the computer and names w</w:t>
      </w:r>
      <w:r w:rsidR="00E566B7">
        <w:rPr>
          <w:rFonts w:ascii="Times New Roman" w:hAnsi="Times New Roman" w:cs="Times New Roman"/>
          <w:color w:val="000000"/>
          <w:sz w:val="24"/>
        </w:rPr>
        <w:t>ere</w:t>
      </w:r>
      <w:r w:rsidRPr="00AB6C6B">
        <w:rPr>
          <w:rFonts w:ascii="Times New Roman" w:hAnsi="Times New Roman" w:cs="Times New Roman"/>
          <w:color w:val="000000"/>
          <w:sz w:val="24"/>
        </w:rPr>
        <w:t xml:space="preserve"> not</w:t>
      </w:r>
      <w:r w:rsidR="00AB6C6B">
        <w:rPr>
          <w:rFonts w:ascii="Times New Roman" w:hAnsi="Times New Roman" w:cs="Times New Roman"/>
          <w:color w:val="000000"/>
          <w:sz w:val="24"/>
        </w:rPr>
        <w:t xml:space="preserve"> </w:t>
      </w:r>
      <w:r w:rsidRPr="00AB6C6B">
        <w:rPr>
          <w:rFonts w:ascii="Times New Roman" w:hAnsi="Times New Roman" w:cs="Times New Roman"/>
          <w:color w:val="000000"/>
          <w:sz w:val="24"/>
        </w:rPr>
        <w:t>included in the data collection format.</w:t>
      </w:r>
    </w:p>
    <w:p w14:paraId="24DFA10E" w14:textId="200DB1B4" w:rsidR="004A6D8E" w:rsidRPr="00BF6E45" w:rsidRDefault="004A6D8E" w:rsidP="004A6D8E">
      <w:pPr>
        <w:keepNext/>
        <w:keepLines/>
        <w:tabs>
          <w:tab w:val="left" w:pos="540"/>
          <w:tab w:val="left" w:pos="900"/>
          <w:tab w:val="left" w:pos="1260"/>
          <w:tab w:val="left" w:pos="2070"/>
        </w:tabs>
        <w:spacing w:before="120" w:after="120"/>
        <w:jc w:val="both"/>
        <w:outlineLvl w:val="1"/>
        <w:rPr>
          <w:rFonts w:ascii="Times New Roman" w:eastAsiaTheme="majorEastAsia" w:hAnsi="Times New Roman" w:cs="Times New Roman"/>
          <w:b/>
          <w:sz w:val="28"/>
          <w:szCs w:val="26"/>
        </w:rPr>
      </w:pPr>
      <w:bookmarkStart w:id="175" w:name="_Toc83803062"/>
      <w:r w:rsidRPr="00BF6E45">
        <w:rPr>
          <w:rFonts w:ascii="Times New Roman" w:eastAsiaTheme="majorEastAsia" w:hAnsi="Times New Roman" w:cs="Times New Roman"/>
          <w:b/>
          <w:sz w:val="28"/>
          <w:szCs w:val="26"/>
        </w:rPr>
        <w:lastRenderedPageBreak/>
        <w:t>Operational Definition</w:t>
      </w:r>
      <w:bookmarkEnd w:id="175"/>
      <w:r w:rsidRPr="00BF6E45">
        <w:rPr>
          <w:rFonts w:ascii="Times New Roman" w:eastAsiaTheme="majorEastAsia" w:hAnsi="Times New Roman" w:cs="Times New Roman"/>
          <w:b/>
          <w:sz w:val="28"/>
          <w:szCs w:val="26"/>
        </w:rPr>
        <w:t>s</w:t>
      </w:r>
    </w:p>
    <w:p w14:paraId="0E4FCFC4" w14:textId="6682EE0C" w:rsidR="003B137B" w:rsidRDefault="004A6D8E" w:rsidP="00BF6E45">
      <w:pPr>
        <w:keepNext/>
        <w:tabs>
          <w:tab w:val="left" w:pos="180"/>
        </w:tabs>
        <w:spacing w:after="120" w:line="360" w:lineRule="auto"/>
        <w:jc w:val="both"/>
        <w:rPr>
          <w:ins w:id="176" w:author="wireless" w:date="2022-02-10T03:39:00Z"/>
          <w:rFonts w:ascii="Times New Roman" w:hAnsi="Times New Roman" w:cs="Times New Roman"/>
          <w:bCs/>
          <w:color w:val="202124"/>
          <w:sz w:val="24"/>
          <w:szCs w:val="24"/>
          <w:shd w:val="clear" w:color="auto" w:fill="FFFFFF"/>
        </w:rPr>
      </w:pPr>
      <w:r w:rsidRPr="004A6D8E">
        <w:rPr>
          <w:rFonts w:ascii="Times New Roman" w:eastAsia="Times New Roman" w:hAnsi="Times New Roman" w:cs="Times New Roman"/>
          <w:b/>
          <w:bCs/>
          <w:sz w:val="24"/>
          <w:szCs w:val="24"/>
          <w:lang w:eastAsia="bg-BG"/>
        </w:rPr>
        <w:t>Preterm birth</w:t>
      </w:r>
      <w:r w:rsidRPr="004A6D8E">
        <w:rPr>
          <w:rFonts w:ascii="Times New Roman" w:eastAsia="Times New Roman" w:hAnsi="Times New Roman" w:cs="Times New Roman"/>
          <w:bCs/>
          <w:sz w:val="24"/>
          <w:szCs w:val="24"/>
          <w:lang w:eastAsia="bg-BG"/>
        </w:rPr>
        <w:t>: live birth before 37 completed weeks of gestational age.</w:t>
      </w:r>
      <w:r w:rsidR="00BF6E45" w:rsidRPr="00BF6E45">
        <w:rPr>
          <w:rFonts w:ascii="Times New Roman" w:eastAsia="Times New Roman" w:hAnsi="Times New Roman" w:cs="Times New Roman"/>
          <w:bCs/>
          <w:sz w:val="24"/>
          <w:szCs w:val="24"/>
          <w:lang w:eastAsia="bg-BG"/>
        </w:rPr>
        <w:t xml:space="preserve"> </w:t>
      </w:r>
      <w:ins w:id="177" w:author="wireless" w:date="2022-02-10T04:05:00Z">
        <w:r w:rsidR="00D06C00">
          <w:rPr>
            <w:rFonts w:ascii="Times New Roman" w:eastAsia="Times New Roman" w:hAnsi="Times New Roman" w:cs="Times New Roman"/>
            <w:bCs/>
            <w:sz w:val="24"/>
            <w:szCs w:val="24"/>
            <w:lang w:eastAsia="bg-BG"/>
          </w:rPr>
          <w:t xml:space="preserve">Preterm neonatal Mortality: The death of preterm neonates </w:t>
        </w:r>
      </w:ins>
      <w:ins w:id="178" w:author="wireless" w:date="2022-02-10T04:06:00Z">
        <w:r w:rsidR="00D06C00">
          <w:rPr>
            <w:rFonts w:ascii="Times New Roman" w:eastAsia="Times New Roman" w:hAnsi="Times New Roman" w:cs="Times New Roman"/>
            <w:bCs/>
            <w:sz w:val="24"/>
            <w:szCs w:val="24"/>
            <w:lang w:eastAsia="bg-BG"/>
          </w:rPr>
          <w:t xml:space="preserve">with gestational age </w:t>
        </w:r>
      </w:ins>
      <w:r w:rsidRPr="004A6D8E">
        <w:rPr>
          <w:rFonts w:ascii="Times New Roman" w:eastAsia="Times New Roman" w:hAnsi="Times New Roman" w:cs="Times New Roman"/>
          <w:b/>
          <w:bCs/>
          <w:sz w:val="24"/>
          <w:szCs w:val="24"/>
          <w:lang w:eastAsia="bg-BG"/>
        </w:rPr>
        <w:t>Censored:</w:t>
      </w:r>
      <w:r w:rsidRPr="004A6D8E">
        <w:rPr>
          <w:rFonts w:ascii="Times New Roman" w:eastAsia="Times New Roman" w:hAnsi="Times New Roman" w:cs="Times New Roman"/>
          <w:bCs/>
          <w:sz w:val="24"/>
          <w:szCs w:val="24"/>
          <w:lang w:eastAsia="bg-BG"/>
        </w:rPr>
        <w:t xml:space="preserve"> Premature neonate still alive at the end of the study or discharged before end of follow up including discharged to home, discharged against medical advice or referred out to other health institutions without knowing their outcome.</w:t>
      </w:r>
      <w:r w:rsidR="00BF6E45" w:rsidRPr="00BF6E45">
        <w:rPr>
          <w:rFonts w:ascii="Times New Roman" w:eastAsia="Times New Roman" w:hAnsi="Times New Roman" w:cs="Times New Roman"/>
          <w:bCs/>
          <w:sz w:val="24"/>
          <w:szCs w:val="24"/>
          <w:lang w:eastAsia="bg-BG"/>
        </w:rPr>
        <w:t xml:space="preserve"> </w:t>
      </w:r>
      <w:r w:rsidRPr="004A6D8E">
        <w:rPr>
          <w:rFonts w:ascii="Times New Roman" w:eastAsia="Times New Roman" w:hAnsi="Times New Roman" w:cs="Times New Roman"/>
          <w:b/>
          <w:bCs/>
          <w:sz w:val="24"/>
          <w:szCs w:val="24"/>
          <w:lang w:eastAsia="bg-BG"/>
        </w:rPr>
        <w:t>Follow up time</w:t>
      </w:r>
      <w:r w:rsidRPr="004A6D8E">
        <w:rPr>
          <w:rFonts w:ascii="Times New Roman" w:eastAsia="Times New Roman" w:hAnsi="Times New Roman" w:cs="Times New Roman"/>
          <w:bCs/>
          <w:sz w:val="24"/>
          <w:szCs w:val="24"/>
          <w:lang w:eastAsia="bg-BG"/>
        </w:rPr>
        <w:t xml:space="preserve">: </w:t>
      </w:r>
      <w:r w:rsidR="00BF6E45">
        <w:rPr>
          <w:rFonts w:ascii="Times New Roman" w:eastAsia="Times New Roman" w:hAnsi="Times New Roman" w:cs="Times New Roman"/>
          <w:bCs/>
          <w:sz w:val="24"/>
          <w:szCs w:val="24"/>
          <w:lang w:eastAsia="bg-BG"/>
        </w:rPr>
        <w:t xml:space="preserve">the duration from </w:t>
      </w:r>
      <w:r w:rsidRPr="004A6D8E">
        <w:rPr>
          <w:rFonts w:ascii="Times New Roman" w:eastAsia="Times New Roman" w:hAnsi="Times New Roman" w:cs="Times New Roman"/>
          <w:bCs/>
          <w:sz w:val="24"/>
          <w:szCs w:val="24"/>
          <w:lang w:eastAsia="bg-BG"/>
        </w:rPr>
        <w:t>admission until either an event or censorship occurs.</w:t>
      </w:r>
      <w:r w:rsidR="00BF6E45" w:rsidRPr="00BF6E45">
        <w:rPr>
          <w:rFonts w:ascii="Times New Roman" w:eastAsia="Times New Roman" w:hAnsi="Times New Roman" w:cs="Times New Roman"/>
          <w:bCs/>
          <w:sz w:val="24"/>
          <w:szCs w:val="24"/>
          <w:lang w:eastAsia="bg-BG"/>
        </w:rPr>
        <w:t xml:space="preserve"> </w:t>
      </w:r>
      <w:r w:rsidRPr="004A6D8E">
        <w:rPr>
          <w:rFonts w:ascii="Times New Roman" w:eastAsia="Times New Roman" w:hAnsi="Times New Roman" w:cs="Times New Roman"/>
          <w:b/>
          <w:bCs/>
          <w:sz w:val="24"/>
          <w:szCs w:val="24"/>
          <w:lang w:eastAsia="bg-BG"/>
        </w:rPr>
        <w:t>Event</w:t>
      </w:r>
      <w:r w:rsidRPr="004A6D8E">
        <w:rPr>
          <w:rFonts w:ascii="Times New Roman" w:eastAsia="Times New Roman" w:hAnsi="Times New Roman" w:cs="Times New Roman"/>
          <w:bCs/>
          <w:sz w:val="24"/>
          <w:szCs w:val="24"/>
          <w:lang w:eastAsia="bg-BG"/>
        </w:rPr>
        <w:t>: Death of preterm neonate within 28 days of birth confirmed by observing death certificate or medical records.</w:t>
      </w:r>
      <w:r w:rsidR="00BF6E45" w:rsidRPr="00BF6E45">
        <w:rPr>
          <w:rFonts w:ascii="Times New Roman" w:eastAsia="Times New Roman" w:hAnsi="Times New Roman" w:cs="Times New Roman"/>
          <w:bCs/>
          <w:sz w:val="24"/>
          <w:szCs w:val="24"/>
          <w:lang w:eastAsia="bg-BG"/>
        </w:rPr>
        <w:t xml:space="preserve"> </w:t>
      </w:r>
      <w:r w:rsidRPr="004A6D8E">
        <w:rPr>
          <w:rFonts w:ascii="Times New Roman" w:eastAsia="Times New Roman" w:hAnsi="Times New Roman" w:cs="Times New Roman"/>
          <w:b/>
          <w:sz w:val="24"/>
          <w:szCs w:val="24"/>
        </w:rPr>
        <w:t>Early breast feeding initiation</w:t>
      </w:r>
      <w:r w:rsidRPr="004A6D8E">
        <w:rPr>
          <w:rFonts w:ascii="Times New Roman" w:eastAsia="Times New Roman" w:hAnsi="Times New Roman" w:cs="Times New Roman"/>
          <w:sz w:val="24"/>
          <w:szCs w:val="24"/>
        </w:rPr>
        <w:t>: Initiation of brea</w:t>
      </w:r>
      <w:r w:rsidR="00BF6E45" w:rsidRPr="00BF6E45">
        <w:rPr>
          <w:rFonts w:ascii="Times New Roman" w:eastAsia="Times New Roman" w:hAnsi="Times New Roman" w:cs="Times New Roman"/>
          <w:sz w:val="24"/>
          <w:szCs w:val="24"/>
        </w:rPr>
        <w:t xml:space="preserve">st milk with two hours of birth. </w:t>
      </w:r>
      <w:r w:rsidRPr="004A6D8E">
        <w:rPr>
          <w:rFonts w:ascii="Times New Roman" w:eastAsia="Times New Roman" w:hAnsi="Times New Roman" w:cs="Times New Roman"/>
          <w:b/>
          <w:bCs/>
          <w:sz w:val="24"/>
          <w:szCs w:val="24"/>
          <w:lang w:eastAsia="bg-BG"/>
        </w:rPr>
        <w:t>Medical disorders in mother</w:t>
      </w:r>
      <w:r w:rsidRPr="004A6D8E">
        <w:rPr>
          <w:rFonts w:ascii="Times New Roman" w:eastAsia="Times New Roman" w:hAnsi="Times New Roman" w:cs="Times New Roman"/>
          <w:bCs/>
          <w:sz w:val="24"/>
          <w:szCs w:val="24"/>
          <w:lang w:eastAsia="bg-BG"/>
        </w:rPr>
        <w:t>: Any history of medical diagnosis in the mother as it has been registered o</w:t>
      </w:r>
      <w:r w:rsidR="00BF6E45" w:rsidRPr="00BF6E45">
        <w:rPr>
          <w:rFonts w:ascii="Times New Roman" w:eastAsia="Times New Roman" w:hAnsi="Times New Roman" w:cs="Times New Roman"/>
          <w:bCs/>
          <w:sz w:val="24"/>
          <w:szCs w:val="24"/>
          <w:lang w:eastAsia="bg-BG"/>
        </w:rPr>
        <w:t xml:space="preserve">n the neonate’s medical records. </w:t>
      </w:r>
      <w:r w:rsidRPr="00BF6E45">
        <w:rPr>
          <w:rFonts w:ascii="Times New Roman" w:hAnsi="Times New Roman" w:cs="Times New Roman"/>
          <w:b/>
          <w:sz w:val="24"/>
          <w:szCs w:val="24"/>
        </w:rPr>
        <w:t>Medical disorders in the neonate</w:t>
      </w:r>
      <w:r w:rsidRPr="00BF6E45">
        <w:rPr>
          <w:rFonts w:ascii="Times New Roman" w:hAnsi="Times New Roman" w:cs="Times New Roman"/>
          <w:sz w:val="24"/>
          <w:szCs w:val="24"/>
        </w:rPr>
        <w:t>: Any recorded medical diagnosis for the preterm neonates on their medical records.</w:t>
      </w:r>
      <w:ins w:id="179" w:author="wireless" w:date="2022-02-10T03:32:00Z">
        <w:r w:rsidR="00DE62D0">
          <w:rPr>
            <w:rFonts w:ascii="Times New Roman" w:hAnsi="Times New Roman" w:cs="Times New Roman"/>
            <w:sz w:val="24"/>
            <w:szCs w:val="24"/>
          </w:rPr>
          <w:t xml:space="preserve"> </w:t>
        </w:r>
        <w:r w:rsidR="00DE62D0" w:rsidRPr="00DE62D0">
          <w:rPr>
            <w:rFonts w:ascii="Times New Roman" w:hAnsi="Times New Roman" w:cs="Times New Roman"/>
            <w:b/>
            <w:sz w:val="24"/>
            <w:szCs w:val="24"/>
            <w:rPrChange w:id="180" w:author="wireless" w:date="2022-02-10T03:37:00Z">
              <w:rPr>
                <w:rFonts w:ascii="Times New Roman" w:hAnsi="Times New Roman" w:cs="Times New Roman"/>
                <w:sz w:val="24"/>
                <w:szCs w:val="24"/>
              </w:rPr>
            </w:rPrChange>
          </w:rPr>
          <w:t>Perinatal Asphyxia</w:t>
        </w:r>
        <w:r w:rsidR="00DE62D0">
          <w:rPr>
            <w:rFonts w:ascii="Times New Roman" w:hAnsi="Times New Roman" w:cs="Times New Roman"/>
            <w:sz w:val="24"/>
            <w:szCs w:val="24"/>
          </w:rPr>
          <w:t xml:space="preserve">: </w:t>
        </w:r>
      </w:ins>
      <w:ins w:id="181" w:author="wireless" w:date="2022-02-10T03:35:00Z">
        <w:r w:rsidR="00DE62D0">
          <w:rPr>
            <w:rFonts w:ascii="Times New Roman" w:hAnsi="Times New Roman" w:cs="Times New Roman"/>
            <w:sz w:val="24"/>
            <w:szCs w:val="24"/>
          </w:rPr>
          <w:t>L</w:t>
        </w:r>
      </w:ins>
      <w:ins w:id="182" w:author="wireless" w:date="2022-02-10T03:34:00Z">
        <w:r w:rsidR="00DE62D0">
          <w:rPr>
            <w:rFonts w:ascii="Times New Roman" w:hAnsi="Times New Roman" w:cs="Times New Roman"/>
            <w:sz w:val="24"/>
            <w:szCs w:val="24"/>
          </w:rPr>
          <w:t xml:space="preserve">ack of oxygen to </w:t>
        </w:r>
      </w:ins>
      <w:ins w:id="183" w:author="wireless" w:date="2022-02-10T03:35:00Z">
        <w:r w:rsidR="00DE62D0">
          <w:rPr>
            <w:rFonts w:ascii="Times New Roman" w:hAnsi="Times New Roman" w:cs="Times New Roman"/>
            <w:sz w:val="24"/>
            <w:szCs w:val="24"/>
          </w:rPr>
          <w:t xml:space="preserve">organ systems due to a hypoxic </w:t>
        </w:r>
      </w:ins>
      <w:ins w:id="184" w:author="wireless" w:date="2022-02-10T03:36:00Z">
        <w:r w:rsidR="00DE62D0">
          <w:rPr>
            <w:rFonts w:ascii="Times New Roman" w:hAnsi="Times New Roman" w:cs="Times New Roman"/>
            <w:sz w:val="24"/>
            <w:szCs w:val="24"/>
          </w:rPr>
          <w:t xml:space="preserve">or ischemic insult that occurs within close temporal proximity to </w:t>
        </w:r>
      </w:ins>
      <w:ins w:id="185" w:author="wireless" w:date="2022-02-10T03:37:00Z">
        <w:r w:rsidR="00DE62D0">
          <w:rPr>
            <w:rFonts w:ascii="Times New Roman" w:hAnsi="Times New Roman" w:cs="Times New Roman"/>
            <w:sz w:val="24"/>
            <w:szCs w:val="24"/>
          </w:rPr>
          <w:t xml:space="preserve">labor and delivery.  </w:t>
        </w:r>
      </w:ins>
      <w:ins w:id="186" w:author="wireless" w:date="2022-02-10T03:38:00Z">
        <w:r w:rsidR="00DE62D0" w:rsidRPr="00DE62D0">
          <w:rPr>
            <w:rFonts w:ascii="Times New Roman" w:hAnsi="Times New Roman" w:cs="Times New Roman"/>
            <w:b/>
            <w:sz w:val="24"/>
            <w:szCs w:val="24"/>
            <w:rPrChange w:id="187" w:author="wireless" w:date="2022-02-10T03:39:00Z">
              <w:rPr>
                <w:rFonts w:ascii="Times New Roman" w:hAnsi="Times New Roman" w:cs="Times New Roman"/>
                <w:sz w:val="24"/>
                <w:szCs w:val="24"/>
              </w:rPr>
            </w:rPrChange>
          </w:rPr>
          <w:t>Hypothermia</w:t>
        </w:r>
        <w:r w:rsidR="00DE62D0">
          <w:rPr>
            <w:rFonts w:ascii="Times New Roman" w:hAnsi="Times New Roman" w:cs="Times New Roman"/>
            <w:sz w:val="24"/>
            <w:szCs w:val="24"/>
          </w:rPr>
          <w:t xml:space="preserve">: An </w:t>
        </w:r>
        <w:r w:rsidR="00DE62D0" w:rsidRPr="001D7C48">
          <w:rPr>
            <w:rFonts w:ascii="Times New Roman" w:hAnsi="Times New Roman" w:cs="Times New Roman"/>
            <w:bCs/>
            <w:color w:val="202124"/>
            <w:sz w:val="24"/>
            <w:szCs w:val="24"/>
            <w:shd w:val="clear" w:color="auto" w:fill="FFFFFF"/>
          </w:rPr>
          <w:t>abnormal thermal state in which the newborn's body temperature drops below 36.5 °C (97.7 °F)</w:t>
        </w:r>
      </w:ins>
      <w:ins w:id="188" w:author="wireless" w:date="2022-02-10T03:39:00Z">
        <w:r w:rsidR="00DE62D0">
          <w:rPr>
            <w:rFonts w:ascii="Times New Roman" w:hAnsi="Times New Roman" w:cs="Times New Roman"/>
            <w:bCs/>
            <w:color w:val="202124"/>
            <w:sz w:val="24"/>
            <w:szCs w:val="24"/>
            <w:shd w:val="clear" w:color="auto" w:fill="FFFFFF"/>
          </w:rPr>
          <w:t xml:space="preserve">. </w:t>
        </w:r>
        <w:r w:rsidR="00DE62D0" w:rsidRPr="00DE62D0">
          <w:rPr>
            <w:rFonts w:ascii="Times New Roman" w:hAnsi="Times New Roman" w:cs="Times New Roman"/>
            <w:b/>
            <w:bCs/>
            <w:color w:val="202124"/>
            <w:sz w:val="24"/>
            <w:szCs w:val="24"/>
            <w:shd w:val="clear" w:color="auto" w:fill="FFFFFF"/>
            <w:rPrChange w:id="189" w:author="wireless" w:date="2022-02-10T03:40:00Z">
              <w:rPr>
                <w:rFonts w:ascii="Times New Roman" w:hAnsi="Times New Roman" w:cs="Times New Roman"/>
                <w:bCs/>
                <w:color w:val="202124"/>
                <w:sz w:val="24"/>
                <w:szCs w:val="24"/>
                <w:shd w:val="clear" w:color="auto" w:fill="FFFFFF"/>
              </w:rPr>
            </w:rPrChange>
          </w:rPr>
          <w:t>Hypoglycemia</w:t>
        </w:r>
        <w:r w:rsidR="00DE62D0">
          <w:rPr>
            <w:rFonts w:ascii="Times New Roman" w:hAnsi="Times New Roman" w:cs="Times New Roman"/>
            <w:bCs/>
            <w:color w:val="202124"/>
            <w:sz w:val="24"/>
            <w:szCs w:val="24"/>
            <w:shd w:val="clear" w:color="auto" w:fill="FFFFFF"/>
          </w:rPr>
          <w:t xml:space="preserve">: </w:t>
        </w:r>
      </w:ins>
      <w:ins w:id="190" w:author="wireless" w:date="2022-02-10T03:40:00Z">
        <w:r w:rsidR="00DE62D0" w:rsidRPr="001D7C48">
          <w:rPr>
            <w:rFonts w:ascii="Times New Roman" w:hAnsi="Times New Roman" w:cs="Times New Roman"/>
            <w:bCs/>
            <w:color w:val="202124"/>
            <w:sz w:val="24"/>
            <w:shd w:val="clear" w:color="auto" w:fill="FFFFFF"/>
          </w:rPr>
          <w:t>a plasma glucose level of less than 30 mg/</w:t>
        </w:r>
        <w:proofErr w:type="spellStart"/>
        <w:r w:rsidR="00DE62D0" w:rsidRPr="001D7C48">
          <w:rPr>
            <w:rFonts w:ascii="Times New Roman" w:hAnsi="Times New Roman" w:cs="Times New Roman"/>
            <w:bCs/>
            <w:color w:val="202124"/>
            <w:sz w:val="24"/>
            <w:shd w:val="clear" w:color="auto" w:fill="FFFFFF"/>
          </w:rPr>
          <w:t>dL</w:t>
        </w:r>
        <w:proofErr w:type="spellEnd"/>
        <w:r w:rsidR="00DE62D0" w:rsidRPr="001D7C48">
          <w:rPr>
            <w:rFonts w:ascii="Times New Roman" w:hAnsi="Times New Roman" w:cs="Times New Roman"/>
            <w:bCs/>
            <w:color w:val="202124"/>
            <w:sz w:val="24"/>
            <w:shd w:val="clear" w:color="auto" w:fill="FFFFFF"/>
          </w:rPr>
          <w:t xml:space="preserve"> (1.65 </w:t>
        </w:r>
        <w:proofErr w:type="spellStart"/>
        <w:r w:rsidR="00DE62D0" w:rsidRPr="001D7C48">
          <w:rPr>
            <w:rFonts w:ascii="Times New Roman" w:hAnsi="Times New Roman" w:cs="Times New Roman"/>
            <w:bCs/>
            <w:color w:val="202124"/>
            <w:sz w:val="24"/>
            <w:shd w:val="clear" w:color="auto" w:fill="FFFFFF"/>
          </w:rPr>
          <w:t>mmol</w:t>
        </w:r>
        <w:proofErr w:type="spellEnd"/>
        <w:r w:rsidR="00DE62D0" w:rsidRPr="001D7C48">
          <w:rPr>
            <w:rFonts w:ascii="Times New Roman" w:hAnsi="Times New Roman" w:cs="Times New Roman"/>
            <w:bCs/>
            <w:color w:val="202124"/>
            <w:sz w:val="24"/>
            <w:shd w:val="clear" w:color="auto" w:fill="FFFFFF"/>
          </w:rPr>
          <w:t>/L) in the</w:t>
        </w:r>
        <w:r w:rsidR="00DE62D0" w:rsidRPr="001D7C48">
          <w:rPr>
            <w:rFonts w:ascii="Times New Roman" w:hAnsi="Times New Roman" w:cs="Times New Roman"/>
            <w:color w:val="202124"/>
            <w:sz w:val="24"/>
            <w:shd w:val="clear" w:color="auto" w:fill="FFFFFF"/>
          </w:rPr>
          <w:t> first 24 hours of life and less than 45 mg/</w:t>
        </w:r>
        <w:proofErr w:type="spellStart"/>
        <w:r w:rsidR="00DE62D0" w:rsidRPr="001D7C48">
          <w:rPr>
            <w:rFonts w:ascii="Times New Roman" w:hAnsi="Times New Roman" w:cs="Times New Roman"/>
            <w:color w:val="202124"/>
            <w:sz w:val="24"/>
            <w:shd w:val="clear" w:color="auto" w:fill="FFFFFF"/>
          </w:rPr>
          <w:t>dL</w:t>
        </w:r>
        <w:proofErr w:type="spellEnd"/>
        <w:r w:rsidR="00DE62D0" w:rsidRPr="001D7C48">
          <w:rPr>
            <w:rFonts w:ascii="Times New Roman" w:hAnsi="Times New Roman" w:cs="Times New Roman"/>
            <w:color w:val="202124"/>
            <w:sz w:val="24"/>
            <w:shd w:val="clear" w:color="auto" w:fill="FFFFFF"/>
          </w:rPr>
          <w:t xml:space="preserve"> (2.5 </w:t>
        </w:r>
        <w:proofErr w:type="spellStart"/>
        <w:r w:rsidR="00DE62D0" w:rsidRPr="001D7C48">
          <w:rPr>
            <w:rFonts w:ascii="Times New Roman" w:hAnsi="Times New Roman" w:cs="Times New Roman"/>
            <w:color w:val="202124"/>
            <w:sz w:val="24"/>
            <w:shd w:val="clear" w:color="auto" w:fill="FFFFFF"/>
          </w:rPr>
          <w:t>mmol</w:t>
        </w:r>
        <w:proofErr w:type="spellEnd"/>
        <w:r w:rsidR="00DE62D0" w:rsidRPr="001D7C48">
          <w:rPr>
            <w:rFonts w:ascii="Times New Roman" w:hAnsi="Times New Roman" w:cs="Times New Roman"/>
            <w:color w:val="202124"/>
            <w:sz w:val="24"/>
            <w:shd w:val="clear" w:color="auto" w:fill="FFFFFF"/>
          </w:rPr>
          <w:t>/L) thereafter,</w:t>
        </w:r>
        <w:r w:rsidR="00DE62D0">
          <w:rPr>
            <w:rFonts w:ascii="Times New Roman" w:hAnsi="Times New Roman" w:cs="Times New Roman"/>
            <w:color w:val="202124"/>
            <w:sz w:val="24"/>
            <w:shd w:val="clear" w:color="auto" w:fill="FFFFFF"/>
          </w:rPr>
          <w:t xml:space="preserve"> registered</w:t>
        </w:r>
      </w:ins>
      <w:ins w:id="191" w:author="wireless" w:date="2022-02-10T03:41:00Z">
        <w:r w:rsidR="00DE62D0">
          <w:rPr>
            <w:rFonts w:ascii="Times New Roman" w:hAnsi="Times New Roman" w:cs="Times New Roman"/>
            <w:color w:val="202124"/>
            <w:sz w:val="24"/>
            <w:shd w:val="clear" w:color="auto" w:fill="FFFFFF"/>
          </w:rPr>
          <w:t>.</w:t>
        </w:r>
      </w:ins>
      <w:ins w:id="192" w:author="wireless" w:date="2022-02-10T04:04:00Z">
        <w:r w:rsidR="00D06C00">
          <w:rPr>
            <w:rFonts w:ascii="Times New Roman" w:hAnsi="Times New Roman" w:cs="Times New Roman"/>
            <w:color w:val="202124"/>
            <w:sz w:val="24"/>
            <w:shd w:val="clear" w:color="auto" w:fill="FFFFFF"/>
          </w:rPr>
          <w:t xml:space="preserve"> </w:t>
        </w:r>
      </w:ins>
    </w:p>
    <w:p w14:paraId="3F33290A" w14:textId="77777777" w:rsidR="00DE62D0" w:rsidRPr="00BF6E45" w:rsidRDefault="00DE62D0" w:rsidP="00BF6E45">
      <w:pPr>
        <w:keepNext/>
        <w:tabs>
          <w:tab w:val="left" w:pos="180"/>
        </w:tabs>
        <w:spacing w:after="120" w:line="360" w:lineRule="auto"/>
        <w:jc w:val="both"/>
        <w:rPr>
          <w:rFonts w:ascii="Times New Roman" w:eastAsia="Times New Roman" w:hAnsi="Times New Roman" w:cs="Times New Roman"/>
          <w:bCs/>
          <w:sz w:val="24"/>
          <w:szCs w:val="24"/>
          <w:lang w:eastAsia="bg-BG"/>
        </w:rPr>
      </w:pPr>
    </w:p>
    <w:p w14:paraId="148209E4" w14:textId="101C2CE5" w:rsidR="00AB6C6B" w:rsidRPr="00BF6E45" w:rsidRDefault="00F34942" w:rsidP="004020D5">
      <w:pPr>
        <w:pStyle w:val="Heading2"/>
        <w:tabs>
          <w:tab w:val="left" w:pos="450"/>
          <w:tab w:val="left" w:pos="540"/>
        </w:tabs>
        <w:spacing w:before="0" w:after="160"/>
        <w:jc w:val="both"/>
        <w:rPr>
          <w:rFonts w:ascii="Times New Roman" w:hAnsi="Times New Roman" w:cs="Times New Roman"/>
          <w:b/>
          <w:sz w:val="28"/>
        </w:rPr>
      </w:pPr>
      <w:bookmarkStart w:id="193" w:name="_Toc75592325"/>
      <w:r>
        <w:rPr>
          <w:rFonts w:ascii="Times New Roman" w:hAnsi="Times New Roman" w:cs="Times New Roman"/>
          <w:b/>
          <w:color w:val="auto"/>
          <w:sz w:val="28"/>
        </w:rPr>
        <w:t>Dissemination of the R</w:t>
      </w:r>
      <w:r w:rsidR="00D22890" w:rsidRPr="00BF6E45">
        <w:rPr>
          <w:rFonts w:ascii="Times New Roman" w:hAnsi="Times New Roman" w:cs="Times New Roman"/>
          <w:b/>
          <w:color w:val="auto"/>
          <w:sz w:val="28"/>
        </w:rPr>
        <w:t>esult</w:t>
      </w:r>
      <w:bookmarkEnd w:id="193"/>
    </w:p>
    <w:p w14:paraId="5BC2216E" w14:textId="14E21431" w:rsidR="004C5D02" w:rsidRDefault="00D22890" w:rsidP="00E11795">
      <w:pPr>
        <w:pStyle w:val="ListParagraph"/>
        <w:spacing w:after="120" w:line="360" w:lineRule="auto"/>
        <w:ind w:left="0"/>
        <w:jc w:val="both"/>
        <w:rPr>
          <w:rFonts w:ascii="Times New Roman" w:hAnsi="Times New Roman" w:cs="Times New Roman"/>
          <w:color w:val="000000"/>
          <w:sz w:val="24"/>
        </w:rPr>
      </w:pPr>
      <w:r w:rsidRPr="008010B1">
        <w:rPr>
          <w:rFonts w:ascii="Times New Roman" w:hAnsi="Times New Roman" w:cs="Times New Roman"/>
          <w:color w:val="000000"/>
          <w:sz w:val="24"/>
        </w:rPr>
        <w:t xml:space="preserve">The result of the </w:t>
      </w:r>
      <w:ins w:id="194" w:author="wireless" w:date="2022-02-10T02:36:00Z">
        <w:r w:rsidR="00212CC0" w:rsidRPr="008010B1">
          <w:rPr>
            <w:rFonts w:ascii="Times New Roman" w:hAnsi="Times New Roman" w:cs="Times New Roman"/>
            <w:color w:val="000000"/>
            <w:sz w:val="24"/>
          </w:rPr>
          <w:t xml:space="preserve">study </w:t>
        </w:r>
        <w:r w:rsidR="00212CC0">
          <w:rPr>
            <w:rFonts w:ascii="Times New Roman" w:hAnsi="Times New Roman" w:cs="Times New Roman"/>
            <w:color w:val="000000"/>
            <w:sz w:val="24"/>
          </w:rPr>
          <w:t>was</w:t>
        </w:r>
      </w:ins>
      <w:r w:rsidRPr="008010B1">
        <w:rPr>
          <w:rFonts w:ascii="Times New Roman" w:hAnsi="Times New Roman" w:cs="Times New Roman"/>
          <w:color w:val="000000"/>
          <w:sz w:val="24"/>
        </w:rPr>
        <w:t xml:space="preserve"> submitted and presented to </w:t>
      </w:r>
      <w:r w:rsidR="009216BD">
        <w:rPr>
          <w:rFonts w:ascii="Times New Roman" w:hAnsi="Times New Roman" w:cs="Times New Roman"/>
          <w:color w:val="000000"/>
          <w:sz w:val="24"/>
        </w:rPr>
        <w:t xml:space="preserve">Hawassa University, </w:t>
      </w:r>
      <w:r w:rsidR="004369B7">
        <w:rPr>
          <w:rFonts w:ascii="Times New Roman" w:hAnsi="Times New Roman" w:cs="Times New Roman"/>
          <w:color w:val="000000"/>
          <w:sz w:val="24"/>
        </w:rPr>
        <w:t>College o</w:t>
      </w:r>
      <w:r w:rsidR="00440AEA">
        <w:rPr>
          <w:rFonts w:ascii="Times New Roman" w:hAnsi="Times New Roman" w:cs="Times New Roman"/>
          <w:color w:val="000000"/>
          <w:sz w:val="24"/>
        </w:rPr>
        <w:t>f Medicine and Health Science, School</w:t>
      </w:r>
      <w:r w:rsidR="008010B1" w:rsidRPr="008010B1">
        <w:rPr>
          <w:rFonts w:ascii="Times New Roman" w:hAnsi="Times New Roman" w:cs="Times New Roman"/>
          <w:color w:val="000000"/>
          <w:sz w:val="24"/>
        </w:rPr>
        <w:t xml:space="preserve"> of Public </w:t>
      </w:r>
      <w:r w:rsidRPr="008010B1">
        <w:rPr>
          <w:rFonts w:ascii="Times New Roman" w:hAnsi="Times New Roman" w:cs="Times New Roman"/>
          <w:color w:val="000000"/>
          <w:sz w:val="24"/>
        </w:rPr>
        <w:t>Health</w:t>
      </w:r>
      <w:r w:rsidR="004369B7">
        <w:rPr>
          <w:rFonts w:ascii="Times New Roman" w:hAnsi="Times New Roman" w:cs="Times New Roman"/>
          <w:color w:val="000000"/>
          <w:sz w:val="24"/>
        </w:rPr>
        <w:t>.</w:t>
      </w:r>
      <w:r w:rsidR="00403356">
        <w:rPr>
          <w:rFonts w:ascii="Times New Roman" w:hAnsi="Times New Roman" w:cs="Times New Roman"/>
          <w:color w:val="000000"/>
          <w:sz w:val="24"/>
        </w:rPr>
        <w:t xml:space="preserve"> </w:t>
      </w:r>
      <w:ins w:id="195" w:author="wireless" w:date="2022-02-10T02:39:00Z">
        <w:r w:rsidR="00212CC0">
          <w:rPr>
            <w:rFonts w:ascii="Times New Roman" w:hAnsi="Times New Roman" w:cs="Times New Roman"/>
            <w:color w:val="000000"/>
            <w:sz w:val="24"/>
          </w:rPr>
          <w:t>Similarly, it</w:t>
        </w:r>
      </w:ins>
      <w:ins w:id="196" w:author="wireless" w:date="2022-02-08T21:22:00Z">
        <w:r w:rsidR="00212CC0">
          <w:rPr>
            <w:rFonts w:ascii="Times New Roman" w:hAnsi="Times New Roman" w:cs="Times New Roman"/>
            <w:color w:val="000000"/>
            <w:sz w:val="24"/>
          </w:rPr>
          <w:t xml:space="preserve"> was</w:t>
        </w:r>
        <w:r w:rsidR="00C46C44">
          <w:rPr>
            <w:rFonts w:ascii="Times New Roman" w:hAnsi="Times New Roman" w:cs="Times New Roman"/>
            <w:color w:val="000000"/>
            <w:sz w:val="24"/>
          </w:rPr>
          <w:t xml:space="preserve"> submitted to Hawassa </w:t>
        </w:r>
      </w:ins>
      <w:ins w:id="197" w:author="wireless" w:date="2022-02-08T21:23:00Z">
        <w:r w:rsidR="00C46C44">
          <w:rPr>
            <w:rFonts w:ascii="Times New Roman" w:hAnsi="Times New Roman" w:cs="Times New Roman"/>
            <w:color w:val="000000"/>
            <w:sz w:val="24"/>
          </w:rPr>
          <w:t xml:space="preserve">University </w:t>
        </w:r>
      </w:ins>
      <w:ins w:id="198" w:author="wireless" w:date="2022-02-08T21:22:00Z">
        <w:r w:rsidR="00C46C44">
          <w:rPr>
            <w:rFonts w:ascii="Times New Roman" w:hAnsi="Times New Roman" w:cs="Times New Roman"/>
            <w:color w:val="000000"/>
            <w:sz w:val="24"/>
          </w:rPr>
          <w:t>Comprehensive Specialized Hospital</w:t>
        </w:r>
      </w:ins>
      <w:ins w:id="199" w:author="wireless" w:date="2022-02-08T21:29:00Z">
        <w:r w:rsidR="00C46C44">
          <w:rPr>
            <w:rFonts w:ascii="Times New Roman" w:hAnsi="Times New Roman" w:cs="Times New Roman"/>
            <w:color w:val="000000"/>
            <w:sz w:val="24"/>
          </w:rPr>
          <w:t xml:space="preserve"> where the study was conducted</w:t>
        </w:r>
      </w:ins>
      <w:ins w:id="200" w:author="wireless" w:date="2022-02-08T21:22:00Z">
        <w:r w:rsidR="00C46C44">
          <w:rPr>
            <w:rFonts w:ascii="Times New Roman" w:hAnsi="Times New Roman" w:cs="Times New Roman"/>
            <w:color w:val="000000"/>
            <w:sz w:val="24"/>
          </w:rPr>
          <w:t xml:space="preserve">. </w:t>
        </w:r>
      </w:ins>
      <w:ins w:id="201" w:author="wireless" w:date="2022-02-08T21:24:00Z">
        <w:r w:rsidR="00C46C44">
          <w:rPr>
            <w:rFonts w:ascii="Times New Roman" w:hAnsi="Times New Roman" w:cs="Times New Roman"/>
            <w:color w:val="000000"/>
            <w:sz w:val="24"/>
          </w:rPr>
          <w:t xml:space="preserve">The </w:t>
        </w:r>
      </w:ins>
      <w:ins w:id="202" w:author="wireless" w:date="2022-02-08T21:25:00Z">
        <w:r w:rsidR="00C46C44">
          <w:rPr>
            <w:rFonts w:ascii="Times New Roman" w:hAnsi="Times New Roman" w:cs="Times New Roman"/>
            <w:color w:val="000000"/>
            <w:sz w:val="24"/>
          </w:rPr>
          <w:t xml:space="preserve">study </w:t>
        </w:r>
      </w:ins>
      <w:ins w:id="203" w:author="wireless" w:date="2022-02-08T21:24:00Z">
        <w:r w:rsidR="00C46C44">
          <w:rPr>
            <w:rFonts w:ascii="Times New Roman" w:hAnsi="Times New Roman" w:cs="Times New Roman"/>
            <w:color w:val="000000"/>
            <w:sz w:val="24"/>
          </w:rPr>
          <w:t>findings will</w:t>
        </w:r>
      </w:ins>
      <w:ins w:id="204" w:author="wireless" w:date="2022-02-08T21:30:00Z">
        <w:r w:rsidR="00C46C44">
          <w:rPr>
            <w:rFonts w:ascii="Times New Roman" w:hAnsi="Times New Roman" w:cs="Times New Roman"/>
            <w:color w:val="000000"/>
            <w:sz w:val="24"/>
          </w:rPr>
          <w:t xml:space="preserve"> </w:t>
        </w:r>
      </w:ins>
      <w:ins w:id="205" w:author="wireless" w:date="2022-02-08T21:24:00Z">
        <w:r w:rsidR="00C46C44">
          <w:rPr>
            <w:rFonts w:ascii="Times New Roman" w:hAnsi="Times New Roman" w:cs="Times New Roman"/>
            <w:color w:val="000000"/>
            <w:sz w:val="24"/>
          </w:rPr>
          <w:t xml:space="preserve">be presented in locally and internationally held </w:t>
        </w:r>
      </w:ins>
      <w:ins w:id="206" w:author="wireless" w:date="2022-02-08T21:25:00Z">
        <w:r w:rsidR="00C46C44">
          <w:rPr>
            <w:rFonts w:ascii="Times New Roman" w:hAnsi="Times New Roman" w:cs="Times New Roman"/>
            <w:color w:val="000000"/>
            <w:sz w:val="24"/>
          </w:rPr>
          <w:t xml:space="preserve">workshops, seminars, conferences and </w:t>
        </w:r>
      </w:ins>
      <w:ins w:id="207" w:author="wireless" w:date="2022-02-08T21:26:00Z">
        <w:r w:rsidR="00C46C44">
          <w:rPr>
            <w:rFonts w:ascii="Times New Roman" w:hAnsi="Times New Roman" w:cs="Times New Roman"/>
            <w:color w:val="000000"/>
            <w:sz w:val="24"/>
          </w:rPr>
          <w:t xml:space="preserve">various meetings. </w:t>
        </w:r>
      </w:ins>
      <w:ins w:id="208" w:author="wireless" w:date="2022-02-08T21:27:00Z">
        <w:r w:rsidR="00C46C44">
          <w:rPr>
            <w:rFonts w:ascii="Times New Roman" w:hAnsi="Times New Roman" w:cs="Times New Roman"/>
            <w:color w:val="000000"/>
            <w:sz w:val="24"/>
          </w:rPr>
          <w:t>It</w:t>
        </w:r>
      </w:ins>
      <w:r w:rsidR="00440AEA">
        <w:rPr>
          <w:rFonts w:ascii="Times New Roman" w:hAnsi="Times New Roman" w:cs="Times New Roman"/>
          <w:color w:val="000000"/>
          <w:sz w:val="24"/>
        </w:rPr>
        <w:t xml:space="preserve"> </w:t>
      </w:r>
      <w:r w:rsidRPr="008010B1">
        <w:rPr>
          <w:rFonts w:ascii="Times New Roman" w:hAnsi="Times New Roman" w:cs="Times New Roman"/>
          <w:color w:val="000000"/>
          <w:sz w:val="24"/>
        </w:rPr>
        <w:t>will also be published in internationally recognized journal.</w:t>
      </w:r>
    </w:p>
    <w:p w14:paraId="6EA7DDAF" w14:textId="731210D3" w:rsidR="002A5E40" w:rsidRPr="000B200E" w:rsidRDefault="004C5D02" w:rsidP="000B200E">
      <w:pPr>
        <w:pStyle w:val="Heading1"/>
        <w:spacing w:before="0" w:after="120"/>
        <w:ind w:left="216"/>
        <w:rPr>
          <w:rFonts w:ascii="Times New Roman" w:hAnsi="Times New Roman" w:cs="Times New Roman"/>
          <w:b/>
          <w:sz w:val="24"/>
          <w:szCs w:val="24"/>
        </w:rPr>
      </w:pPr>
      <w:r w:rsidRPr="004838C9">
        <w:rPr>
          <w:rFonts w:ascii="Times New Roman" w:hAnsi="Times New Roman" w:cs="Times New Roman"/>
          <w:color w:val="000000"/>
          <w:sz w:val="24"/>
        </w:rPr>
        <w:br w:type="page"/>
      </w:r>
      <w:bookmarkStart w:id="209" w:name="_Toc75592326"/>
      <w:r w:rsidR="004838C9" w:rsidRPr="00226DF9">
        <w:rPr>
          <w:rFonts w:ascii="Times New Roman" w:hAnsi="Times New Roman" w:cs="Times New Roman"/>
          <w:b/>
          <w:color w:val="auto"/>
          <w:sz w:val="28"/>
          <w:szCs w:val="24"/>
        </w:rPr>
        <w:lastRenderedPageBreak/>
        <w:t>Results</w:t>
      </w:r>
      <w:bookmarkEnd w:id="209"/>
    </w:p>
    <w:p w14:paraId="0BED2C1A" w14:textId="522A9F62" w:rsidR="005F14F1" w:rsidRPr="005F14F1" w:rsidRDefault="00C57F4D" w:rsidP="000B200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Sociodemographic Characteristics of </w:t>
      </w:r>
      <w:r w:rsidR="00F95160">
        <w:rPr>
          <w:rFonts w:ascii="Times New Roman" w:hAnsi="Times New Roman" w:cs="Times New Roman"/>
          <w:b/>
          <w:sz w:val="24"/>
          <w:szCs w:val="24"/>
        </w:rPr>
        <w:t>P</w:t>
      </w:r>
      <w:r w:rsidR="005F14F1" w:rsidRPr="005F14F1">
        <w:rPr>
          <w:rFonts w:ascii="Times New Roman" w:hAnsi="Times New Roman" w:cs="Times New Roman"/>
          <w:b/>
          <w:sz w:val="24"/>
          <w:szCs w:val="24"/>
        </w:rPr>
        <w:t xml:space="preserve">reterm </w:t>
      </w:r>
      <w:r w:rsidRPr="005F14F1">
        <w:rPr>
          <w:rFonts w:ascii="Times New Roman" w:hAnsi="Times New Roman" w:cs="Times New Roman"/>
          <w:b/>
          <w:sz w:val="24"/>
          <w:szCs w:val="24"/>
        </w:rPr>
        <w:t>neonates</w:t>
      </w:r>
      <w:r w:rsidRPr="00F95160">
        <w:rPr>
          <w:rFonts w:ascii="Times New Roman" w:hAnsi="Times New Roman" w:cs="Times New Roman"/>
          <w:b/>
          <w:sz w:val="24"/>
          <w:szCs w:val="24"/>
        </w:rPr>
        <w:t xml:space="preserve"> </w:t>
      </w:r>
      <w:r>
        <w:rPr>
          <w:rFonts w:ascii="Times New Roman" w:hAnsi="Times New Roman" w:cs="Times New Roman"/>
          <w:b/>
          <w:sz w:val="24"/>
          <w:szCs w:val="24"/>
        </w:rPr>
        <w:t>and their Mothers</w:t>
      </w:r>
    </w:p>
    <w:p w14:paraId="27D1C20E" w14:textId="09D0B607" w:rsidR="00865F32" w:rsidRPr="00CD2243" w:rsidRDefault="005F14F1" w:rsidP="000B200E">
      <w:pPr>
        <w:spacing w:after="0" w:line="360" w:lineRule="auto"/>
        <w:jc w:val="both"/>
        <w:rPr>
          <w:rFonts w:ascii="Times New Roman" w:hAnsi="Times New Roman" w:cs="Times New Roman"/>
          <w:color w:val="000000" w:themeColor="text1"/>
          <w:sz w:val="24"/>
          <w:szCs w:val="24"/>
        </w:rPr>
      </w:pPr>
      <w:r w:rsidRPr="00CD2243">
        <w:rPr>
          <w:rFonts w:ascii="Times New Roman" w:hAnsi="Times New Roman" w:cs="Times New Roman"/>
          <w:color w:val="000000" w:themeColor="text1"/>
          <w:sz w:val="24"/>
          <w:szCs w:val="24"/>
        </w:rPr>
        <w:t xml:space="preserve">Among 723 preterm neonates, </w:t>
      </w:r>
      <w:r w:rsidR="00B01E59" w:rsidRPr="00CD2243">
        <w:rPr>
          <w:rFonts w:ascii="Times New Roman" w:hAnsi="Times New Roman" w:cs="Times New Roman"/>
          <w:color w:val="000000" w:themeColor="text1"/>
          <w:sz w:val="24"/>
          <w:szCs w:val="24"/>
        </w:rPr>
        <w:t>375 (51.87</w:t>
      </w:r>
      <w:r w:rsidR="004838C9" w:rsidRPr="00CD2243">
        <w:rPr>
          <w:rFonts w:ascii="Times New Roman" w:hAnsi="Times New Roman" w:cs="Times New Roman"/>
          <w:color w:val="000000" w:themeColor="text1"/>
          <w:sz w:val="24"/>
          <w:szCs w:val="24"/>
        </w:rPr>
        <w:t xml:space="preserve">%) were females and </w:t>
      </w:r>
      <w:r w:rsidRPr="00CD2243">
        <w:rPr>
          <w:rFonts w:ascii="Times New Roman" w:hAnsi="Times New Roman" w:cs="Times New Roman"/>
          <w:color w:val="000000" w:themeColor="text1"/>
          <w:sz w:val="24"/>
          <w:szCs w:val="24"/>
        </w:rPr>
        <w:t>three fifth 438 (60.7</w:t>
      </w:r>
      <w:r w:rsidR="004838C9" w:rsidRPr="00CD2243">
        <w:rPr>
          <w:rFonts w:ascii="Times New Roman" w:hAnsi="Times New Roman" w:cs="Times New Roman"/>
          <w:color w:val="000000" w:themeColor="text1"/>
          <w:sz w:val="24"/>
          <w:szCs w:val="24"/>
        </w:rPr>
        <w:t xml:space="preserve">%) </w:t>
      </w:r>
      <w:r w:rsidRPr="00CD2243">
        <w:rPr>
          <w:rFonts w:ascii="Times New Roman" w:hAnsi="Times New Roman" w:cs="Times New Roman"/>
          <w:color w:val="000000" w:themeColor="text1"/>
          <w:sz w:val="24"/>
          <w:szCs w:val="24"/>
        </w:rPr>
        <w:t>of th</w:t>
      </w:r>
      <w:r w:rsidR="002A6A10" w:rsidRPr="00CD2243">
        <w:rPr>
          <w:rFonts w:ascii="Times New Roman" w:hAnsi="Times New Roman" w:cs="Times New Roman"/>
          <w:color w:val="000000" w:themeColor="text1"/>
          <w:sz w:val="24"/>
          <w:szCs w:val="24"/>
        </w:rPr>
        <w:t xml:space="preserve">ose study participants </w:t>
      </w:r>
      <w:r w:rsidRPr="00CD2243">
        <w:rPr>
          <w:rFonts w:ascii="Times New Roman" w:hAnsi="Times New Roman" w:cs="Times New Roman"/>
          <w:color w:val="000000" w:themeColor="text1"/>
          <w:sz w:val="24"/>
          <w:szCs w:val="24"/>
        </w:rPr>
        <w:t xml:space="preserve">resides in </w:t>
      </w:r>
      <w:r w:rsidR="004838C9" w:rsidRPr="00CD2243">
        <w:rPr>
          <w:rFonts w:ascii="Times New Roman" w:hAnsi="Times New Roman" w:cs="Times New Roman"/>
          <w:color w:val="000000" w:themeColor="text1"/>
          <w:sz w:val="24"/>
          <w:szCs w:val="24"/>
        </w:rPr>
        <w:t>Urban</w:t>
      </w:r>
      <w:r w:rsidRPr="00CD2243">
        <w:rPr>
          <w:rFonts w:ascii="Times New Roman" w:hAnsi="Times New Roman" w:cs="Times New Roman"/>
          <w:color w:val="000000" w:themeColor="text1"/>
          <w:sz w:val="24"/>
          <w:szCs w:val="24"/>
        </w:rPr>
        <w:t xml:space="preserve"> area</w:t>
      </w:r>
      <w:r w:rsidR="004838C9" w:rsidRPr="00CD2243">
        <w:rPr>
          <w:rFonts w:ascii="Times New Roman" w:hAnsi="Times New Roman" w:cs="Times New Roman"/>
          <w:color w:val="000000" w:themeColor="text1"/>
          <w:sz w:val="24"/>
          <w:szCs w:val="24"/>
        </w:rPr>
        <w:t xml:space="preserve">.  </w:t>
      </w:r>
      <w:r w:rsidR="002A6A10" w:rsidRPr="00CD2243">
        <w:rPr>
          <w:rFonts w:ascii="Times New Roman" w:hAnsi="Times New Roman" w:cs="Times New Roman"/>
          <w:color w:val="000000" w:themeColor="text1"/>
          <w:sz w:val="24"/>
          <w:szCs w:val="24"/>
        </w:rPr>
        <w:t xml:space="preserve">The mean length of hospital stay was 10.4 (95% CI: 9.8, 10.9) and the median was 11 (95% CI: 9.2, 12.81). The mean gestational age of the preterm neonates was 32.76±2.26 SD weeks while their mean age at admission was 1.7 ± 2.1 SD days. Most of the preterm neonates 558 (77.18%) included in the study were belong to the gestational age group of 32-36 weeks. </w:t>
      </w:r>
      <w:r w:rsidR="00341A55" w:rsidRPr="00CD2243">
        <w:rPr>
          <w:rFonts w:ascii="Times New Roman" w:hAnsi="Times New Roman" w:cs="Times New Roman"/>
          <w:color w:val="000000" w:themeColor="text1"/>
          <w:sz w:val="24"/>
          <w:szCs w:val="24"/>
        </w:rPr>
        <w:t xml:space="preserve">About four fifth 645(89.2%) of the preterm neonates had first minute Apgar score of less than seven and two third 447(61.8%) </w:t>
      </w:r>
      <w:r w:rsidR="00AD5627" w:rsidRPr="00CD2243">
        <w:rPr>
          <w:rFonts w:ascii="Times New Roman" w:hAnsi="Times New Roman" w:cs="Times New Roman"/>
          <w:color w:val="000000" w:themeColor="text1"/>
          <w:sz w:val="24"/>
          <w:szCs w:val="24"/>
        </w:rPr>
        <w:t xml:space="preserve">of them </w:t>
      </w:r>
      <w:r w:rsidR="00341A55" w:rsidRPr="00CD2243">
        <w:rPr>
          <w:rFonts w:ascii="Times New Roman" w:hAnsi="Times New Roman" w:cs="Times New Roman"/>
          <w:color w:val="000000" w:themeColor="text1"/>
          <w:sz w:val="24"/>
          <w:szCs w:val="24"/>
        </w:rPr>
        <w:t xml:space="preserve">had fifth minute Apgar score </w:t>
      </w:r>
      <w:r w:rsidR="00AD5627" w:rsidRPr="00CD2243">
        <w:rPr>
          <w:rFonts w:ascii="Times New Roman" w:hAnsi="Times New Roman" w:cs="Times New Roman"/>
          <w:color w:val="000000" w:themeColor="text1"/>
          <w:sz w:val="24"/>
          <w:szCs w:val="24"/>
        </w:rPr>
        <w:t xml:space="preserve">of </w:t>
      </w:r>
      <w:r w:rsidR="00CF48ED">
        <w:rPr>
          <w:rFonts w:ascii="Times New Roman" w:hAnsi="Times New Roman" w:cs="Times New Roman"/>
          <w:color w:val="000000" w:themeColor="text1"/>
          <w:sz w:val="24"/>
          <w:szCs w:val="24"/>
        </w:rPr>
        <w:t>less than seven</w:t>
      </w:r>
      <w:r w:rsidR="005D6668">
        <w:rPr>
          <w:rFonts w:ascii="Times New Roman" w:hAnsi="Times New Roman" w:cs="Times New Roman"/>
          <w:color w:val="000000" w:themeColor="text1"/>
          <w:sz w:val="24"/>
          <w:szCs w:val="24"/>
        </w:rPr>
        <w:t xml:space="preserve">. Mothers with age equal or below 20 accounts 12.2% and around 61% of them were from </w:t>
      </w:r>
      <w:ins w:id="210" w:author="wireless" w:date="2022-02-10T04:02:00Z">
        <w:r w:rsidR="00D06C00">
          <w:rPr>
            <w:rFonts w:ascii="Times New Roman" w:hAnsi="Times New Roman" w:cs="Times New Roman"/>
            <w:color w:val="000000" w:themeColor="text1"/>
            <w:sz w:val="24"/>
            <w:szCs w:val="24"/>
          </w:rPr>
          <w:t>urban</w:t>
        </w:r>
      </w:ins>
      <w:r w:rsidR="005D6668">
        <w:rPr>
          <w:rFonts w:ascii="Times New Roman" w:hAnsi="Times New Roman" w:cs="Times New Roman"/>
          <w:color w:val="000000" w:themeColor="text1"/>
          <w:sz w:val="24"/>
          <w:szCs w:val="24"/>
        </w:rPr>
        <w:t xml:space="preserve"> are</w:t>
      </w:r>
      <w:ins w:id="211" w:author="wireless" w:date="2022-02-10T04:02:00Z">
        <w:r w:rsidR="00D06C00">
          <w:rPr>
            <w:rFonts w:ascii="Times New Roman" w:hAnsi="Times New Roman" w:cs="Times New Roman"/>
            <w:color w:val="000000" w:themeColor="text1"/>
            <w:sz w:val="24"/>
            <w:szCs w:val="24"/>
          </w:rPr>
          <w:t>a</w:t>
        </w:r>
      </w:ins>
      <w:r w:rsidR="00CF48ED">
        <w:rPr>
          <w:rFonts w:ascii="Times New Roman" w:hAnsi="Times New Roman" w:cs="Times New Roman"/>
          <w:color w:val="000000" w:themeColor="text1"/>
          <w:sz w:val="24"/>
          <w:szCs w:val="24"/>
        </w:rPr>
        <w:t xml:space="preserve"> (Table 1</w:t>
      </w:r>
      <w:r w:rsidR="00CD2243" w:rsidRPr="00CD2243">
        <w:rPr>
          <w:rFonts w:ascii="Times New Roman" w:hAnsi="Times New Roman" w:cs="Times New Roman"/>
          <w:color w:val="000000" w:themeColor="text1"/>
          <w:sz w:val="24"/>
          <w:szCs w:val="24"/>
        </w:rPr>
        <w:t>)</w:t>
      </w:r>
    </w:p>
    <w:p w14:paraId="5763E2A2" w14:textId="45879CD9" w:rsidR="000B200E" w:rsidRPr="00D2522A" w:rsidRDefault="00BC5C7D" w:rsidP="000B200E">
      <w:pPr>
        <w:spacing w:after="0" w:line="360" w:lineRule="auto"/>
        <w:jc w:val="both"/>
        <w:rPr>
          <w:rFonts w:ascii="Times New Roman" w:hAnsi="Times New Roman" w:cs="Times New Roman"/>
          <w:b/>
          <w:sz w:val="24"/>
          <w:szCs w:val="24"/>
        </w:rPr>
      </w:pPr>
      <w:bookmarkStart w:id="212" w:name="_Toc75591841"/>
      <w:r>
        <w:rPr>
          <w:rFonts w:ascii="Times New Roman" w:hAnsi="Times New Roman" w:cs="Times New Roman"/>
          <w:b/>
          <w:sz w:val="24"/>
          <w:szCs w:val="24"/>
        </w:rPr>
        <w:t xml:space="preserve">Obstetric and Medical Related </w:t>
      </w:r>
      <w:r w:rsidR="000B200E" w:rsidRPr="00D2522A">
        <w:rPr>
          <w:rFonts w:ascii="Times New Roman" w:hAnsi="Times New Roman" w:cs="Times New Roman"/>
          <w:b/>
          <w:sz w:val="24"/>
          <w:szCs w:val="24"/>
        </w:rPr>
        <w:t>Characteristics</w:t>
      </w:r>
      <w:r w:rsidRPr="00BC5C7D">
        <w:rPr>
          <w:rFonts w:ascii="Times New Roman" w:hAnsi="Times New Roman" w:cs="Times New Roman"/>
          <w:b/>
          <w:sz w:val="24"/>
          <w:szCs w:val="24"/>
        </w:rPr>
        <w:t xml:space="preserve"> </w:t>
      </w:r>
      <w:r>
        <w:rPr>
          <w:rFonts w:ascii="Times New Roman" w:hAnsi="Times New Roman" w:cs="Times New Roman"/>
          <w:b/>
          <w:sz w:val="24"/>
          <w:szCs w:val="24"/>
        </w:rPr>
        <w:t>of Mother’s</w:t>
      </w:r>
    </w:p>
    <w:p w14:paraId="6F4FD0FB" w14:textId="77777777" w:rsidR="00BC5C7D" w:rsidRDefault="000B200E" w:rsidP="000B200E">
      <w:pPr>
        <w:spacing w:line="360" w:lineRule="auto"/>
        <w:jc w:val="both"/>
        <w:rPr>
          <w:rFonts w:ascii="Times New Roman" w:hAnsi="Times New Roman" w:cs="Times New Roman"/>
          <w:color w:val="000000" w:themeColor="text1"/>
          <w:sz w:val="24"/>
          <w:szCs w:val="24"/>
        </w:rPr>
      </w:pPr>
      <w:r w:rsidRPr="00CD2243">
        <w:rPr>
          <w:rFonts w:ascii="Times New Roman" w:hAnsi="Times New Roman" w:cs="Times New Roman"/>
          <w:color w:val="000000" w:themeColor="text1"/>
          <w:sz w:val="24"/>
          <w:szCs w:val="24"/>
        </w:rPr>
        <w:t>Of the 779 preterm neonate charts reviewed, 723 (92.8%) records were met enrollment criteria and included, but 56 (7.2%) charts were excluded because of their incompleteness.  More than half 397(54.9%) of the mothers had delivered at HU-CSH and only ten (1.4%) of the participants gave birth at home which accounts only 20% of the preterm neonatal death. Most of the mothers 684(94.6%) had ANC follow up. More than half 406 (56.2%) of study participants were delivered through spontaneous vaginal delivery and 305 (42.2%) of them with caesarian section. The mean age of the mothers was 27±5.138 SD years. Majorities of the mothers 466(64.5%) had parity less than or equal to two and about half 354(49%) of the mothers had gravidity of less than or equal to two. Around one third 21(37.8%) of the mothers were anemic and only 7</w:t>
      </w:r>
      <w:r w:rsidR="00CF48ED">
        <w:rPr>
          <w:rFonts w:ascii="Times New Roman" w:hAnsi="Times New Roman" w:cs="Times New Roman"/>
          <w:color w:val="000000" w:themeColor="text1"/>
          <w:sz w:val="24"/>
          <w:szCs w:val="24"/>
        </w:rPr>
        <w:t>(1%) had kidney problem (Table 2</w:t>
      </w:r>
      <w:r w:rsidRPr="00CD2243">
        <w:rPr>
          <w:rFonts w:ascii="Times New Roman" w:hAnsi="Times New Roman" w:cs="Times New Roman"/>
          <w:color w:val="000000" w:themeColor="text1"/>
          <w:sz w:val="24"/>
          <w:szCs w:val="24"/>
        </w:rPr>
        <w:t>)</w:t>
      </w:r>
    </w:p>
    <w:p w14:paraId="77111E10" w14:textId="75F34A0B" w:rsidR="00BC5C7D" w:rsidRDefault="00BC5C7D" w:rsidP="00BC5C7D">
      <w:pPr>
        <w:pStyle w:val="Heading2"/>
        <w:tabs>
          <w:tab w:val="left" w:pos="540"/>
        </w:tabs>
        <w:spacing w:before="240" w:after="120"/>
        <w:rPr>
          <w:rFonts w:ascii="Times New Roman" w:hAnsi="Times New Roman" w:cs="Times New Roman"/>
          <w:b/>
          <w:color w:val="auto"/>
        </w:rPr>
      </w:pPr>
      <w:bookmarkStart w:id="213" w:name="_Toc83803069"/>
      <w:r>
        <w:rPr>
          <w:rFonts w:ascii="Times New Roman" w:hAnsi="Times New Roman" w:cs="Times New Roman"/>
          <w:b/>
          <w:color w:val="auto"/>
        </w:rPr>
        <w:t>Preterm Neonatal R</w:t>
      </w:r>
      <w:r w:rsidRPr="00DE4540">
        <w:rPr>
          <w:rFonts w:ascii="Times New Roman" w:hAnsi="Times New Roman" w:cs="Times New Roman"/>
          <w:b/>
          <w:color w:val="auto"/>
        </w:rPr>
        <w:t>elated problems</w:t>
      </w:r>
      <w:bookmarkEnd w:id="213"/>
    </w:p>
    <w:p w14:paraId="48FDF7E8" w14:textId="74D6642C" w:rsidR="00F95160" w:rsidRDefault="00BC5C7D" w:rsidP="00BC5C7D">
      <w:pPr>
        <w:spacing w:line="360" w:lineRule="auto"/>
        <w:jc w:val="both"/>
        <w:rPr>
          <w:rFonts w:ascii="Times New Roman" w:eastAsia="Times New Roman" w:hAnsi="Times New Roman" w:cs="Times New Roman"/>
          <w:b/>
          <w:bCs/>
          <w:sz w:val="24"/>
          <w:szCs w:val="28"/>
          <w:lang w:eastAsia="bg-BG"/>
        </w:rPr>
      </w:pPr>
      <w:r w:rsidRPr="00DE4540">
        <w:rPr>
          <w:rFonts w:ascii="Times New Roman" w:hAnsi="Times New Roman" w:cs="Times New Roman"/>
          <w:sz w:val="24"/>
          <w:szCs w:val="24"/>
        </w:rPr>
        <w:t>Of the total study participants, Preterm neonates with birt</w:t>
      </w:r>
      <w:r>
        <w:rPr>
          <w:rFonts w:ascii="Times New Roman" w:hAnsi="Times New Roman" w:cs="Times New Roman"/>
          <w:sz w:val="24"/>
          <w:szCs w:val="24"/>
        </w:rPr>
        <w:t xml:space="preserve">h weight &lt;=1000gm were 20(2.8%). </w:t>
      </w:r>
      <w:r w:rsidRPr="00DE4540">
        <w:rPr>
          <w:rFonts w:ascii="Times New Roman" w:hAnsi="Times New Roman" w:cs="Times New Roman"/>
          <w:sz w:val="24"/>
          <w:szCs w:val="24"/>
        </w:rPr>
        <w:t>Among the preterm neonates with weight between 1000-1500gm; 82(50.9%) were died. Majority of study participants 645 (89.2%) and 447(61.8 %) of them were with 1</w:t>
      </w:r>
      <w:r w:rsidRPr="00DE4540">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Pr="00DE4540">
        <w:rPr>
          <w:rFonts w:ascii="Times New Roman" w:hAnsi="Times New Roman" w:cs="Times New Roman"/>
          <w:sz w:val="24"/>
          <w:szCs w:val="24"/>
        </w:rPr>
        <w:t>and 5</w:t>
      </w:r>
      <w:r w:rsidRPr="00DE4540">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minute</w:t>
      </w:r>
      <w:r w:rsidR="00651AF6">
        <w:rPr>
          <w:rFonts w:ascii="Times New Roman" w:hAnsi="Times New Roman" w:cs="Times New Roman"/>
          <w:sz w:val="24"/>
          <w:szCs w:val="24"/>
        </w:rPr>
        <w:t xml:space="preserve"> Apgar</w:t>
      </w:r>
      <w:r w:rsidRPr="00DE4540">
        <w:rPr>
          <w:rFonts w:ascii="Times New Roman" w:hAnsi="Times New Roman" w:cs="Times New Roman"/>
          <w:sz w:val="24"/>
          <w:szCs w:val="24"/>
        </w:rPr>
        <w:t xml:space="preserve"> score of &lt;7</w:t>
      </w:r>
      <w:r w:rsidR="00651AF6">
        <w:rPr>
          <w:rFonts w:ascii="Times New Roman" w:hAnsi="Times New Roman" w:cs="Times New Roman"/>
          <w:sz w:val="24"/>
          <w:szCs w:val="24"/>
        </w:rPr>
        <w:t xml:space="preserve"> respectively</w:t>
      </w:r>
      <w:r w:rsidRPr="00DE4540">
        <w:rPr>
          <w:rFonts w:ascii="Times New Roman" w:hAnsi="Times New Roman" w:cs="Times New Roman"/>
          <w:sz w:val="24"/>
          <w:szCs w:val="24"/>
        </w:rPr>
        <w:t>.</w:t>
      </w:r>
      <w:r>
        <w:rPr>
          <w:rFonts w:ascii="Times New Roman" w:hAnsi="Times New Roman" w:cs="Times New Roman"/>
          <w:sz w:val="24"/>
          <w:szCs w:val="24"/>
        </w:rPr>
        <w:t xml:space="preserve"> About 304(37.8%) of preterm neonates initiated breast feeding. From the total study participants 107(14.8%), 236(32.6%) and 418(57.8%) had prenatal asphyxia, neonatal seps</w:t>
      </w:r>
      <w:r w:rsidR="00651AF6">
        <w:rPr>
          <w:rFonts w:ascii="Times New Roman" w:hAnsi="Times New Roman" w:cs="Times New Roman"/>
          <w:sz w:val="24"/>
          <w:szCs w:val="24"/>
        </w:rPr>
        <w:t>is and hypothermia respectively (Table 3)</w:t>
      </w:r>
      <w:r>
        <w:rPr>
          <w:rFonts w:ascii="Times New Roman" w:hAnsi="Times New Roman" w:cs="Times New Roman"/>
          <w:sz w:val="24"/>
          <w:szCs w:val="24"/>
        </w:rPr>
        <w:t xml:space="preserve"> </w:t>
      </w:r>
      <w:r w:rsidR="00F95160">
        <w:rPr>
          <w:b/>
        </w:rPr>
        <w:br w:type="page"/>
      </w:r>
    </w:p>
    <w:bookmarkEnd w:id="212"/>
    <w:p w14:paraId="681A196E" w14:textId="14AE5971" w:rsidR="00CD2243" w:rsidRPr="00CD2243" w:rsidRDefault="00F95160" w:rsidP="00A005C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Proportion of Preterm Neonatal death</w:t>
      </w:r>
    </w:p>
    <w:p w14:paraId="49EAB9F2" w14:textId="605D6135" w:rsidR="005E1896" w:rsidRDefault="00A005CB" w:rsidP="005E189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finding of this study showed that</w:t>
      </w:r>
      <w:r w:rsidR="00CD2243" w:rsidRPr="00A861BC">
        <w:rPr>
          <w:rFonts w:ascii="Times New Roman" w:hAnsi="Times New Roman" w:cs="Times New Roman"/>
          <w:sz w:val="24"/>
          <w:szCs w:val="24"/>
        </w:rPr>
        <w:t xml:space="preserve"> 241 (33.3%) preterm neonates were died among which females accounts the majorities 126(52.28%). </w:t>
      </w:r>
      <w:r w:rsidR="00CD2243">
        <w:rPr>
          <w:rFonts w:ascii="Times New Roman" w:hAnsi="Times New Roman" w:cs="Times New Roman"/>
          <w:sz w:val="24"/>
          <w:szCs w:val="24"/>
        </w:rPr>
        <w:t>About three fifth 144 (59.75</w:t>
      </w:r>
      <w:r w:rsidR="00CD2243" w:rsidRPr="000E3ED9">
        <w:rPr>
          <w:rFonts w:ascii="Times New Roman" w:hAnsi="Times New Roman" w:cs="Times New Roman"/>
          <w:sz w:val="24"/>
          <w:szCs w:val="24"/>
        </w:rPr>
        <w:t xml:space="preserve">%) </w:t>
      </w:r>
      <w:r w:rsidR="00CD2243">
        <w:rPr>
          <w:rFonts w:ascii="Times New Roman" w:hAnsi="Times New Roman" w:cs="Times New Roman"/>
          <w:sz w:val="24"/>
          <w:szCs w:val="24"/>
        </w:rPr>
        <w:t xml:space="preserve">of the overall death </w:t>
      </w:r>
      <w:r w:rsidR="00CD2243" w:rsidRPr="000E3ED9">
        <w:rPr>
          <w:rFonts w:ascii="Times New Roman" w:hAnsi="Times New Roman" w:cs="Times New Roman"/>
          <w:sz w:val="24"/>
          <w:szCs w:val="24"/>
        </w:rPr>
        <w:t xml:space="preserve">were </w:t>
      </w:r>
      <w:r w:rsidR="00CD2243" w:rsidRPr="00CD2243">
        <w:rPr>
          <w:rFonts w:ascii="Times New Roman" w:hAnsi="Times New Roman" w:cs="Times New Roman"/>
          <w:color w:val="000000" w:themeColor="text1"/>
          <w:sz w:val="24"/>
          <w:szCs w:val="24"/>
        </w:rPr>
        <w:t>occu</w:t>
      </w:r>
      <w:r w:rsidR="00CD2243">
        <w:rPr>
          <w:rFonts w:ascii="Times New Roman" w:hAnsi="Times New Roman" w:cs="Times New Roman"/>
          <w:color w:val="000000" w:themeColor="text1"/>
          <w:sz w:val="24"/>
          <w:szCs w:val="24"/>
        </w:rPr>
        <w:t>r</w:t>
      </w:r>
      <w:r w:rsidR="00CD2243" w:rsidRPr="00CD2243">
        <w:rPr>
          <w:rFonts w:ascii="Times New Roman" w:hAnsi="Times New Roman" w:cs="Times New Roman"/>
          <w:color w:val="000000" w:themeColor="text1"/>
          <w:sz w:val="24"/>
          <w:szCs w:val="24"/>
        </w:rPr>
        <w:t>red</w:t>
      </w:r>
      <w:r w:rsidR="00CD2243" w:rsidRPr="000E3ED9">
        <w:rPr>
          <w:rFonts w:ascii="Times New Roman" w:hAnsi="Times New Roman" w:cs="Times New Roman"/>
          <w:sz w:val="24"/>
          <w:szCs w:val="24"/>
        </w:rPr>
        <w:t xml:space="preserve"> within 2-7 days of their birth. </w:t>
      </w:r>
      <w:r w:rsidR="00CD2243">
        <w:rPr>
          <w:rFonts w:ascii="Times New Roman" w:hAnsi="Times New Roman" w:cs="Times New Roman"/>
          <w:color w:val="000000" w:themeColor="text1"/>
          <w:sz w:val="24"/>
          <w:szCs w:val="24"/>
        </w:rPr>
        <w:t xml:space="preserve">All </w:t>
      </w:r>
      <w:r w:rsidR="00CD2243" w:rsidRPr="0043748C">
        <w:rPr>
          <w:rFonts w:ascii="Times New Roman" w:hAnsi="Times New Roman" w:cs="Times New Roman"/>
          <w:color w:val="000000" w:themeColor="text1"/>
          <w:sz w:val="24"/>
          <w:szCs w:val="24"/>
        </w:rPr>
        <w:t xml:space="preserve">Preterm neonates with </w:t>
      </w:r>
      <w:r w:rsidR="00CD2243" w:rsidRPr="00A005CB">
        <w:rPr>
          <w:rFonts w:ascii="Times New Roman" w:hAnsi="Times New Roman" w:cs="Times New Roman"/>
          <w:color w:val="000000" w:themeColor="text1"/>
          <w:sz w:val="24"/>
          <w:szCs w:val="24"/>
        </w:rPr>
        <w:t>birth weight &lt;=</w:t>
      </w:r>
      <w:r w:rsidR="00CD2243" w:rsidRPr="0043748C">
        <w:rPr>
          <w:rFonts w:ascii="Times New Roman" w:hAnsi="Times New Roman" w:cs="Times New Roman"/>
          <w:color w:val="000000" w:themeColor="text1"/>
          <w:sz w:val="24"/>
          <w:szCs w:val="24"/>
        </w:rPr>
        <w:t xml:space="preserve">1000gm 20(2.8%) were </w:t>
      </w:r>
      <w:r w:rsidR="00CD2243">
        <w:rPr>
          <w:rFonts w:ascii="Times New Roman" w:hAnsi="Times New Roman" w:cs="Times New Roman"/>
          <w:color w:val="000000" w:themeColor="text1"/>
          <w:sz w:val="24"/>
          <w:szCs w:val="24"/>
        </w:rPr>
        <w:t>died and among participants</w:t>
      </w:r>
      <w:r w:rsidR="00CD2243" w:rsidRPr="0043748C">
        <w:rPr>
          <w:rFonts w:ascii="Times New Roman" w:hAnsi="Times New Roman" w:cs="Times New Roman"/>
          <w:color w:val="000000" w:themeColor="text1"/>
          <w:sz w:val="24"/>
          <w:szCs w:val="24"/>
        </w:rPr>
        <w:t xml:space="preserve"> with </w:t>
      </w:r>
      <w:r w:rsidR="00CD2243">
        <w:rPr>
          <w:rFonts w:ascii="Times New Roman" w:hAnsi="Times New Roman" w:cs="Times New Roman"/>
          <w:color w:val="000000" w:themeColor="text1"/>
          <w:sz w:val="24"/>
          <w:szCs w:val="24"/>
        </w:rPr>
        <w:t xml:space="preserve">birth </w:t>
      </w:r>
      <w:r w:rsidR="00CD2243" w:rsidRPr="0043748C">
        <w:rPr>
          <w:rFonts w:ascii="Times New Roman" w:hAnsi="Times New Roman" w:cs="Times New Roman"/>
          <w:color w:val="000000" w:themeColor="text1"/>
          <w:sz w:val="24"/>
          <w:szCs w:val="24"/>
        </w:rPr>
        <w:t xml:space="preserve">weight between 1000-1500gm; </w:t>
      </w:r>
      <w:r w:rsidR="00CD2243">
        <w:rPr>
          <w:rFonts w:ascii="Times New Roman" w:hAnsi="Times New Roman" w:cs="Times New Roman"/>
          <w:color w:val="000000" w:themeColor="text1"/>
          <w:sz w:val="24"/>
          <w:szCs w:val="24"/>
        </w:rPr>
        <w:t xml:space="preserve">about half </w:t>
      </w:r>
      <w:r w:rsidR="00CD2243" w:rsidRPr="0043748C">
        <w:rPr>
          <w:rFonts w:ascii="Times New Roman" w:hAnsi="Times New Roman" w:cs="Times New Roman"/>
          <w:color w:val="000000" w:themeColor="text1"/>
          <w:sz w:val="24"/>
          <w:szCs w:val="24"/>
        </w:rPr>
        <w:t>8</w:t>
      </w:r>
      <w:r w:rsidR="00CD2243">
        <w:rPr>
          <w:rFonts w:ascii="Times New Roman" w:hAnsi="Times New Roman" w:cs="Times New Roman"/>
          <w:color w:val="000000" w:themeColor="text1"/>
          <w:sz w:val="24"/>
          <w:szCs w:val="24"/>
        </w:rPr>
        <w:t>2(50.9%) were died</w:t>
      </w:r>
      <w:r w:rsidR="004B32C4">
        <w:rPr>
          <w:rFonts w:ascii="Times New Roman" w:hAnsi="Times New Roman" w:cs="Times New Roman"/>
          <w:color w:val="000000" w:themeColor="text1"/>
          <w:sz w:val="24"/>
          <w:szCs w:val="24"/>
        </w:rPr>
        <w:t>.</w:t>
      </w:r>
      <w:r w:rsidR="00CD2243">
        <w:rPr>
          <w:rFonts w:ascii="Times New Roman" w:hAnsi="Times New Roman" w:cs="Times New Roman"/>
          <w:color w:val="000000" w:themeColor="text1"/>
          <w:sz w:val="24"/>
          <w:szCs w:val="24"/>
        </w:rPr>
        <w:t xml:space="preserve"> </w:t>
      </w:r>
      <w:r w:rsidR="004B32C4" w:rsidRPr="00A861BC">
        <w:rPr>
          <w:rFonts w:ascii="Times New Roman" w:hAnsi="Times New Roman" w:cs="Times New Roman"/>
          <w:sz w:val="24"/>
          <w:szCs w:val="24"/>
        </w:rPr>
        <w:t>The rest 482 (66.7%) preterm neonates includ</w:t>
      </w:r>
      <w:r w:rsidR="00AE0A87">
        <w:rPr>
          <w:rFonts w:ascii="Times New Roman" w:hAnsi="Times New Roman" w:cs="Times New Roman"/>
          <w:sz w:val="24"/>
          <w:szCs w:val="24"/>
        </w:rPr>
        <w:t xml:space="preserve">ed in the study were censored </w:t>
      </w:r>
      <w:r w:rsidR="005E1896">
        <w:rPr>
          <w:rFonts w:ascii="Times New Roman" w:hAnsi="Times New Roman" w:cs="Times New Roman"/>
          <w:sz w:val="24"/>
          <w:szCs w:val="24"/>
        </w:rPr>
        <w:t>(Table 1</w:t>
      </w:r>
      <w:r w:rsidR="005822FC">
        <w:rPr>
          <w:rFonts w:ascii="Times New Roman" w:hAnsi="Times New Roman" w:cs="Times New Roman"/>
          <w:sz w:val="24"/>
          <w:szCs w:val="24"/>
        </w:rPr>
        <w:t>)</w:t>
      </w:r>
      <w:r w:rsidR="00CD2243">
        <w:rPr>
          <w:rFonts w:ascii="Times New Roman" w:hAnsi="Times New Roman" w:cs="Times New Roman"/>
          <w:sz w:val="24"/>
          <w:szCs w:val="24"/>
        </w:rPr>
        <w:t xml:space="preserve"> </w:t>
      </w:r>
      <w:bookmarkStart w:id="214" w:name="_Toc83803070"/>
    </w:p>
    <w:p w14:paraId="6D5E56F1" w14:textId="4CEC66E9" w:rsidR="005E1896" w:rsidRPr="005E1896" w:rsidRDefault="005E1896" w:rsidP="005E1896">
      <w:pPr>
        <w:spacing w:after="0" w:line="360" w:lineRule="auto"/>
        <w:jc w:val="both"/>
        <w:rPr>
          <w:rFonts w:ascii="Times New Roman" w:hAnsi="Times New Roman" w:cs="Times New Roman"/>
          <w:b/>
          <w:sz w:val="28"/>
          <w:szCs w:val="24"/>
        </w:rPr>
      </w:pPr>
      <w:r w:rsidRPr="005E1896">
        <w:rPr>
          <w:rFonts w:ascii="Times New Roman" w:hAnsi="Times New Roman" w:cs="Times New Roman"/>
          <w:b/>
          <w:sz w:val="24"/>
        </w:rPr>
        <w:t>Incidence of death among Preterm Neonates</w:t>
      </w:r>
      <w:bookmarkEnd w:id="214"/>
    </w:p>
    <w:p w14:paraId="7D1E3340" w14:textId="38847E2E" w:rsidR="005E1896" w:rsidRDefault="005E1896" w:rsidP="00AE0A87">
      <w:pPr>
        <w:spacing w:after="120" w:line="360" w:lineRule="auto"/>
        <w:jc w:val="both"/>
        <w:rPr>
          <w:rFonts w:ascii="Times New Roman" w:hAnsi="Times New Roman" w:cs="Times New Roman"/>
          <w:sz w:val="24"/>
          <w:szCs w:val="24"/>
        </w:rPr>
      </w:pPr>
      <w:r w:rsidRPr="00DE4540">
        <w:rPr>
          <w:rFonts w:ascii="Times New Roman" w:hAnsi="Times New Roman" w:cs="Times New Roman"/>
          <w:sz w:val="24"/>
          <w:szCs w:val="24"/>
        </w:rPr>
        <w:t>Cohorts of 723 premature neonates were admitted to Neonatal Intensive Care Unit</w:t>
      </w:r>
      <w:r w:rsidR="00AE0A87">
        <w:rPr>
          <w:rFonts w:ascii="Times New Roman" w:hAnsi="Times New Roman" w:cs="Times New Roman"/>
          <w:sz w:val="24"/>
          <w:szCs w:val="24"/>
        </w:rPr>
        <w:t xml:space="preserve"> and</w:t>
      </w:r>
      <w:r>
        <w:rPr>
          <w:rFonts w:ascii="Times New Roman" w:hAnsi="Times New Roman" w:cs="Times New Roman"/>
          <w:sz w:val="24"/>
          <w:szCs w:val="24"/>
        </w:rPr>
        <w:t xml:space="preserve"> were</w:t>
      </w:r>
      <w:r w:rsidRPr="00DE4540">
        <w:rPr>
          <w:rFonts w:ascii="Times New Roman" w:hAnsi="Times New Roman" w:cs="Times New Roman"/>
          <w:sz w:val="24"/>
          <w:szCs w:val="24"/>
        </w:rPr>
        <w:t xml:space="preserve"> followed from admission to 28 days</w:t>
      </w:r>
      <w:r>
        <w:rPr>
          <w:rFonts w:ascii="Times New Roman" w:hAnsi="Times New Roman" w:cs="Times New Roman"/>
          <w:sz w:val="24"/>
          <w:szCs w:val="24"/>
        </w:rPr>
        <w:t xml:space="preserve"> of age</w:t>
      </w:r>
      <w:r w:rsidRPr="00DE4540">
        <w:rPr>
          <w:rFonts w:ascii="Times New Roman" w:hAnsi="Times New Roman" w:cs="Times New Roman"/>
          <w:sz w:val="24"/>
          <w:szCs w:val="24"/>
        </w:rPr>
        <w:t>. The total risk time contributed by study participants w</w:t>
      </w:r>
      <w:r w:rsidR="00AE0A87">
        <w:rPr>
          <w:rFonts w:ascii="Times New Roman" w:hAnsi="Times New Roman" w:cs="Times New Roman"/>
          <w:sz w:val="24"/>
          <w:szCs w:val="24"/>
        </w:rPr>
        <w:t>as</w:t>
      </w:r>
      <w:r w:rsidRPr="00DE4540">
        <w:rPr>
          <w:rFonts w:ascii="Times New Roman" w:hAnsi="Times New Roman" w:cs="Times New Roman"/>
          <w:sz w:val="24"/>
          <w:szCs w:val="24"/>
        </w:rPr>
        <w:t xml:space="preserve"> 7501 person-day</w:t>
      </w:r>
      <w:r>
        <w:rPr>
          <w:rFonts w:ascii="Times New Roman" w:hAnsi="Times New Roman" w:cs="Times New Roman"/>
          <w:sz w:val="24"/>
          <w:szCs w:val="24"/>
        </w:rPr>
        <w:t xml:space="preserve">s. </w:t>
      </w:r>
      <w:r w:rsidR="00AE0A87">
        <w:rPr>
          <w:rFonts w:ascii="Times New Roman" w:hAnsi="Times New Roman" w:cs="Times New Roman"/>
          <w:sz w:val="24"/>
          <w:szCs w:val="24"/>
        </w:rPr>
        <w:t xml:space="preserve">The </w:t>
      </w:r>
      <w:r w:rsidRPr="00DE4540">
        <w:rPr>
          <w:rFonts w:ascii="Times New Roman" w:hAnsi="Times New Roman" w:cs="Times New Roman"/>
          <w:sz w:val="24"/>
          <w:szCs w:val="24"/>
        </w:rPr>
        <w:t xml:space="preserve">overall incidence rate </w:t>
      </w:r>
      <w:r w:rsidR="00AE0A87">
        <w:rPr>
          <w:rFonts w:ascii="Times New Roman" w:hAnsi="Times New Roman" w:cs="Times New Roman"/>
          <w:sz w:val="24"/>
          <w:szCs w:val="24"/>
        </w:rPr>
        <w:t>was</w:t>
      </w:r>
      <w:r>
        <w:rPr>
          <w:rFonts w:ascii="Times New Roman" w:hAnsi="Times New Roman" w:cs="Times New Roman"/>
          <w:sz w:val="24"/>
          <w:szCs w:val="24"/>
        </w:rPr>
        <w:t xml:space="preserve"> </w:t>
      </w:r>
      <w:r w:rsidRPr="00DE4540">
        <w:rPr>
          <w:rFonts w:ascii="Times New Roman" w:hAnsi="Times New Roman" w:cs="Times New Roman"/>
          <w:sz w:val="24"/>
          <w:szCs w:val="24"/>
        </w:rPr>
        <w:t>32.12 (95% CI: 28.31, 36.45) death</w:t>
      </w:r>
      <w:r>
        <w:rPr>
          <w:rFonts w:ascii="Times New Roman" w:hAnsi="Times New Roman" w:cs="Times New Roman"/>
          <w:sz w:val="24"/>
          <w:szCs w:val="24"/>
        </w:rPr>
        <w:t>s</w:t>
      </w:r>
      <w:r w:rsidRPr="00DE4540">
        <w:rPr>
          <w:rFonts w:ascii="Times New Roman" w:hAnsi="Times New Roman" w:cs="Times New Roman"/>
          <w:sz w:val="24"/>
          <w:szCs w:val="24"/>
        </w:rPr>
        <w:t xml:space="preserve"> per 1000 </w:t>
      </w:r>
      <w:r>
        <w:rPr>
          <w:rFonts w:ascii="Times New Roman" w:hAnsi="Times New Roman" w:cs="Times New Roman"/>
          <w:sz w:val="24"/>
          <w:szCs w:val="24"/>
        </w:rPr>
        <w:t>preterm neonate</w:t>
      </w:r>
      <w:r w:rsidRPr="00DE4540">
        <w:rPr>
          <w:rFonts w:ascii="Times New Roman" w:hAnsi="Times New Roman" w:cs="Times New Roman"/>
          <w:sz w:val="24"/>
          <w:szCs w:val="24"/>
        </w:rPr>
        <w:t>-days</w:t>
      </w:r>
      <w:r>
        <w:rPr>
          <w:rFonts w:ascii="Times New Roman" w:hAnsi="Times New Roman" w:cs="Times New Roman"/>
          <w:sz w:val="24"/>
          <w:szCs w:val="24"/>
        </w:rPr>
        <w:t xml:space="preserve"> of</w:t>
      </w:r>
      <w:r w:rsidRPr="00DE4540">
        <w:rPr>
          <w:rFonts w:ascii="Times New Roman" w:hAnsi="Times New Roman" w:cs="Times New Roman"/>
          <w:sz w:val="24"/>
          <w:szCs w:val="24"/>
        </w:rPr>
        <w:t xml:space="preserve"> observation. </w:t>
      </w:r>
      <w:r>
        <w:rPr>
          <w:rFonts w:ascii="Times New Roman" w:hAnsi="Times New Roman" w:cs="Times New Roman"/>
          <w:sz w:val="24"/>
          <w:szCs w:val="24"/>
        </w:rPr>
        <w:t xml:space="preserve">The </w:t>
      </w:r>
      <w:r w:rsidRPr="00DE4540">
        <w:rPr>
          <w:rFonts w:ascii="Times New Roman" w:hAnsi="Times New Roman" w:cs="Times New Roman"/>
          <w:sz w:val="24"/>
          <w:szCs w:val="24"/>
        </w:rPr>
        <w:t xml:space="preserve">median </w:t>
      </w:r>
      <w:r>
        <w:rPr>
          <w:rFonts w:ascii="Times New Roman" w:hAnsi="Times New Roman" w:cs="Times New Roman"/>
          <w:sz w:val="24"/>
          <w:szCs w:val="24"/>
        </w:rPr>
        <w:t xml:space="preserve">hospital stay </w:t>
      </w:r>
      <w:r w:rsidRPr="00DE4540">
        <w:rPr>
          <w:rFonts w:ascii="Times New Roman" w:hAnsi="Times New Roman" w:cs="Times New Roman"/>
          <w:sz w:val="24"/>
          <w:szCs w:val="24"/>
        </w:rPr>
        <w:t>was 11 (95% CI: 9.2, 12.81). Among the censored preterm neonates the majority, 393 (81.5%) were discharged home</w:t>
      </w:r>
      <w:r>
        <w:rPr>
          <w:rFonts w:ascii="Times New Roman" w:hAnsi="Times New Roman" w:cs="Times New Roman"/>
          <w:sz w:val="24"/>
          <w:szCs w:val="24"/>
        </w:rPr>
        <w:t xml:space="preserve"> by cure, 72 (14.9</w:t>
      </w:r>
      <w:r w:rsidRPr="00DE4540">
        <w:rPr>
          <w:rFonts w:ascii="Times New Roman" w:hAnsi="Times New Roman" w:cs="Times New Roman"/>
          <w:sz w:val="24"/>
          <w:szCs w:val="24"/>
        </w:rPr>
        <w:t>%) of them were discharged against medical advice</w:t>
      </w:r>
      <w:r>
        <w:rPr>
          <w:rFonts w:ascii="Times New Roman" w:hAnsi="Times New Roman" w:cs="Times New Roman"/>
          <w:sz w:val="24"/>
          <w:szCs w:val="24"/>
        </w:rPr>
        <w:t>, 6(1.3%) of them were referred and</w:t>
      </w:r>
      <w:r w:rsidRPr="00DE4540">
        <w:rPr>
          <w:rFonts w:ascii="Times New Roman" w:hAnsi="Times New Roman" w:cs="Times New Roman"/>
          <w:sz w:val="24"/>
          <w:szCs w:val="24"/>
        </w:rPr>
        <w:t xml:space="preserve"> 11 </w:t>
      </w:r>
      <w:r w:rsidR="00CD75B1">
        <w:rPr>
          <w:rFonts w:ascii="Times New Roman" w:hAnsi="Times New Roman" w:cs="Times New Roman"/>
          <w:sz w:val="24"/>
          <w:szCs w:val="24"/>
        </w:rPr>
        <w:t>(2.3%) of them were disappeared</w:t>
      </w:r>
      <w:ins w:id="215" w:author="wireless" w:date="2022-02-12T03:17:00Z">
        <w:r w:rsidR="00E51F4F">
          <w:rPr>
            <w:rFonts w:ascii="Times New Roman" w:hAnsi="Times New Roman" w:cs="Times New Roman"/>
            <w:sz w:val="24"/>
            <w:szCs w:val="24"/>
          </w:rPr>
          <w:t xml:space="preserve">. </w:t>
        </w:r>
      </w:ins>
      <w:ins w:id="216" w:author="wireless" w:date="2022-02-12T03:21:00Z">
        <w:r w:rsidR="000E17FA">
          <w:rPr>
            <w:rFonts w:ascii="Times New Roman" w:hAnsi="Times New Roman" w:cs="Times New Roman"/>
            <w:sz w:val="24"/>
            <w:szCs w:val="24"/>
          </w:rPr>
          <w:t>All</w:t>
        </w:r>
      </w:ins>
      <w:ins w:id="217" w:author="wireless" w:date="2022-02-12T03:18:00Z">
        <w:r w:rsidR="000E17FA">
          <w:rPr>
            <w:rFonts w:ascii="Times New Roman" w:hAnsi="Times New Roman" w:cs="Times New Roman"/>
            <w:sz w:val="24"/>
            <w:szCs w:val="24"/>
          </w:rPr>
          <w:t xml:space="preserve"> preterm neonates with extreme</w:t>
        </w:r>
      </w:ins>
      <w:ins w:id="218" w:author="wireless" w:date="2022-02-12T03:19:00Z">
        <w:r w:rsidR="000E17FA">
          <w:rPr>
            <w:rFonts w:ascii="Times New Roman" w:hAnsi="Times New Roman" w:cs="Times New Roman"/>
            <w:sz w:val="24"/>
            <w:szCs w:val="24"/>
          </w:rPr>
          <w:t>ly</w:t>
        </w:r>
      </w:ins>
      <w:ins w:id="219" w:author="wireless" w:date="2022-02-12T03:18:00Z">
        <w:r w:rsidR="000E17FA">
          <w:rPr>
            <w:rFonts w:ascii="Times New Roman" w:hAnsi="Times New Roman" w:cs="Times New Roman"/>
            <w:sz w:val="24"/>
            <w:szCs w:val="24"/>
          </w:rPr>
          <w:t xml:space="preserve"> low birth weight</w:t>
        </w:r>
      </w:ins>
      <w:ins w:id="220" w:author="wireless" w:date="2022-02-12T03:19:00Z">
        <w:r w:rsidR="000E17FA">
          <w:rPr>
            <w:rFonts w:ascii="Times New Roman" w:hAnsi="Times New Roman" w:cs="Times New Roman"/>
            <w:sz w:val="24"/>
            <w:szCs w:val="24"/>
          </w:rPr>
          <w:t xml:space="preserve"> (&lt;1000gm)</w:t>
        </w:r>
      </w:ins>
      <w:ins w:id="221" w:author="wireless" w:date="2022-02-12T03:18:00Z">
        <w:r w:rsidR="000E17FA">
          <w:rPr>
            <w:rFonts w:ascii="Times New Roman" w:hAnsi="Times New Roman" w:cs="Times New Roman"/>
            <w:sz w:val="24"/>
            <w:szCs w:val="24"/>
          </w:rPr>
          <w:t xml:space="preserve">; </w:t>
        </w:r>
      </w:ins>
      <w:ins w:id="222" w:author="wireless" w:date="2022-02-12T03:20:00Z">
        <w:r w:rsidR="000E17FA">
          <w:rPr>
            <w:rFonts w:ascii="Times New Roman" w:hAnsi="Times New Roman" w:cs="Times New Roman"/>
            <w:sz w:val="24"/>
            <w:szCs w:val="24"/>
          </w:rPr>
          <w:t>were died</w:t>
        </w:r>
      </w:ins>
      <w:ins w:id="223" w:author="wireless" w:date="2022-02-12T05:07:00Z">
        <w:r w:rsidR="00E57E8F">
          <w:rPr>
            <w:rFonts w:ascii="Times New Roman" w:hAnsi="Times New Roman" w:cs="Times New Roman"/>
            <w:sz w:val="24"/>
            <w:szCs w:val="24"/>
          </w:rPr>
          <w:t xml:space="preserve">. </w:t>
        </w:r>
      </w:ins>
      <w:ins w:id="224" w:author="wireless" w:date="2022-02-12T05:08:00Z">
        <w:r w:rsidR="00E57E8F">
          <w:rPr>
            <w:rFonts w:ascii="Times New Roman" w:hAnsi="Times New Roman" w:cs="Times New Roman"/>
            <w:sz w:val="24"/>
            <w:szCs w:val="24"/>
          </w:rPr>
          <w:t>Those preterm neonates had</w:t>
        </w:r>
      </w:ins>
      <w:ins w:id="225" w:author="wireless" w:date="2022-02-12T03:20:00Z">
        <w:r w:rsidR="000E17FA">
          <w:rPr>
            <w:rFonts w:ascii="Times New Roman" w:hAnsi="Times New Roman" w:cs="Times New Roman"/>
            <w:sz w:val="24"/>
            <w:szCs w:val="24"/>
          </w:rPr>
          <w:t xml:space="preserve"> </w:t>
        </w:r>
      </w:ins>
      <w:ins w:id="226" w:author="wireless" w:date="2022-02-12T03:23:00Z">
        <w:r w:rsidR="000E17FA">
          <w:rPr>
            <w:rFonts w:ascii="Times New Roman" w:hAnsi="Times New Roman" w:cs="Times New Roman"/>
            <w:sz w:val="24"/>
            <w:szCs w:val="24"/>
          </w:rPr>
          <w:t>hypertension</w:t>
        </w:r>
      </w:ins>
      <w:ins w:id="227" w:author="wireless" w:date="2022-02-12T04:55:00Z">
        <w:r w:rsidR="00177E74">
          <w:rPr>
            <w:rFonts w:ascii="Times New Roman" w:hAnsi="Times New Roman" w:cs="Times New Roman"/>
            <w:sz w:val="24"/>
            <w:szCs w:val="24"/>
          </w:rPr>
          <w:t xml:space="preserve"> (90%)</w:t>
        </w:r>
      </w:ins>
      <w:ins w:id="228" w:author="wireless" w:date="2022-02-12T03:23:00Z">
        <w:r w:rsidR="000E17FA">
          <w:rPr>
            <w:rFonts w:ascii="Times New Roman" w:hAnsi="Times New Roman" w:cs="Times New Roman"/>
            <w:sz w:val="24"/>
            <w:szCs w:val="24"/>
          </w:rPr>
          <w:t xml:space="preserve">, hypothermia </w:t>
        </w:r>
      </w:ins>
      <w:ins w:id="229" w:author="wireless" w:date="2022-02-12T04:55:00Z">
        <w:r w:rsidR="00177E74">
          <w:rPr>
            <w:rFonts w:ascii="Times New Roman" w:hAnsi="Times New Roman" w:cs="Times New Roman"/>
            <w:sz w:val="24"/>
            <w:szCs w:val="24"/>
          </w:rPr>
          <w:t xml:space="preserve">(85%) </w:t>
        </w:r>
      </w:ins>
      <w:ins w:id="230" w:author="wireless" w:date="2022-02-12T03:23:00Z">
        <w:r w:rsidR="000E17FA">
          <w:rPr>
            <w:rFonts w:ascii="Times New Roman" w:hAnsi="Times New Roman" w:cs="Times New Roman"/>
            <w:sz w:val="24"/>
            <w:szCs w:val="24"/>
          </w:rPr>
          <w:t xml:space="preserve">and respiratory distress </w:t>
        </w:r>
      </w:ins>
      <w:ins w:id="231" w:author="wireless" w:date="2022-02-12T04:56:00Z">
        <w:r w:rsidR="00177E74">
          <w:rPr>
            <w:rFonts w:ascii="Times New Roman" w:hAnsi="Times New Roman" w:cs="Times New Roman"/>
            <w:sz w:val="24"/>
            <w:szCs w:val="24"/>
          </w:rPr>
          <w:t>(45%)</w:t>
        </w:r>
      </w:ins>
      <w:ins w:id="232" w:author="wireless" w:date="2022-02-12T03:23:00Z">
        <w:r w:rsidR="000E17FA">
          <w:rPr>
            <w:rFonts w:ascii="Times New Roman" w:hAnsi="Times New Roman" w:cs="Times New Roman"/>
            <w:sz w:val="24"/>
            <w:szCs w:val="24"/>
          </w:rPr>
          <w:t xml:space="preserve">. </w:t>
        </w:r>
      </w:ins>
      <w:del w:id="233" w:author="wireless" w:date="2022-02-12T03:21:00Z">
        <w:r w:rsidRPr="00DE4540" w:rsidDel="000E17FA">
          <w:rPr>
            <w:rFonts w:ascii="Times New Roman" w:hAnsi="Times New Roman" w:cs="Times New Roman"/>
            <w:sz w:val="24"/>
            <w:szCs w:val="24"/>
          </w:rPr>
          <w:delText xml:space="preserve"> </w:delText>
        </w:r>
      </w:del>
    </w:p>
    <w:p w14:paraId="7A1FCB82" w14:textId="4EE56E6A" w:rsidR="00A005CB" w:rsidRPr="00A005CB" w:rsidRDefault="00F23C3C" w:rsidP="00A005C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Overall Survival Function</w:t>
      </w:r>
    </w:p>
    <w:p w14:paraId="5A064C5F" w14:textId="5CC61422" w:rsidR="003D154D" w:rsidRDefault="006F2381" w:rsidP="003D154D">
      <w:pPr>
        <w:spacing w:after="0" w:line="360" w:lineRule="auto"/>
        <w:jc w:val="both"/>
        <w:rPr>
          <w:rFonts w:ascii="Times New Roman" w:hAnsi="Times New Roman" w:cs="Times New Roman"/>
          <w:sz w:val="24"/>
          <w:szCs w:val="24"/>
        </w:rPr>
      </w:pPr>
      <w:r w:rsidRPr="00A861BC">
        <w:rPr>
          <w:rFonts w:ascii="Times New Roman" w:hAnsi="Times New Roman" w:cs="Times New Roman"/>
          <w:sz w:val="24"/>
          <w:szCs w:val="24"/>
        </w:rPr>
        <w:t xml:space="preserve">The minimum follow up time was 1 day and the maximum was </w:t>
      </w:r>
      <w:r w:rsidR="00F161D8">
        <w:rPr>
          <w:rFonts w:ascii="Times New Roman" w:hAnsi="Times New Roman" w:cs="Times New Roman"/>
          <w:sz w:val="24"/>
          <w:szCs w:val="24"/>
        </w:rPr>
        <w:t>28</w:t>
      </w:r>
      <w:r w:rsidR="00A005CB">
        <w:rPr>
          <w:rFonts w:ascii="Times New Roman" w:hAnsi="Times New Roman" w:cs="Times New Roman"/>
          <w:sz w:val="24"/>
          <w:szCs w:val="24"/>
        </w:rPr>
        <w:t xml:space="preserve"> days with overall median length of hospital stay of </w:t>
      </w:r>
      <w:r w:rsidR="004B32C4">
        <w:rPr>
          <w:rFonts w:ascii="Times New Roman" w:hAnsi="Times New Roman" w:cs="Times New Roman"/>
          <w:color w:val="000000" w:themeColor="text1"/>
          <w:sz w:val="24"/>
          <w:szCs w:val="24"/>
        </w:rPr>
        <w:t>11</w:t>
      </w:r>
      <w:r w:rsidR="001E2390">
        <w:rPr>
          <w:rFonts w:ascii="Times New Roman" w:hAnsi="Times New Roman" w:cs="Times New Roman"/>
          <w:color w:val="000000" w:themeColor="text1"/>
          <w:sz w:val="24"/>
          <w:szCs w:val="24"/>
        </w:rPr>
        <w:t xml:space="preserve"> </w:t>
      </w:r>
      <w:r w:rsidR="004B32C4" w:rsidRPr="00CD2243">
        <w:rPr>
          <w:rFonts w:ascii="Times New Roman" w:hAnsi="Times New Roman" w:cs="Times New Roman"/>
          <w:color w:val="000000" w:themeColor="text1"/>
          <w:sz w:val="24"/>
          <w:szCs w:val="24"/>
        </w:rPr>
        <w:t>(95% CI: 9.2, 12.81)</w:t>
      </w:r>
      <w:r w:rsidR="004B32C4">
        <w:rPr>
          <w:rFonts w:ascii="Times New Roman" w:hAnsi="Times New Roman" w:cs="Times New Roman"/>
          <w:color w:val="000000" w:themeColor="text1"/>
          <w:sz w:val="24"/>
          <w:szCs w:val="24"/>
        </w:rPr>
        <w:t xml:space="preserve"> days </w:t>
      </w:r>
      <w:r w:rsidR="00A005CB">
        <w:rPr>
          <w:rFonts w:ascii="Times New Roman" w:hAnsi="Times New Roman" w:cs="Times New Roman"/>
          <w:sz w:val="24"/>
          <w:szCs w:val="24"/>
        </w:rPr>
        <w:t xml:space="preserve">for preterm neonates included in the study. </w:t>
      </w:r>
      <w:r w:rsidR="004B32C4">
        <w:rPr>
          <w:rFonts w:ascii="Times New Roman" w:hAnsi="Times New Roman" w:cs="Times New Roman"/>
          <w:sz w:val="24"/>
          <w:szCs w:val="24"/>
        </w:rPr>
        <w:t>T</w:t>
      </w:r>
      <w:r w:rsidR="004838C9" w:rsidRPr="008D361B">
        <w:rPr>
          <w:rFonts w:ascii="Times New Roman" w:hAnsi="Times New Roman" w:cs="Times New Roman"/>
          <w:sz w:val="24"/>
          <w:szCs w:val="24"/>
        </w:rPr>
        <w:t>he prob</w:t>
      </w:r>
      <w:r w:rsidR="00690843" w:rsidRPr="008D361B">
        <w:rPr>
          <w:rFonts w:ascii="Times New Roman" w:hAnsi="Times New Roman" w:cs="Times New Roman"/>
          <w:sz w:val="24"/>
          <w:szCs w:val="24"/>
        </w:rPr>
        <w:t>ability of survival of preterm</w:t>
      </w:r>
      <w:r w:rsidR="004838C9" w:rsidRPr="008D361B">
        <w:rPr>
          <w:rFonts w:ascii="Times New Roman" w:hAnsi="Times New Roman" w:cs="Times New Roman"/>
          <w:sz w:val="24"/>
          <w:szCs w:val="24"/>
        </w:rPr>
        <w:t xml:space="preserve"> neonates </w:t>
      </w:r>
      <w:r w:rsidR="00F600D9" w:rsidRPr="008D361B">
        <w:rPr>
          <w:rFonts w:ascii="Times New Roman" w:hAnsi="Times New Roman" w:cs="Times New Roman"/>
          <w:sz w:val="24"/>
          <w:szCs w:val="24"/>
        </w:rPr>
        <w:t>d</w:t>
      </w:r>
      <w:r w:rsidR="008C454A">
        <w:rPr>
          <w:rFonts w:ascii="Times New Roman" w:hAnsi="Times New Roman" w:cs="Times New Roman"/>
          <w:sz w:val="24"/>
          <w:szCs w:val="24"/>
        </w:rPr>
        <w:t>uring the 1</w:t>
      </w:r>
      <w:r w:rsidR="008C454A" w:rsidRPr="008C454A">
        <w:rPr>
          <w:rFonts w:ascii="Times New Roman" w:hAnsi="Times New Roman" w:cs="Times New Roman"/>
          <w:sz w:val="24"/>
          <w:szCs w:val="24"/>
          <w:vertAlign w:val="superscript"/>
        </w:rPr>
        <w:t>st</w:t>
      </w:r>
      <w:r w:rsidR="008C454A">
        <w:rPr>
          <w:rFonts w:ascii="Times New Roman" w:hAnsi="Times New Roman" w:cs="Times New Roman"/>
          <w:sz w:val="24"/>
          <w:szCs w:val="24"/>
        </w:rPr>
        <w:t>, 7</w:t>
      </w:r>
      <w:r w:rsidR="008C454A" w:rsidRPr="008C454A">
        <w:rPr>
          <w:rFonts w:ascii="Times New Roman" w:hAnsi="Times New Roman" w:cs="Times New Roman"/>
          <w:sz w:val="24"/>
          <w:szCs w:val="24"/>
          <w:vertAlign w:val="superscript"/>
        </w:rPr>
        <w:t>th</w:t>
      </w:r>
      <w:r w:rsidR="008C454A">
        <w:rPr>
          <w:rFonts w:ascii="Times New Roman" w:hAnsi="Times New Roman" w:cs="Times New Roman"/>
          <w:sz w:val="24"/>
          <w:szCs w:val="24"/>
        </w:rPr>
        <w:t xml:space="preserve"> and 10</w:t>
      </w:r>
      <w:r w:rsidR="008C454A" w:rsidRPr="008C454A">
        <w:rPr>
          <w:rFonts w:ascii="Times New Roman" w:hAnsi="Times New Roman" w:cs="Times New Roman"/>
          <w:sz w:val="24"/>
          <w:szCs w:val="24"/>
          <w:vertAlign w:val="superscript"/>
        </w:rPr>
        <w:t>th</w:t>
      </w:r>
      <w:r w:rsidR="008C454A">
        <w:rPr>
          <w:rFonts w:ascii="Times New Roman" w:hAnsi="Times New Roman" w:cs="Times New Roman"/>
          <w:sz w:val="24"/>
          <w:szCs w:val="24"/>
        </w:rPr>
        <w:t xml:space="preserve"> days were </w:t>
      </w:r>
      <w:r w:rsidR="008C454A" w:rsidRPr="008D361B">
        <w:rPr>
          <w:rFonts w:ascii="Times New Roman" w:hAnsi="Times New Roman" w:cs="Times New Roman"/>
          <w:sz w:val="24"/>
          <w:szCs w:val="24"/>
        </w:rPr>
        <w:t>25.6%</w:t>
      </w:r>
      <w:r w:rsidR="008C454A">
        <w:rPr>
          <w:rFonts w:ascii="Times New Roman" w:hAnsi="Times New Roman" w:cs="Times New Roman"/>
          <w:sz w:val="24"/>
          <w:szCs w:val="24"/>
        </w:rPr>
        <w:t xml:space="preserve">, </w:t>
      </w:r>
      <w:r w:rsidR="008C454A" w:rsidRPr="008D361B">
        <w:rPr>
          <w:rFonts w:ascii="Times New Roman" w:hAnsi="Times New Roman" w:cs="Times New Roman"/>
          <w:sz w:val="24"/>
          <w:szCs w:val="24"/>
        </w:rPr>
        <w:t>55.6%</w:t>
      </w:r>
      <w:r w:rsidR="008C454A">
        <w:rPr>
          <w:rFonts w:ascii="Times New Roman" w:hAnsi="Times New Roman" w:cs="Times New Roman"/>
          <w:sz w:val="24"/>
          <w:szCs w:val="24"/>
        </w:rPr>
        <w:t xml:space="preserve"> and  </w:t>
      </w:r>
      <w:r w:rsidR="008C454A" w:rsidRPr="008D361B">
        <w:rPr>
          <w:rFonts w:ascii="Times New Roman" w:hAnsi="Times New Roman" w:cs="Times New Roman"/>
          <w:sz w:val="24"/>
          <w:szCs w:val="24"/>
        </w:rPr>
        <w:t xml:space="preserve"> 78.4</w:t>
      </w:r>
      <w:r w:rsidR="008C454A">
        <w:rPr>
          <w:rFonts w:ascii="Times New Roman" w:hAnsi="Times New Roman" w:cs="Times New Roman"/>
          <w:sz w:val="24"/>
          <w:szCs w:val="24"/>
        </w:rPr>
        <w:t>%</w:t>
      </w:r>
      <w:r w:rsidR="008C454A" w:rsidRPr="008D361B">
        <w:rPr>
          <w:rFonts w:ascii="Times New Roman" w:hAnsi="Times New Roman" w:cs="Times New Roman"/>
          <w:sz w:val="24"/>
          <w:szCs w:val="24"/>
        </w:rPr>
        <w:t xml:space="preserve"> with standard error of 0.086, 0.074</w:t>
      </w:r>
      <w:r w:rsidR="008C454A">
        <w:rPr>
          <w:rFonts w:ascii="Times New Roman" w:hAnsi="Times New Roman" w:cs="Times New Roman"/>
          <w:sz w:val="24"/>
          <w:szCs w:val="24"/>
        </w:rPr>
        <w:t xml:space="preserve"> and </w:t>
      </w:r>
      <w:r w:rsidR="008C454A" w:rsidRPr="008D361B">
        <w:rPr>
          <w:rFonts w:ascii="Times New Roman" w:hAnsi="Times New Roman" w:cs="Times New Roman"/>
          <w:sz w:val="24"/>
          <w:szCs w:val="24"/>
        </w:rPr>
        <w:t>0.068</w:t>
      </w:r>
      <w:r w:rsidR="008C454A">
        <w:rPr>
          <w:rFonts w:ascii="Times New Roman" w:hAnsi="Times New Roman" w:cs="Times New Roman"/>
          <w:sz w:val="24"/>
          <w:szCs w:val="24"/>
        </w:rPr>
        <w:t xml:space="preserve"> respectively. The</w:t>
      </w:r>
      <w:r w:rsidR="008C454A" w:rsidRPr="008D361B">
        <w:rPr>
          <w:rFonts w:ascii="Times New Roman" w:hAnsi="Times New Roman" w:cs="Times New Roman"/>
          <w:sz w:val="24"/>
          <w:szCs w:val="24"/>
        </w:rPr>
        <w:t xml:space="preserve"> maximum survival was observed at 27</w:t>
      </w:r>
      <w:r w:rsidR="008C454A" w:rsidRPr="008D361B">
        <w:rPr>
          <w:rFonts w:ascii="Times New Roman" w:hAnsi="Times New Roman" w:cs="Times New Roman"/>
          <w:sz w:val="24"/>
          <w:szCs w:val="24"/>
          <w:vertAlign w:val="superscript"/>
        </w:rPr>
        <w:t>th</w:t>
      </w:r>
      <w:r w:rsidR="008C454A" w:rsidRPr="008D361B">
        <w:rPr>
          <w:rFonts w:ascii="Times New Roman" w:hAnsi="Times New Roman" w:cs="Times New Roman"/>
          <w:sz w:val="24"/>
          <w:szCs w:val="24"/>
        </w:rPr>
        <w:t xml:space="preserve"> day which was 83.3% with a standard error of 0.</w:t>
      </w:r>
      <w:r w:rsidR="004D6898">
        <w:rPr>
          <w:rFonts w:ascii="Times New Roman" w:hAnsi="Times New Roman" w:cs="Times New Roman"/>
          <w:sz w:val="24"/>
          <w:szCs w:val="24"/>
        </w:rPr>
        <w:t xml:space="preserve">15 </w:t>
      </w:r>
      <w:r w:rsidR="00CD75B1">
        <w:rPr>
          <w:rFonts w:ascii="Times New Roman" w:hAnsi="Times New Roman" w:cs="Times New Roman"/>
          <w:sz w:val="24"/>
          <w:szCs w:val="24"/>
        </w:rPr>
        <w:t xml:space="preserve">(Figure </w:t>
      </w:r>
      <w:r w:rsidR="00F23C3C">
        <w:rPr>
          <w:rFonts w:ascii="Times New Roman" w:hAnsi="Times New Roman" w:cs="Times New Roman"/>
          <w:sz w:val="24"/>
          <w:szCs w:val="24"/>
        </w:rPr>
        <w:t>1)</w:t>
      </w:r>
      <w:r w:rsidR="008D361B" w:rsidRPr="008D361B">
        <w:rPr>
          <w:rFonts w:ascii="Times New Roman" w:hAnsi="Times New Roman" w:cs="Times New Roman"/>
          <w:sz w:val="24"/>
          <w:szCs w:val="24"/>
        </w:rPr>
        <w:t xml:space="preserve"> </w:t>
      </w:r>
      <w:r w:rsidR="003D154D" w:rsidRPr="003D154D">
        <w:rPr>
          <w:rFonts w:ascii="Times New Roman" w:hAnsi="Times New Roman" w:cs="Times New Roman"/>
          <w:sz w:val="24"/>
          <w:szCs w:val="24"/>
        </w:rPr>
        <w:t xml:space="preserve"> </w:t>
      </w:r>
    </w:p>
    <w:p w14:paraId="0F19C328" w14:textId="432A50BF" w:rsidR="008C454A" w:rsidRPr="003D154D" w:rsidRDefault="003D154D" w:rsidP="004B32C4">
      <w:pPr>
        <w:spacing w:after="0" w:line="360" w:lineRule="auto"/>
        <w:jc w:val="both"/>
        <w:rPr>
          <w:rFonts w:ascii="Times New Roman" w:hAnsi="Times New Roman" w:cs="Times New Roman"/>
          <w:b/>
          <w:sz w:val="24"/>
          <w:szCs w:val="24"/>
        </w:rPr>
      </w:pPr>
      <w:r w:rsidRPr="003D154D">
        <w:rPr>
          <w:rFonts w:ascii="Times New Roman" w:hAnsi="Times New Roman" w:cs="Times New Roman"/>
          <w:b/>
          <w:sz w:val="24"/>
          <w:szCs w:val="24"/>
        </w:rPr>
        <w:t>Predictors of time to death</w:t>
      </w:r>
      <w:r w:rsidR="00F95160">
        <w:rPr>
          <w:rFonts w:ascii="Times New Roman" w:hAnsi="Times New Roman" w:cs="Times New Roman"/>
          <w:b/>
          <w:sz w:val="24"/>
          <w:szCs w:val="24"/>
        </w:rPr>
        <w:t xml:space="preserve"> for preterm Neonates</w:t>
      </w:r>
    </w:p>
    <w:p w14:paraId="1B660D35" w14:textId="77777777" w:rsidR="007F31F1" w:rsidRDefault="003D154D" w:rsidP="007F31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sidRPr="003D154D">
        <w:rPr>
          <w:rFonts w:ascii="Times New Roman" w:hAnsi="Times New Roman" w:cs="Times New Roman"/>
          <w:sz w:val="24"/>
          <w:szCs w:val="24"/>
        </w:rPr>
        <w:t>Univariate</w:t>
      </w:r>
      <w:proofErr w:type="spellEnd"/>
      <w:r w:rsidRPr="003D154D">
        <w:rPr>
          <w:rFonts w:ascii="Times New Roman" w:hAnsi="Times New Roman" w:cs="Times New Roman"/>
          <w:sz w:val="24"/>
          <w:szCs w:val="24"/>
        </w:rPr>
        <w:t xml:space="preserve"> and multiv</w:t>
      </w:r>
      <w:r>
        <w:rPr>
          <w:rFonts w:ascii="Times New Roman" w:hAnsi="Times New Roman" w:cs="Times New Roman"/>
          <w:sz w:val="24"/>
          <w:szCs w:val="24"/>
        </w:rPr>
        <w:t>ariable parametric</w:t>
      </w:r>
      <w:r w:rsidR="00D53F46">
        <w:rPr>
          <w:rFonts w:ascii="Times New Roman" w:hAnsi="Times New Roman" w:cs="Times New Roman"/>
          <w:sz w:val="24"/>
          <w:szCs w:val="24"/>
        </w:rPr>
        <w:t xml:space="preserve"> procedures</w:t>
      </w:r>
      <w:r>
        <w:rPr>
          <w:rFonts w:ascii="Times New Roman" w:hAnsi="Times New Roman" w:cs="Times New Roman"/>
          <w:sz w:val="24"/>
          <w:szCs w:val="24"/>
        </w:rPr>
        <w:t xml:space="preserve"> w</w:t>
      </w:r>
      <w:r w:rsidR="00D53F46">
        <w:rPr>
          <w:rFonts w:ascii="Times New Roman" w:hAnsi="Times New Roman" w:cs="Times New Roman"/>
          <w:sz w:val="24"/>
          <w:szCs w:val="24"/>
        </w:rPr>
        <w:t>ere</w:t>
      </w:r>
      <w:r>
        <w:rPr>
          <w:rFonts w:ascii="Times New Roman" w:hAnsi="Times New Roman" w:cs="Times New Roman"/>
          <w:sz w:val="24"/>
          <w:szCs w:val="24"/>
        </w:rPr>
        <w:t xml:space="preserve"> </w:t>
      </w:r>
      <w:r w:rsidRPr="003D154D">
        <w:rPr>
          <w:rFonts w:ascii="Times New Roman" w:hAnsi="Times New Roman" w:cs="Times New Roman"/>
          <w:sz w:val="24"/>
          <w:szCs w:val="24"/>
        </w:rPr>
        <w:t>used for analysis to ident</w:t>
      </w:r>
      <w:r>
        <w:rPr>
          <w:rFonts w:ascii="Times New Roman" w:hAnsi="Times New Roman" w:cs="Times New Roman"/>
          <w:sz w:val="24"/>
          <w:szCs w:val="24"/>
        </w:rPr>
        <w:t xml:space="preserve">ify predictors of time to death </w:t>
      </w:r>
      <w:r w:rsidRPr="003D154D">
        <w:rPr>
          <w:rFonts w:ascii="Times New Roman" w:hAnsi="Times New Roman" w:cs="Times New Roman"/>
          <w:sz w:val="24"/>
          <w:szCs w:val="24"/>
        </w:rPr>
        <w:t>for preterm neonates from</w:t>
      </w:r>
      <w:r>
        <w:rPr>
          <w:rFonts w:ascii="Times New Roman" w:hAnsi="Times New Roman" w:cs="Times New Roman"/>
          <w:sz w:val="24"/>
          <w:szCs w:val="24"/>
        </w:rPr>
        <w:t xml:space="preserve"> admission to discharge/death </w:t>
      </w:r>
      <w:r w:rsidRPr="003D154D">
        <w:rPr>
          <w:rFonts w:ascii="Times New Roman" w:hAnsi="Times New Roman" w:cs="Times New Roman"/>
          <w:sz w:val="24"/>
          <w:szCs w:val="24"/>
        </w:rPr>
        <w:t xml:space="preserve">in the </w:t>
      </w:r>
      <w:r>
        <w:rPr>
          <w:rFonts w:ascii="Times New Roman" w:hAnsi="Times New Roman" w:cs="Times New Roman"/>
          <w:sz w:val="24"/>
          <w:szCs w:val="24"/>
        </w:rPr>
        <w:t>NICU</w:t>
      </w:r>
      <w:r w:rsidRPr="003D154D">
        <w:rPr>
          <w:rFonts w:ascii="Times New Roman" w:hAnsi="Times New Roman" w:cs="Times New Roman"/>
          <w:sz w:val="24"/>
          <w:szCs w:val="24"/>
        </w:rPr>
        <w:t>.</w:t>
      </w:r>
    </w:p>
    <w:p w14:paraId="5B045A09" w14:textId="35155E54" w:rsidR="00D53F46" w:rsidRDefault="003D154D" w:rsidP="007F31F1">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findings</w:t>
      </w:r>
      <w:r w:rsidR="00C52D86">
        <w:rPr>
          <w:rFonts w:ascii="Times New Roman" w:hAnsi="Times New Roman" w:cs="Times New Roman"/>
          <w:sz w:val="24"/>
          <w:szCs w:val="24"/>
        </w:rPr>
        <w:t xml:space="preserve"> of bivariate analysis, birth weight, gestational age, Apgar score first and fifth minutes, Respiratory distress, breast feeding, </w:t>
      </w:r>
      <w:r w:rsidR="00D53F46">
        <w:rPr>
          <w:rFonts w:ascii="Times New Roman" w:hAnsi="Times New Roman" w:cs="Times New Roman"/>
          <w:sz w:val="24"/>
          <w:szCs w:val="24"/>
        </w:rPr>
        <w:t>perinatal asphyxia, hypothermia, early neonatal sepsis, Anemia and Multiple pregnancy were significantly assoc</w:t>
      </w:r>
      <w:bookmarkStart w:id="234" w:name="_GoBack"/>
      <w:bookmarkEnd w:id="234"/>
      <w:r w:rsidR="00D53F46">
        <w:rPr>
          <w:rFonts w:ascii="Times New Roman" w:hAnsi="Times New Roman" w:cs="Times New Roman"/>
          <w:sz w:val="24"/>
          <w:szCs w:val="24"/>
        </w:rPr>
        <w:t>iated with time to death of preterm neonatal mortality.</w:t>
      </w:r>
    </w:p>
    <w:p w14:paraId="518682D3" w14:textId="4E9BFA09" w:rsidR="007F31F1" w:rsidRDefault="00F95160" w:rsidP="007F31F1">
      <w:pPr>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lastRenderedPageBreak/>
        <w:t>According to the findings of</w:t>
      </w:r>
      <w:r w:rsidR="00D53F46">
        <w:rPr>
          <w:rFonts w:ascii="Times New Roman" w:hAnsi="Times New Roman" w:cs="Times New Roman"/>
          <w:sz w:val="24"/>
          <w:szCs w:val="24"/>
        </w:rPr>
        <w:t xml:space="preserve"> multivariate analysis; </w:t>
      </w:r>
      <w:r w:rsidR="00D17F3C">
        <w:rPr>
          <w:rFonts w:ascii="Times New Roman" w:hAnsi="Times New Roman" w:cs="Times New Roman"/>
          <w:sz w:val="24"/>
        </w:rPr>
        <w:t>Breastfeeding,</w:t>
      </w:r>
      <w:r w:rsidR="00D17F3C" w:rsidRPr="00C4749C">
        <w:rPr>
          <w:rFonts w:ascii="Times New Roman" w:hAnsi="Times New Roman" w:cs="Times New Roman"/>
          <w:sz w:val="24"/>
        </w:rPr>
        <w:t xml:space="preserve"> early</w:t>
      </w:r>
      <w:r w:rsidR="00D17F3C">
        <w:rPr>
          <w:rFonts w:ascii="Times New Roman" w:hAnsi="Times New Roman" w:cs="Times New Roman"/>
          <w:sz w:val="24"/>
        </w:rPr>
        <w:t xml:space="preserve"> neonatal sepsis, </w:t>
      </w:r>
      <w:r w:rsidR="00D17F3C" w:rsidRPr="00C4749C">
        <w:rPr>
          <w:rFonts w:ascii="Times New Roman" w:hAnsi="Times New Roman" w:cs="Times New Roman"/>
          <w:sz w:val="24"/>
        </w:rPr>
        <w:t>fifth</w:t>
      </w:r>
      <w:r w:rsidR="00D17F3C">
        <w:rPr>
          <w:rFonts w:ascii="Times New Roman" w:hAnsi="Times New Roman" w:cs="Times New Roman"/>
          <w:sz w:val="24"/>
        </w:rPr>
        <w:t xml:space="preserve"> </w:t>
      </w:r>
      <w:r w:rsidR="00D17F3C" w:rsidRPr="00C4749C">
        <w:rPr>
          <w:rFonts w:ascii="Times New Roman" w:hAnsi="Times New Roman" w:cs="Times New Roman"/>
          <w:sz w:val="24"/>
        </w:rPr>
        <w:t>(5th) minute A</w:t>
      </w:r>
      <w:r w:rsidR="006E5FF4">
        <w:rPr>
          <w:rFonts w:ascii="Times New Roman" w:hAnsi="Times New Roman" w:cs="Times New Roman"/>
          <w:sz w:val="24"/>
        </w:rPr>
        <w:t>pgar score of less than 7,</w:t>
      </w:r>
      <w:r w:rsidR="00D17F3C">
        <w:rPr>
          <w:rFonts w:ascii="Times New Roman" w:hAnsi="Times New Roman" w:cs="Times New Roman"/>
          <w:sz w:val="24"/>
        </w:rPr>
        <w:t xml:space="preserve"> perinatal asphyxia and multiple pregnancy</w:t>
      </w:r>
      <w:r w:rsidR="00D17F3C" w:rsidRPr="00F9358C">
        <w:rPr>
          <w:rFonts w:ascii="Georgia" w:hAnsi="Georgia"/>
          <w:color w:val="333333"/>
          <w:sz w:val="27"/>
          <w:szCs w:val="27"/>
          <w:shd w:val="clear" w:color="auto" w:fill="FFFFFF"/>
        </w:rPr>
        <w:t xml:space="preserve"> </w:t>
      </w:r>
      <w:r w:rsidR="00D17F3C" w:rsidRPr="00F9358C">
        <w:rPr>
          <w:rFonts w:ascii="Times New Roman" w:hAnsi="Times New Roman" w:cs="Times New Roman"/>
          <w:color w:val="333333"/>
          <w:sz w:val="24"/>
          <w:szCs w:val="24"/>
          <w:shd w:val="clear" w:color="auto" w:fill="FFFFFF"/>
        </w:rPr>
        <w:t>were found to be significant predictors of time to death for preterm neonates</w:t>
      </w:r>
      <w:ins w:id="235" w:author="wireless" w:date="2022-02-17T04:01:00Z">
        <w:r w:rsidR="00855492">
          <w:rPr>
            <w:rFonts w:ascii="Times New Roman" w:hAnsi="Times New Roman" w:cs="Times New Roman"/>
            <w:color w:val="333333"/>
            <w:sz w:val="24"/>
            <w:szCs w:val="24"/>
            <w:shd w:val="clear" w:color="auto" w:fill="FFFFFF"/>
          </w:rPr>
          <w:t xml:space="preserve"> (Table 4)</w:t>
        </w:r>
      </w:ins>
      <w:r w:rsidR="00D17F3C">
        <w:rPr>
          <w:rFonts w:ascii="Times New Roman" w:hAnsi="Times New Roman" w:cs="Times New Roman"/>
          <w:color w:val="333333"/>
          <w:sz w:val="24"/>
          <w:szCs w:val="24"/>
          <w:shd w:val="clear" w:color="auto" w:fill="FFFFFF"/>
        </w:rPr>
        <w:t>.</w:t>
      </w:r>
      <w:r w:rsidR="007F31F1">
        <w:rPr>
          <w:rFonts w:ascii="Times New Roman" w:hAnsi="Times New Roman" w:cs="Times New Roman"/>
          <w:color w:val="333333"/>
          <w:sz w:val="24"/>
          <w:szCs w:val="24"/>
          <w:shd w:val="clear" w:color="auto" w:fill="FFFFFF"/>
        </w:rPr>
        <w:t xml:space="preserve"> </w:t>
      </w:r>
    </w:p>
    <w:p w14:paraId="1FA170C0" w14:textId="1B9F5224" w:rsidR="001B2261" w:rsidRDefault="001B2261" w:rsidP="007F31F1">
      <w:pPr>
        <w:spacing w:line="360" w:lineRule="auto"/>
        <w:jc w:val="both"/>
        <w:rPr>
          <w:rFonts w:ascii="Times New Roman" w:hAnsi="Times New Roman" w:cs="Times New Roman"/>
          <w:sz w:val="24"/>
        </w:rPr>
      </w:pPr>
      <w:r>
        <w:rPr>
          <w:rFonts w:ascii="Times New Roman" w:hAnsi="Times New Roman" w:cs="Times New Roman"/>
          <w:sz w:val="24"/>
        </w:rPr>
        <w:t>Early Initiation of</w:t>
      </w:r>
      <w:r w:rsidR="00D17F3C" w:rsidRPr="00D17F3C">
        <w:rPr>
          <w:rFonts w:ascii="Times New Roman" w:hAnsi="Times New Roman" w:cs="Times New Roman"/>
          <w:sz w:val="24"/>
        </w:rPr>
        <w:t xml:space="preserve"> breast </w:t>
      </w:r>
      <w:r w:rsidR="00D17F3C">
        <w:rPr>
          <w:rFonts w:ascii="Times New Roman" w:hAnsi="Times New Roman" w:cs="Times New Roman"/>
          <w:sz w:val="24"/>
        </w:rPr>
        <w:t>feeding</w:t>
      </w:r>
      <w:r>
        <w:rPr>
          <w:rFonts w:ascii="Times New Roman" w:hAnsi="Times New Roman" w:cs="Times New Roman"/>
          <w:sz w:val="24"/>
        </w:rPr>
        <w:t xml:space="preserve"> for all preterm neonates reduce the risk of death by </w:t>
      </w:r>
      <w:r w:rsidR="00D17F3C">
        <w:rPr>
          <w:rFonts w:ascii="Times New Roman" w:hAnsi="Times New Roman" w:cs="Times New Roman"/>
          <w:sz w:val="24"/>
        </w:rPr>
        <w:t>57</w:t>
      </w:r>
      <w:r w:rsidR="00D17F3C" w:rsidRPr="00D17F3C">
        <w:rPr>
          <w:rFonts w:ascii="Times New Roman" w:hAnsi="Times New Roman" w:cs="Times New Roman"/>
          <w:sz w:val="24"/>
        </w:rPr>
        <w:t xml:space="preserve">% compared to </w:t>
      </w:r>
      <w:r>
        <w:rPr>
          <w:rFonts w:ascii="Times New Roman" w:hAnsi="Times New Roman" w:cs="Times New Roman"/>
          <w:sz w:val="24"/>
        </w:rPr>
        <w:t>not early initiating</w:t>
      </w:r>
      <w:r w:rsidR="00D17F3C" w:rsidRPr="00D17F3C">
        <w:rPr>
          <w:rFonts w:ascii="Times New Roman" w:hAnsi="Times New Roman" w:cs="Times New Roman"/>
          <w:sz w:val="24"/>
        </w:rPr>
        <w:t xml:space="preserve"> </w:t>
      </w:r>
      <w:r>
        <w:rPr>
          <w:rFonts w:ascii="Times New Roman" w:hAnsi="Times New Roman" w:cs="Times New Roman"/>
          <w:sz w:val="24"/>
        </w:rPr>
        <w:t>breast feeding</w:t>
      </w:r>
      <w:r w:rsidR="00340076">
        <w:rPr>
          <w:rFonts w:ascii="Times New Roman" w:hAnsi="Times New Roman" w:cs="Times New Roman"/>
          <w:sz w:val="24"/>
        </w:rPr>
        <w:t xml:space="preserve"> </w:t>
      </w:r>
      <w:r w:rsidR="006E5FF4">
        <w:rPr>
          <w:rFonts w:ascii="Times New Roman" w:hAnsi="Times New Roman" w:cs="Times New Roman"/>
          <w:sz w:val="24"/>
        </w:rPr>
        <w:t>(AHR: 0.43 (95% CI: 0.29, 0.62))</w:t>
      </w:r>
      <w:r w:rsidR="00D17F3C" w:rsidRPr="00D17F3C">
        <w:rPr>
          <w:rFonts w:ascii="Times New Roman" w:hAnsi="Times New Roman" w:cs="Times New Roman"/>
          <w:sz w:val="24"/>
        </w:rPr>
        <w:t xml:space="preserve">  </w:t>
      </w:r>
    </w:p>
    <w:p w14:paraId="4CB8B409" w14:textId="1E2A40CE" w:rsidR="006942FA" w:rsidRDefault="00D20084" w:rsidP="007F31F1">
      <w:pPr>
        <w:spacing w:line="360" w:lineRule="auto"/>
        <w:jc w:val="both"/>
        <w:rPr>
          <w:rFonts w:ascii="Times New Roman" w:hAnsi="Times New Roman" w:cs="Times New Roman"/>
          <w:sz w:val="24"/>
        </w:rPr>
      </w:pPr>
      <w:r>
        <w:rPr>
          <w:rFonts w:ascii="Times New Roman" w:hAnsi="Times New Roman" w:cs="Times New Roman"/>
          <w:sz w:val="24"/>
          <w:szCs w:val="24"/>
        </w:rPr>
        <w:t>The risk of death for p</w:t>
      </w:r>
      <w:r w:rsidR="006942FA">
        <w:rPr>
          <w:rFonts w:ascii="Times New Roman" w:hAnsi="Times New Roman" w:cs="Times New Roman"/>
          <w:sz w:val="24"/>
          <w:szCs w:val="24"/>
        </w:rPr>
        <w:t>reterm neonates whose mother had ANC follow up w</w:t>
      </w:r>
      <w:r>
        <w:rPr>
          <w:rFonts w:ascii="Times New Roman" w:hAnsi="Times New Roman" w:cs="Times New Roman"/>
          <w:sz w:val="24"/>
          <w:szCs w:val="24"/>
        </w:rPr>
        <w:t>as reduced by</w:t>
      </w:r>
      <w:r w:rsidR="006942FA">
        <w:rPr>
          <w:rFonts w:ascii="Times New Roman" w:hAnsi="Times New Roman" w:cs="Times New Roman"/>
          <w:sz w:val="24"/>
          <w:szCs w:val="24"/>
        </w:rPr>
        <w:t xml:space="preserve"> </w:t>
      </w:r>
      <w:r>
        <w:rPr>
          <w:rFonts w:ascii="Times New Roman" w:hAnsi="Times New Roman" w:cs="Times New Roman"/>
          <w:sz w:val="24"/>
          <w:szCs w:val="24"/>
        </w:rPr>
        <w:t>48</w:t>
      </w:r>
      <w:r w:rsidR="006942FA">
        <w:rPr>
          <w:rFonts w:ascii="Times New Roman" w:hAnsi="Times New Roman" w:cs="Times New Roman"/>
          <w:sz w:val="24"/>
          <w:szCs w:val="24"/>
        </w:rPr>
        <w:t xml:space="preserve">% </w:t>
      </w:r>
      <w:r>
        <w:rPr>
          <w:rFonts w:ascii="Times New Roman" w:hAnsi="Times New Roman" w:cs="Times New Roman"/>
          <w:sz w:val="24"/>
          <w:szCs w:val="24"/>
        </w:rPr>
        <w:t xml:space="preserve">compared to the counterpart </w:t>
      </w:r>
      <w:r w:rsidR="006942FA">
        <w:rPr>
          <w:rFonts w:ascii="Times New Roman" w:hAnsi="Times New Roman" w:cs="Times New Roman"/>
          <w:sz w:val="24"/>
          <w:szCs w:val="24"/>
        </w:rPr>
        <w:t>(AHR, 0.52</w:t>
      </w:r>
      <w:r w:rsidR="006942FA" w:rsidRPr="0051394B">
        <w:rPr>
          <w:rFonts w:ascii="Times New Roman" w:hAnsi="Times New Roman" w:cs="Times New Roman"/>
          <w:sz w:val="24"/>
          <w:szCs w:val="24"/>
        </w:rPr>
        <w:t>(0.3</w:t>
      </w:r>
      <w:r w:rsidR="006942FA">
        <w:rPr>
          <w:rFonts w:ascii="Times New Roman" w:hAnsi="Times New Roman" w:cs="Times New Roman"/>
          <w:sz w:val="24"/>
          <w:szCs w:val="24"/>
        </w:rPr>
        <w:t>0, 0.85</w:t>
      </w:r>
      <w:r w:rsidR="006942FA" w:rsidRPr="0051394B">
        <w:rPr>
          <w:rFonts w:ascii="Times New Roman" w:hAnsi="Times New Roman" w:cs="Times New Roman"/>
          <w:sz w:val="24"/>
          <w:szCs w:val="24"/>
        </w:rPr>
        <w:t>)</w:t>
      </w:r>
      <w:r w:rsidR="006942FA">
        <w:rPr>
          <w:rFonts w:ascii="Times New Roman" w:hAnsi="Times New Roman" w:cs="Times New Roman"/>
          <w:sz w:val="24"/>
          <w:szCs w:val="24"/>
        </w:rPr>
        <w:t xml:space="preserve"> </w:t>
      </w:r>
    </w:p>
    <w:p w14:paraId="5E5B84DC" w14:textId="17043F30" w:rsidR="007F31F1" w:rsidRDefault="007F31F1" w:rsidP="007F31F1">
      <w:pPr>
        <w:spacing w:line="360" w:lineRule="auto"/>
        <w:jc w:val="both"/>
        <w:rPr>
          <w:rFonts w:ascii="Times New Roman" w:hAnsi="Times New Roman" w:cs="Times New Roman"/>
          <w:sz w:val="24"/>
        </w:rPr>
      </w:pPr>
      <w:r>
        <w:rPr>
          <w:rFonts w:ascii="Times New Roman" w:hAnsi="Times New Roman" w:cs="Times New Roman"/>
          <w:sz w:val="24"/>
        </w:rPr>
        <w:t>The hazard of death among preterm neonates diagnosed with</w:t>
      </w:r>
      <w:r w:rsidR="00D17F3C" w:rsidRPr="00D17F3C">
        <w:rPr>
          <w:rFonts w:ascii="Times New Roman" w:hAnsi="Times New Roman" w:cs="Times New Roman"/>
          <w:sz w:val="24"/>
        </w:rPr>
        <w:t xml:space="preserve"> early neonatal sepsis </w:t>
      </w:r>
      <w:r>
        <w:rPr>
          <w:rFonts w:ascii="Times New Roman" w:hAnsi="Times New Roman" w:cs="Times New Roman"/>
          <w:sz w:val="24"/>
        </w:rPr>
        <w:t>was</w:t>
      </w:r>
      <w:r w:rsidR="00D17F3C" w:rsidRPr="00D17F3C">
        <w:rPr>
          <w:rFonts w:ascii="Times New Roman" w:hAnsi="Times New Roman" w:cs="Times New Roman"/>
          <w:sz w:val="24"/>
        </w:rPr>
        <w:t xml:space="preserve"> 1.34 times compared to those neonates who had no</w:t>
      </w:r>
      <w:r>
        <w:rPr>
          <w:rFonts w:ascii="Times New Roman" w:hAnsi="Times New Roman" w:cs="Times New Roman"/>
          <w:sz w:val="24"/>
        </w:rPr>
        <w:t>t diagnosed with</w:t>
      </w:r>
      <w:r w:rsidR="00D17F3C" w:rsidRPr="00D17F3C">
        <w:rPr>
          <w:rFonts w:ascii="Times New Roman" w:hAnsi="Times New Roman" w:cs="Times New Roman"/>
          <w:sz w:val="24"/>
        </w:rPr>
        <w:t xml:space="preserve"> early neonatal sepsis at admission (</w:t>
      </w:r>
      <w:r w:rsidR="00CD75B1">
        <w:rPr>
          <w:rFonts w:ascii="Times New Roman" w:hAnsi="Times New Roman" w:cs="Times New Roman"/>
          <w:sz w:val="24"/>
        </w:rPr>
        <w:t>AHR: 1.34(95% CI: 1.003, 1.79))</w:t>
      </w:r>
      <w:r w:rsidR="00D17F3C" w:rsidRPr="00D17F3C">
        <w:rPr>
          <w:rFonts w:ascii="Times New Roman" w:hAnsi="Times New Roman" w:cs="Times New Roman"/>
          <w:sz w:val="24"/>
        </w:rPr>
        <w:t xml:space="preserve"> </w:t>
      </w:r>
    </w:p>
    <w:p w14:paraId="36FC29F9" w14:textId="7C5198D5" w:rsidR="00D20084" w:rsidRDefault="00D20084" w:rsidP="007F31F1">
      <w:pPr>
        <w:spacing w:line="360" w:lineRule="auto"/>
        <w:jc w:val="both"/>
        <w:rPr>
          <w:rFonts w:ascii="Times New Roman" w:hAnsi="Times New Roman" w:cs="Times New Roman"/>
          <w:sz w:val="24"/>
        </w:rPr>
      </w:pPr>
      <w:r>
        <w:rPr>
          <w:rFonts w:ascii="Times New Roman" w:hAnsi="Times New Roman" w:cs="Times New Roman"/>
          <w:sz w:val="24"/>
          <w:szCs w:val="24"/>
        </w:rPr>
        <w:t xml:space="preserve">Preterm </w:t>
      </w:r>
      <w:r w:rsidRPr="00E77A1E">
        <w:rPr>
          <w:rFonts w:ascii="Times New Roman" w:hAnsi="Times New Roman" w:cs="Times New Roman"/>
          <w:sz w:val="24"/>
          <w:szCs w:val="24"/>
        </w:rPr>
        <w:t xml:space="preserve">neonates </w:t>
      </w:r>
      <w:r w:rsidR="00D64630">
        <w:rPr>
          <w:rFonts w:ascii="Times New Roman" w:hAnsi="Times New Roman" w:cs="Times New Roman"/>
          <w:sz w:val="24"/>
          <w:szCs w:val="24"/>
        </w:rPr>
        <w:t xml:space="preserve">who had </w:t>
      </w:r>
      <w:r w:rsidRPr="00E77A1E">
        <w:rPr>
          <w:rFonts w:ascii="Times New Roman" w:hAnsi="Times New Roman" w:cs="Times New Roman"/>
          <w:sz w:val="24"/>
          <w:szCs w:val="24"/>
        </w:rPr>
        <w:t xml:space="preserve">Gestational age </w:t>
      </w:r>
      <w:r w:rsidR="00D64630">
        <w:rPr>
          <w:rFonts w:ascii="Times New Roman" w:hAnsi="Times New Roman" w:cs="Times New Roman"/>
          <w:sz w:val="24"/>
          <w:szCs w:val="24"/>
        </w:rPr>
        <w:t xml:space="preserve">of </w:t>
      </w:r>
      <w:r w:rsidRPr="00E77A1E">
        <w:rPr>
          <w:rFonts w:ascii="Times New Roman" w:hAnsi="Times New Roman" w:cs="Times New Roman"/>
          <w:sz w:val="24"/>
          <w:szCs w:val="24"/>
        </w:rPr>
        <w:t>28 -32 week</w:t>
      </w:r>
      <w:r w:rsidR="00D64630">
        <w:rPr>
          <w:rFonts w:ascii="Times New Roman" w:hAnsi="Times New Roman" w:cs="Times New Roman"/>
          <w:sz w:val="24"/>
          <w:szCs w:val="24"/>
        </w:rPr>
        <w:t>s</w:t>
      </w:r>
      <w:r w:rsidRPr="00E77A1E">
        <w:rPr>
          <w:rFonts w:ascii="Times New Roman" w:hAnsi="Times New Roman" w:cs="Times New Roman"/>
          <w:sz w:val="24"/>
          <w:szCs w:val="24"/>
        </w:rPr>
        <w:t xml:space="preserve"> </w:t>
      </w:r>
      <w:r w:rsidR="00D64630">
        <w:rPr>
          <w:rFonts w:ascii="Times New Roman" w:hAnsi="Times New Roman" w:cs="Times New Roman"/>
          <w:sz w:val="24"/>
          <w:szCs w:val="24"/>
        </w:rPr>
        <w:t>were</w:t>
      </w:r>
      <w:r w:rsidRPr="00E77A1E">
        <w:rPr>
          <w:rFonts w:ascii="Times New Roman" w:hAnsi="Times New Roman" w:cs="Times New Roman"/>
          <w:sz w:val="24"/>
          <w:szCs w:val="24"/>
        </w:rPr>
        <w:t xml:space="preserve"> 1.44  times higher than those who were between 32-37 week</w:t>
      </w:r>
      <w:r>
        <w:rPr>
          <w:rFonts w:ascii="Times New Roman" w:hAnsi="Times New Roman" w:cs="Times New Roman"/>
          <w:sz w:val="24"/>
          <w:szCs w:val="24"/>
        </w:rPr>
        <w:t>s</w:t>
      </w:r>
      <w:r w:rsidR="00D64630">
        <w:rPr>
          <w:rFonts w:ascii="Times New Roman" w:hAnsi="Times New Roman" w:cs="Times New Roman"/>
          <w:sz w:val="24"/>
          <w:szCs w:val="24"/>
        </w:rPr>
        <w:t xml:space="preserve"> of GA (AHR=1.44: </w:t>
      </w:r>
      <w:r w:rsidR="00D64630">
        <w:rPr>
          <w:rFonts w:ascii="Times New Roman" w:hAnsi="Times New Roman" w:cs="Times New Roman"/>
          <w:sz w:val="24"/>
        </w:rPr>
        <w:t xml:space="preserve">95% CI </w:t>
      </w:r>
      <w:r w:rsidR="00D64630">
        <w:rPr>
          <w:rFonts w:ascii="Times New Roman" w:hAnsi="Times New Roman" w:cs="Times New Roman"/>
          <w:sz w:val="24"/>
          <w:szCs w:val="24"/>
        </w:rPr>
        <w:t>(1.02, 2.03</w:t>
      </w:r>
      <w:r w:rsidR="00D64630" w:rsidRPr="0051394B">
        <w:rPr>
          <w:rFonts w:ascii="Times New Roman" w:hAnsi="Times New Roman" w:cs="Times New Roman"/>
          <w:sz w:val="24"/>
          <w:szCs w:val="24"/>
        </w:rPr>
        <w:t>)</w:t>
      </w:r>
    </w:p>
    <w:p w14:paraId="7421A913" w14:textId="77777777" w:rsidR="003E48FC" w:rsidRDefault="003E48FC" w:rsidP="007F31F1">
      <w:pPr>
        <w:spacing w:line="360" w:lineRule="auto"/>
        <w:jc w:val="both"/>
        <w:rPr>
          <w:rFonts w:ascii="Times New Roman" w:hAnsi="Times New Roman" w:cs="Times New Roman"/>
          <w:sz w:val="24"/>
        </w:rPr>
      </w:pPr>
      <w:r>
        <w:rPr>
          <w:rFonts w:ascii="Times New Roman" w:hAnsi="Times New Roman" w:cs="Times New Roman"/>
          <w:sz w:val="24"/>
        </w:rPr>
        <w:t>The hazard of death for</w:t>
      </w:r>
      <w:r w:rsidR="00D17F3C" w:rsidRPr="00D17F3C">
        <w:rPr>
          <w:rFonts w:ascii="Times New Roman" w:hAnsi="Times New Roman" w:cs="Times New Roman"/>
          <w:sz w:val="24"/>
        </w:rPr>
        <w:t xml:space="preserve"> preterm neonates </w:t>
      </w:r>
      <w:r>
        <w:rPr>
          <w:rFonts w:ascii="Times New Roman" w:hAnsi="Times New Roman" w:cs="Times New Roman"/>
          <w:sz w:val="24"/>
        </w:rPr>
        <w:t>who had</w:t>
      </w:r>
      <w:r w:rsidR="00A47E46">
        <w:rPr>
          <w:rFonts w:ascii="Times New Roman" w:hAnsi="Times New Roman" w:cs="Times New Roman"/>
          <w:sz w:val="24"/>
        </w:rPr>
        <w:t xml:space="preserve"> </w:t>
      </w:r>
      <w:r>
        <w:rPr>
          <w:rFonts w:ascii="Times New Roman" w:hAnsi="Times New Roman" w:cs="Times New Roman"/>
          <w:sz w:val="24"/>
        </w:rPr>
        <w:t>5</w:t>
      </w:r>
      <w:r w:rsidRPr="003E48FC">
        <w:rPr>
          <w:rFonts w:ascii="Times New Roman" w:hAnsi="Times New Roman" w:cs="Times New Roman"/>
          <w:sz w:val="24"/>
          <w:vertAlign w:val="superscript"/>
        </w:rPr>
        <w:t>th</w:t>
      </w:r>
      <w:r w:rsidR="00A47E46">
        <w:rPr>
          <w:rFonts w:ascii="Times New Roman" w:hAnsi="Times New Roman" w:cs="Times New Roman"/>
          <w:sz w:val="24"/>
        </w:rPr>
        <w:t xml:space="preserve"> minute Apgar</w:t>
      </w:r>
      <w:r w:rsidR="00D17F3C" w:rsidRPr="00D17F3C">
        <w:rPr>
          <w:rFonts w:ascii="Times New Roman" w:hAnsi="Times New Roman" w:cs="Times New Roman"/>
          <w:sz w:val="24"/>
        </w:rPr>
        <w:t xml:space="preserve"> score of less than 7 </w:t>
      </w:r>
      <w:r>
        <w:rPr>
          <w:rFonts w:ascii="Times New Roman" w:hAnsi="Times New Roman" w:cs="Times New Roman"/>
          <w:sz w:val="24"/>
        </w:rPr>
        <w:t xml:space="preserve">increased by </w:t>
      </w:r>
      <w:r w:rsidR="00D17F3C" w:rsidRPr="00D17F3C">
        <w:rPr>
          <w:rFonts w:ascii="Times New Roman" w:hAnsi="Times New Roman" w:cs="Times New Roman"/>
          <w:sz w:val="24"/>
        </w:rPr>
        <w:t xml:space="preserve">73% as compared to </w:t>
      </w:r>
      <w:r>
        <w:rPr>
          <w:rFonts w:ascii="Times New Roman" w:hAnsi="Times New Roman" w:cs="Times New Roman"/>
          <w:sz w:val="24"/>
        </w:rPr>
        <w:t>their counterparts</w:t>
      </w:r>
      <w:r w:rsidR="00D17F3C" w:rsidRPr="00D17F3C">
        <w:rPr>
          <w:rFonts w:ascii="Times New Roman" w:hAnsi="Times New Roman" w:cs="Times New Roman"/>
          <w:sz w:val="24"/>
        </w:rPr>
        <w:t xml:space="preserve"> (AHR: 1.73(95% CI: 1.17, 2.55)</w:t>
      </w:r>
      <w:r w:rsidR="00D2033C">
        <w:rPr>
          <w:rFonts w:ascii="Times New Roman" w:hAnsi="Times New Roman" w:cs="Times New Roman"/>
          <w:sz w:val="24"/>
        </w:rPr>
        <w:t xml:space="preserve">). </w:t>
      </w:r>
    </w:p>
    <w:p w14:paraId="11B7AEB0" w14:textId="1C583983" w:rsidR="003E48FC" w:rsidRDefault="00D2033C" w:rsidP="007F31F1">
      <w:pPr>
        <w:spacing w:line="360" w:lineRule="auto"/>
        <w:jc w:val="both"/>
        <w:rPr>
          <w:rFonts w:ascii="Times New Roman" w:hAnsi="Times New Roman" w:cs="Times New Roman"/>
          <w:sz w:val="24"/>
        </w:rPr>
      </w:pPr>
      <w:r>
        <w:rPr>
          <w:rFonts w:ascii="Times New Roman" w:hAnsi="Times New Roman" w:cs="Times New Roman"/>
          <w:sz w:val="24"/>
        </w:rPr>
        <w:t xml:space="preserve">The Hazard of death for preterm neonates diagnosed with perinatal asphyxia </w:t>
      </w:r>
      <w:r w:rsidR="00D17F3C" w:rsidRPr="00D17F3C">
        <w:rPr>
          <w:rFonts w:ascii="Times New Roman" w:hAnsi="Times New Roman" w:cs="Times New Roman"/>
          <w:sz w:val="24"/>
        </w:rPr>
        <w:t xml:space="preserve">was 2.25 times </w:t>
      </w:r>
      <w:r>
        <w:rPr>
          <w:rFonts w:ascii="Times New Roman" w:hAnsi="Times New Roman" w:cs="Times New Roman"/>
          <w:sz w:val="24"/>
        </w:rPr>
        <w:t xml:space="preserve">compared to preterm neonates who were not diagnosed with perinatal asphyxia </w:t>
      </w:r>
      <w:r w:rsidR="003E48FC" w:rsidRPr="00D17F3C">
        <w:rPr>
          <w:rFonts w:ascii="Times New Roman" w:hAnsi="Times New Roman" w:cs="Times New Roman"/>
          <w:sz w:val="24"/>
        </w:rPr>
        <w:t xml:space="preserve">at the time of admission </w:t>
      </w:r>
      <w:r w:rsidR="00D20084">
        <w:rPr>
          <w:rFonts w:ascii="Times New Roman" w:hAnsi="Times New Roman" w:cs="Times New Roman"/>
          <w:sz w:val="24"/>
        </w:rPr>
        <w:t>(AHR: 2.25(95% CI: 1.67, 3.02))</w:t>
      </w:r>
      <w:r w:rsidR="00D17F3C" w:rsidRPr="00D17F3C">
        <w:rPr>
          <w:rFonts w:ascii="Times New Roman" w:hAnsi="Times New Roman" w:cs="Times New Roman"/>
          <w:sz w:val="24"/>
        </w:rPr>
        <w:t xml:space="preserve">  </w:t>
      </w:r>
    </w:p>
    <w:p w14:paraId="0AA77A21" w14:textId="2667B66F" w:rsidR="007501DF" w:rsidRPr="00BE5C4D" w:rsidRDefault="00D17F3C" w:rsidP="00BE5C4D">
      <w:pPr>
        <w:spacing w:line="360" w:lineRule="auto"/>
        <w:jc w:val="both"/>
        <w:rPr>
          <w:rFonts w:ascii="Times New Roman" w:hAnsi="Times New Roman" w:cs="Times New Roman"/>
          <w:sz w:val="24"/>
        </w:rPr>
      </w:pPr>
      <w:r w:rsidRPr="00D17F3C">
        <w:rPr>
          <w:rFonts w:ascii="Times New Roman" w:hAnsi="Times New Roman" w:cs="Times New Roman"/>
          <w:sz w:val="24"/>
        </w:rPr>
        <w:t xml:space="preserve">The </w:t>
      </w:r>
      <w:r w:rsidR="003E48FC">
        <w:rPr>
          <w:rFonts w:ascii="Times New Roman" w:hAnsi="Times New Roman" w:cs="Times New Roman"/>
          <w:sz w:val="24"/>
        </w:rPr>
        <w:t>risk of</w:t>
      </w:r>
      <w:r w:rsidRPr="00D17F3C">
        <w:rPr>
          <w:rFonts w:ascii="Times New Roman" w:hAnsi="Times New Roman" w:cs="Times New Roman"/>
          <w:sz w:val="24"/>
        </w:rPr>
        <w:t xml:space="preserve"> death</w:t>
      </w:r>
      <w:r w:rsidR="003E48FC">
        <w:rPr>
          <w:rFonts w:ascii="Times New Roman" w:hAnsi="Times New Roman" w:cs="Times New Roman"/>
          <w:sz w:val="24"/>
        </w:rPr>
        <w:t xml:space="preserve"> for a preterm neonates </w:t>
      </w:r>
      <w:r w:rsidR="003E48FC" w:rsidRPr="00D17F3C">
        <w:rPr>
          <w:rFonts w:ascii="Times New Roman" w:hAnsi="Times New Roman" w:cs="Times New Roman"/>
          <w:sz w:val="24"/>
        </w:rPr>
        <w:t>whose mother had recent multiple pregnancy</w:t>
      </w:r>
      <w:r w:rsidR="003E48FC">
        <w:rPr>
          <w:rFonts w:ascii="Times New Roman" w:hAnsi="Times New Roman" w:cs="Times New Roman"/>
          <w:sz w:val="24"/>
        </w:rPr>
        <w:t xml:space="preserve"> </w:t>
      </w:r>
      <w:r w:rsidRPr="00D17F3C">
        <w:rPr>
          <w:rFonts w:ascii="Times New Roman" w:hAnsi="Times New Roman" w:cs="Times New Roman"/>
          <w:sz w:val="24"/>
        </w:rPr>
        <w:t>was 1.66 times more compare to those preterm neonates whose mothers had no recen</w:t>
      </w:r>
      <w:r w:rsidR="00A47E46">
        <w:rPr>
          <w:rFonts w:ascii="Times New Roman" w:hAnsi="Times New Roman" w:cs="Times New Roman"/>
          <w:sz w:val="24"/>
        </w:rPr>
        <w:t>t history of multiple pregnancy</w:t>
      </w:r>
      <w:r w:rsidR="003E48FC">
        <w:rPr>
          <w:rFonts w:ascii="Times New Roman" w:hAnsi="Times New Roman" w:cs="Times New Roman"/>
          <w:sz w:val="24"/>
        </w:rPr>
        <w:t xml:space="preserve"> </w:t>
      </w:r>
      <w:r w:rsidR="003E48FC" w:rsidRPr="00D17F3C">
        <w:rPr>
          <w:rFonts w:ascii="Times New Roman" w:hAnsi="Times New Roman" w:cs="Times New Roman"/>
          <w:sz w:val="24"/>
        </w:rPr>
        <w:t>(AHR: 1.66(1.22, 2.26))</w:t>
      </w:r>
      <w:r w:rsidR="001B2261">
        <w:rPr>
          <w:rFonts w:ascii="Times New Roman" w:hAnsi="Times New Roman" w:cs="Times New Roman"/>
          <w:sz w:val="24"/>
        </w:rPr>
        <w:t xml:space="preserve"> (Table</w:t>
      </w:r>
      <w:r w:rsidR="00CD75B1">
        <w:rPr>
          <w:rFonts w:ascii="Times New Roman" w:hAnsi="Times New Roman" w:cs="Times New Roman"/>
          <w:sz w:val="24"/>
        </w:rPr>
        <w:t xml:space="preserve"> 5</w:t>
      </w:r>
      <w:r w:rsidR="00F95160">
        <w:rPr>
          <w:rFonts w:ascii="Times New Roman" w:hAnsi="Times New Roman" w:cs="Times New Roman"/>
          <w:sz w:val="24"/>
        </w:rPr>
        <w:t>)</w:t>
      </w:r>
      <w:r w:rsidR="001B2261">
        <w:rPr>
          <w:rFonts w:ascii="Times New Roman" w:hAnsi="Times New Roman" w:cs="Times New Roman"/>
          <w:sz w:val="24"/>
        </w:rPr>
        <w:t xml:space="preserve"> </w:t>
      </w:r>
    </w:p>
    <w:p w14:paraId="64D9D4B2" w14:textId="756F50FC" w:rsidR="007501DF" w:rsidRPr="007501DF" w:rsidRDefault="007501DF" w:rsidP="00F95160">
      <w:pPr>
        <w:pStyle w:val="Heading2"/>
        <w:spacing w:before="120" w:after="120"/>
        <w:rPr>
          <w:rFonts w:ascii="Times New Roman" w:hAnsi="Times New Roman" w:cs="Times New Roman"/>
          <w:b/>
          <w:color w:val="auto"/>
        </w:rPr>
      </w:pPr>
      <w:bookmarkStart w:id="236" w:name="_Toc75592334"/>
      <w:r w:rsidRPr="007501DF">
        <w:rPr>
          <w:rFonts w:ascii="Times New Roman" w:hAnsi="Times New Roman" w:cs="Times New Roman"/>
          <w:b/>
          <w:color w:val="auto"/>
        </w:rPr>
        <w:t>Test of proportional</w:t>
      </w:r>
      <w:r>
        <w:rPr>
          <w:rFonts w:ascii="Times New Roman" w:hAnsi="Times New Roman" w:cs="Times New Roman"/>
          <w:b/>
          <w:color w:val="auto"/>
        </w:rPr>
        <w:t>ly</w:t>
      </w:r>
      <w:r w:rsidRPr="007501DF">
        <w:rPr>
          <w:rFonts w:ascii="Times New Roman" w:hAnsi="Times New Roman" w:cs="Times New Roman"/>
          <w:b/>
          <w:color w:val="auto"/>
        </w:rPr>
        <w:t xml:space="preserve"> hazard assumption</w:t>
      </w:r>
      <w:bookmarkEnd w:id="236"/>
      <w:r w:rsidRPr="007501DF">
        <w:rPr>
          <w:rFonts w:ascii="Times New Roman" w:hAnsi="Times New Roman" w:cs="Times New Roman"/>
          <w:b/>
          <w:color w:val="auto"/>
        </w:rPr>
        <w:t xml:space="preserve"> </w:t>
      </w:r>
    </w:p>
    <w:p w14:paraId="601EB906" w14:textId="0A721251" w:rsidR="00776603" w:rsidRDefault="00423446" w:rsidP="00776603">
      <w:pPr>
        <w:pStyle w:val="Caption"/>
        <w:rPr>
          <w:color w:val="000000"/>
        </w:rPr>
      </w:pPr>
      <w:r>
        <w:rPr>
          <w:color w:val="000000"/>
        </w:rPr>
        <w:t>T</w:t>
      </w:r>
      <w:r w:rsidR="00124E1D">
        <w:rPr>
          <w:color w:val="000000"/>
        </w:rPr>
        <w:t xml:space="preserve">he p value of all covariates independently </w:t>
      </w:r>
      <w:proofErr w:type="spellStart"/>
      <w:r w:rsidR="00FE1215">
        <w:rPr>
          <w:color w:val="000000"/>
        </w:rPr>
        <w:t>schoenfo</w:t>
      </w:r>
      <w:r>
        <w:rPr>
          <w:color w:val="000000"/>
        </w:rPr>
        <w:t>ld</w:t>
      </w:r>
      <w:proofErr w:type="spellEnd"/>
      <w:r>
        <w:rPr>
          <w:color w:val="000000"/>
        </w:rPr>
        <w:t xml:space="preserve"> residual test </w:t>
      </w:r>
      <w:r w:rsidR="00124E1D">
        <w:rPr>
          <w:color w:val="000000"/>
        </w:rPr>
        <w:t xml:space="preserve">were greater than </w:t>
      </w:r>
      <w:del w:id="237" w:author="wireless" w:date="2022-02-17T04:02:00Z">
        <w:r w:rsidR="00124E1D" w:rsidDel="00855492">
          <w:rPr>
            <w:color w:val="000000"/>
          </w:rPr>
          <w:delText>o.o5</w:delText>
        </w:r>
      </w:del>
      <w:ins w:id="238" w:author="wireless" w:date="2022-02-17T04:02:00Z">
        <w:r w:rsidR="00855492">
          <w:rPr>
            <w:color w:val="000000"/>
          </w:rPr>
          <w:t>0.05</w:t>
        </w:r>
      </w:ins>
      <w:r w:rsidR="00124E1D">
        <w:rPr>
          <w:color w:val="000000"/>
        </w:rPr>
        <w:t xml:space="preserve"> except </w:t>
      </w:r>
      <w:r w:rsidR="00FE1215">
        <w:rPr>
          <w:color w:val="000000"/>
        </w:rPr>
        <w:t xml:space="preserve">for one variable which was </w:t>
      </w:r>
      <w:r w:rsidR="00124E1D">
        <w:rPr>
          <w:color w:val="000000"/>
        </w:rPr>
        <w:t xml:space="preserve">respiratory distress </w:t>
      </w:r>
      <w:r w:rsidR="00FE1215">
        <w:rPr>
          <w:color w:val="000000"/>
        </w:rPr>
        <w:t xml:space="preserve">syndrome </w:t>
      </w:r>
      <w:r w:rsidR="00663087">
        <w:rPr>
          <w:color w:val="000000"/>
        </w:rPr>
        <w:t>with the p-value of 0.0014</w:t>
      </w:r>
      <w:ins w:id="239" w:author="wireless" w:date="2022-02-17T04:03:00Z">
        <w:r w:rsidR="00855492">
          <w:rPr>
            <w:color w:val="000000"/>
          </w:rPr>
          <w:t xml:space="preserve"> (Table 5)</w:t>
        </w:r>
      </w:ins>
      <w:r w:rsidR="00FE1215">
        <w:rPr>
          <w:color w:val="000000"/>
        </w:rPr>
        <w:t xml:space="preserve">. </w:t>
      </w:r>
      <w:r w:rsidR="00663087">
        <w:rPr>
          <w:color w:val="000000"/>
        </w:rPr>
        <w:t xml:space="preserve">Proportional hazard assumption of the model was met. </w:t>
      </w:r>
      <w:r>
        <w:rPr>
          <w:color w:val="000000"/>
        </w:rPr>
        <w:t>Global test of proportional assumption was done for all covariates together for a variable with</w:t>
      </w:r>
      <w:r w:rsidR="00FE1215">
        <w:rPr>
          <w:color w:val="000000"/>
        </w:rPr>
        <w:t xml:space="preserve"> </w:t>
      </w:r>
      <w:r>
        <w:rPr>
          <w:color w:val="000000"/>
        </w:rPr>
        <w:t xml:space="preserve">residual test p value &gt; 0.05 and observed global test </w:t>
      </w:r>
      <w:r w:rsidR="00FE1215">
        <w:rPr>
          <w:color w:val="000000"/>
        </w:rPr>
        <w:t xml:space="preserve">p value was 0.19 it indicates the </w:t>
      </w:r>
      <w:bookmarkStart w:id="240" w:name="_Toc83803072"/>
    </w:p>
    <w:p w14:paraId="18130AA2" w14:textId="15AD0AAD" w:rsidR="00776603" w:rsidRPr="00776603" w:rsidRDefault="00776603" w:rsidP="00776603">
      <w:pPr>
        <w:pStyle w:val="Caption"/>
        <w:rPr>
          <w:color w:val="000000"/>
        </w:rPr>
      </w:pPr>
      <w:r w:rsidRPr="00776603">
        <w:rPr>
          <w:rFonts w:eastAsiaTheme="majorEastAsia"/>
          <w:b/>
          <w:sz w:val="26"/>
          <w:szCs w:val="26"/>
        </w:rPr>
        <w:t>Comparison of survivorship functions for categorical variables</w:t>
      </w:r>
      <w:bookmarkEnd w:id="240"/>
    </w:p>
    <w:p w14:paraId="6233592A" w14:textId="77777777" w:rsidR="00F23C3C" w:rsidRPr="00F23C3C" w:rsidRDefault="00776603" w:rsidP="00776603">
      <w:pPr>
        <w:pStyle w:val="Caption"/>
        <w:rPr>
          <w:rFonts w:eastAsiaTheme="minorHAnsi"/>
          <w:bCs w:val="0"/>
          <w:noProof/>
          <w:szCs w:val="22"/>
          <w:lang w:eastAsia="en-US"/>
        </w:rPr>
      </w:pPr>
      <w:r w:rsidRPr="00776603">
        <w:rPr>
          <w:rFonts w:eastAsiaTheme="minorHAnsi"/>
          <w:bCs w:val="0"/>
          <w:szCs w:val="24"/>
          <w:lang w:eastAsia="en-US"/>
        </w:rPr>
        <w:t>In this study, the overall survival of preterm neonates having the APGAR score of less than 7 at 5</w:t>
      </w:r>
      <w:r w:rsidRPr="00776603">
        <w:rPr>
          <w:rFonts w:eastAsiaTheme="minorHAnsi"/>
          <w:bCs w:val="0"/>
          <w:szCs w:val="24"/>
          <w:vertAlign w:val="superscript"/>
          <w:lang w:eastAsia="en-US"/>
        </w:rPr>
        <w:t>th</w:t>
      </w:r>
      <w:r w:rsidRPr="00776603">
        <w:rPr>
          <w:rFonts w:eastAsiaTheme="minorHAnsi"/>
          <w:bCs w:val="0"/>
          <w:szCs w:val="24"/>
          <w:lang w:eastAsia="en-US"/>
        </w:rPr>
        <w:t xml:space="preserve"> minute was 40.8 % whereas these preterm neonates with APGAR score of &gt;7 at 5</w:t>
      </w:r>
      <w:r w:rsidRPr="00776603">
        <w:rPr>
          <w:rFonts w:eastAsiaTheme="minorHAnsi"/>
          <w:bCs w:val="0"/>
          <w:szCs w:val="24"/>
          <w:vertAlign w:val="superscript"/>
          <w:lang w:eastAsia="en-US"/>
        </w:rPr>
        <w:t>th</w:t>
      </w:r>
      <w:r w:rsidRPr="00776603">
        <w:rPr>
          <w:rFonts w:eastAsiaTheme="minorHAnsi"/>
          <w:bCs w:val="0"/>
          <w:szCs w:val="24"/>
          <w:lang w:eastAsia="en-US"/>
        </w:rPr>
        <w:t xml:space="preserve"> minute was 77.8% at the end of the follow up period ( p-value = 0.001). The median survival time for preterm </w:t>
      </w:r>
      <w:r w:rsidRPr="00776603">
        <w:rPr>
          <w:rFonts w:eastAsiaTheme="minorHAnsi"/>
          <w:bCs w:val="0"/>
          <w:szCs w:val="24"/>
          <w:lang w:eastAsia="en-US"/>
        </w:rPr>
        <w:lastRenderedPageBreak/>
        <w:t xml:space="preserve">neonates having  APGAR score of less than 7 at fifth minutes was 21 days </w:t>
      </w:r>
      <w:r>
        <w:rPr>
          <w:rFonts w:eastAsiaTheme="minorHAnsi"/>
          <w:bCs w:val="0"/>
          <w:szCs w:val="24"/>
          <w:lang w:eastAsia="en-US"/>
        </w:rPr>
        <w:t>(95% CI: 14.1, 27.9)</w:t>
      </w:r>
      <w:r w:rsidRPr="00776603">
        <w:rPr>
          <w:rFonts w:asciiTheme="minorHAnsi" w:eastAsiaTheme="minorHAnsi" w:hAnsiTheme="minorHAnsi" w:cstheme="minorBidi"/>
          <w:bCs w:val="0"/>
          <w:noProof/>
          <w:sz w:val="22"/>
          <w:szCs w:val="22"/>
          <w:lang w:eastAsia="en-US"/>
        </w:rPr>
        <w:t xml:space="preserve"> </w:t>
      </w:r>
      <w:r w:rsidR="00F23C3C" w:rsidRPr="00F23C3C">
        <w:rPr>
          <w:rFonts w:eastAsiaTheme="minorHAnsi"/>
          <w:bCs w:val="0"/>
          <w:noProof/>
          <w:szCs w:val="22"/>
          <w:lang w:eastAsia="en-US"/>
        </w:rPr>
        <w:t>(Figure 2)</w:t>
      </w:r>
    </w:p>
    <w:p w14:paraId="2AB9A249" w14:textId="39490F7E" w:rsidR="00F23C3C" w:rsidRDefault="00F23C3C" w:rsidP="00F23C3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w:t>
      </w:r>
      <w:r w:rsidRPr="00DE4540">
        <w:rPr>
          <w:rFonts w:ascii="Times New Roman" w:hAnsi="Times New Roman" w:cs="Times New Roman"/>
          <w:sz w:val="24"/>
          <w:szCs w:val="24"/>
        </w:rPr>
        <w:t>hose pre</w:t>
      </w:r>
      <w:r>
        <w:rPr>
          <w:rFonts w:ascii="Times New Roman" w:hAnsi="Times New Roman" w:cs="Times New Roman"/>
          <w:sz w:val="24"/>
          <w:szCs w:val="24"/>
        </w:rPr>
        <w:t xml:space="preserve">term neonates who had perinatal birth </w:t>
      </w:r>
      <w:r w:rsidRPr="00DE4540">
        <w:rPr>
          <w:rFonts w:ascii="Times New Roman" w:hAnsi="Times New Roman" w:cs="Times New Roman"/>
          <w:sz w:val="24"/>
          <w:szCs w:val="24"/>
        </w:rPr>
        <w:t xml:space="preserve">asphyxia had </w:t>
      </w:r>
      <w:r>
        <w:rPr>
          <w:rFonts w:ascii="Times New Roman" w:hAnsi="Times New Roman" w:cs="Times New Roman"/>
          <w:sz w:val="24"/>
          <w:szCs w:val="24"/>
        </w:rPr>
        <w:t xml:space="preserve">overall survival of </w:t>
      </w:r>
      <w:r w:rsidRPr="00DE4540">
        <w:rPr>
          <w:rFonts w:ascii="Times New Roman" w:hAnsi="Times New Roman" w:cs="Times New Roman"/>
          <w:sz w:val="24"/>
          <w:szCs w:val="24"/>
        </w:rPr>
        <w:t xml:space="preserve">58.8% while these preterm </w:t>
      </w:r>
      <w:r>
        <w:rPr>
          <w:rFonts w:ascii="Times New Roman" w:hAnsi="Times New Roman" w:cs="Times New Roman"/>
          <w:sz w:val="24"/>
          <w:szCs w:val="24"/>
        </w:rPr>
        <w:t>neonates without asphyxia had 78</w:t>
      </w:r>
      <w:r w:rsidRPr="00DE4540">
        <w:rPr>
          <w:rFonts w:ascii="Times New Roman" w:hAnsi="Times New Roman" w:cs="Times New Roman"/>
          <w:sz w:val="24"/>
          <w:szCs w:val="24"/>
        </w:rPr>
        <w:t>.5% survival at the end of the follow up period. This difference was statistically significa</w:t>
      </w:r>
      <w:r w:rsidR="004D04EA">
        <w:rPr>
          <w:rFonts w:ascii="Times New Roman" w:hAnsi="Times New Roman" w:cs="Times New Roman"/>
          <w:sz w:val="24"/>
          <w:szCs w:val="24"/>
        </w:rPr>
        <w:t>nt with p-value &lt;0.001</w:t>
      </w:r>
      <w:r>
        <w:rPr>
          <w:rFonts w:ascii="Times New Roman" w:hAnsi="Times New Roman" w:cs="Times New Roman"/>
          <w:sz w:val="24"/>
          <w:szCs w:val="24"/>
        </w:rPr>
        <w:t>.</w:t>
      </w:r>
      <w:r w:rsidRPr="00B25613">
        <w:rPr>
          <w:rFonts w:ascii="Times New Roman" w:hAnsi="Times New Roman" w:cs="Times New Roman"/>
          <w:sz w:val="24"/>
          <w:szCs w:val="24"/>
        </w:rPr>
        <w:t xml:space="preserve"> </w:t>
      </w:r>
      <w:r w:rsidRPr="00DE4540">
        <w:rPr>
          <w:rFonts w:ascii="Times New Roman" w:hAnsi="Times New Roman" w:cs="Times New Roman"/>
          <w:sz w:val="24"/>
          <w:szCs w:val="24"/>
        </w:rPr>
        <w:t xml:space="preserve">The median survival time for those </w:t>
      </w:r>
      <w:r>
        <w:rPr>
          <w:rFonts w:ascii="Times New Roman" w:hAnsi="Times New Roman" w:cs="Times New Roman"/>
          <w:sz w:val="24"/>
          <w:szCs w:val="24"/>
        </w:rPr>
        <w:t xml:space="preserve">preterm </w:t>
      </w:r>
      <w:r w:rsidRPr="00DE4540">
        <w:rPr>
          <w:rFonts w:ascii="Times New Roman" w:hAnsi="Times New Roman" w:cs="Times New Roman"/>
          <w:sz w:val="24"/>
          <w:szCs w:val="24"/>
        </w:rPr>
        <w:t>neonates</w:t>
      </w:r>
      <w:r>
        <w:rPr>
          <w:rFonts w:ascii="Times New Roman" w:hAnsi="Times New Roman" w:cs="Times New Roman"/>
          <w:sz w:val="24"/>
          <w:szCs w:val="24"/>
        </w:rPr>
        <w:t xml:space="preserve"> who had experienced birth </w:t>
      </w:r>
      <w:r w:rsidRPr="00DE4540">
        <w:rPr>
          <w:rFonts w:ascii="Times New Roman" w:hAnsi="Times New Roman" w:cs="Times New Roman"/>
          <w:sz w:val="24"/>
          <w:szCs w:val="24"/>
        </w:rPr>
        <w:t>asphyxia was</w:t>
      </w:r>
      <w:r>
        <w:rPr>
          <w:rFonts w:ascii="Times New Roman" w:hAnsi="Times New Roman" w:cs="Times New Roman"/>
          <w:sz w:val="24"/>
          <w:szCs w:val="24"/>
        </w:rPr>
        <w:t xml:space="preserve"> 5 days (95% CI: 3.74, 6.25) (Figure 3) </w:t>
      </w:r>
    </w:p>
    <w:p w14:paraId="1617C7C4" w14:textId="095DA71A" w:rsidR="00E11795" w:rsidRDefault="00E11795" w:rsidP="005E1896">
      <w:pPr>
        <w:pStyle w:val="Caption"/>
        <w:ind w:left="0"/>
        <w:rPr>
          <w:color w:val="000000"/>
        </w:rPr>
      </w:pPr>
    </w:p>
    <w:p w14:paraId="62B8ABA9" w14:textId="77777777" w:rsidR="00BC5C7D" w:rsidRDefault="00BC5C7D">
      <w:pPr>
        <w:rPr>
          <w:rFonts w:ascii="Times New Roman" w:eastAsiaTheme="majorEastAsia" w:hAnsi="Times New Roman" w:cs="Times New Roman"/>
          <w:b/>
          <w:sz w:val="28"/>
          <w:szCs w:val="24"/>
        </w:rPr>
      </w:pPr>
      <w:bookmarkStart w:id="241" w:name="_Toc75592335"/>
      <w:r>
        <w:rPr>
          <w:rFonts w:ascii="Times New Roman" w:hAnsi="Times New Roman" w:cs="Times New Roman"/>
          <w:b/>
          <w:sz w:val="28"/>
          <w:szCs w:val="24"/>
        </w:rPr>
        <w:br w:type="page"/>
      </w:r>
    </w:p>
    <w:p w14:paraId="28CA7E77" w14:textId="3B23AD35" w:rsidR="00E11795" w:rsidRPr="00E11795" w:rsidRDefault="00E11795" w:rsidP="00531C4B">
      <w:pPr>
        <w:pStyle w:val="Heading1"/>
        <w:numPr>
          <w:ilvl w:val="0"/>
          <w:numId w:val="1"/>
        </w:numPr>
        <w:spacing w:line="360" w:lineRule="auto"/>
        <w:rPr>
          <w:rFonts w:ascii="Times New Roman" w:hAnsi="Times New Roman" w:cs="Times New Roman"/>
          <w:b/>
          <w:color w:val="auto"/>
          <w:sz w:val="28"/>
          <w:szCs w:val="24"/>
        </w:rPr>
      </w:pPr>
      <w:r w:rsidRPr="00E11795">
        <w:rPr>
          <w:rFonts w:ascii="Times New Roman" w:hAnsi="Times New Roman" w:cs="Times New Roman"/>
          <w:b/>
          <w:color w:val="auto"/>
          <w:sz w:val="28"/>
          <w:szCs w:val="24"/>
        </w:rPr>
        <w:lastRenderedPageBreak/>
        <w:t>Discussion</w:t>
      </w:r>
      <w:bookmarkEnd w:id="241"/>
    </w:p>
    <w:p w14:paraId="0BD51094" w14:textId="2112FFF8" w:rsidR="00B80B8E" w:rsidRDefault="00E11795" w:rsidP="00E11795">
      <w:pPr>
        <w:spacing w:after="120" w:line="360" w:lineRule="auto"/>
        <w:jc w:val="both"/>
        <w:rPr>
          <w:rFonts w:ascii="Times New Roman" w:hAnsi="Times New Roman" w:cs="Times New Roman"/>
          <w:sz w:val="24"/>
          <w:szCs w:val="24"/>
        </w:rPr>
      </w:pPr>
      <w:r w:rsidRPr="00E11795">
        <w:rPr>
          <w:rFonts w:ascii="Times New Roman" w:hAnsi="Times New Roman" w:cs="Times New Roman"/>
          <w:sz w:val="24"/>
          <w:szCs w:val="24"/>
        </w:rPr>
        <w:t xml:space="preserve">The aim of this retrospective follow up study was to assess predictors of mortality among preterm neonates admitted to Neonatal </w:t>
      </w:r>
      <w:ins w:id="242" w:author="wireless" w:date="2022-02-06T23:58:00Z">
        <w:r w:rsidR="00122EF8">
          <w:rPr>
            <w:rFonts w:ascii="Times New Roman" w:hAnsi="Times New Roman" w:cs="Times New Roman"/>
            <w:sz w:val="24"/>
            <w:szCs w:val="24"/>
          </w:rPr>
          <w:t>I</w:t>
        </w:r>
      </w:ins>
      <w:del w:id="243" w:author="wireless" w:date="2022-02-06T23:58:00Z">
        <w:r w:rsidRPr="00E11795" w:rsidDel="00122EF8">
          <w:rPr>
            <w:rFonts w:ascii="Times New Roman" w:hAnsi="Times New Roman" w:cs="Times New Roman"/>
            <w:sz w:val="24"/>
            <w:szCs w:val="24"/>
          </w:rPr>
          <w:delText>i</w:delText>
        </w:r>
      </w:del>
      <w:r w:rsidRPr="00E11795">
        <w:rPr>
          <w:rFonts w:ascii="Times New Roman" w:hAnsi="Times New Roman" w:cs="Times New Roman"/>
          <w:sz w:val="24"/>
          <w:szCs w:val="24"/>
        </w:rPr>
        <w:t xml:space="preserve">ntensive </w:t>
      </w:r>
      <w:ins w:id="244" w:author="wireless" w:date="2022-02-06T23:58:00Z">
        <w:r w:rsidR="00122EF8">
          <w:rPr>
            <w:rFonts w:ascii="Times New Roman" w:hAnsi="Times New Roman" w:cs="Times New Roman"/>
            <w:sz w:val="24"/>
            <w:szCs w:val="24"/>
          </w:rPr>
          <w:t>C</w:t>
        </w:r>
      </w:ins>
      <w:del w:id="245" w:author="wireless" w:date="2022-02-06T23:58:00Z">
        <w:r w:rsidRPr="00E11795" w:rsidDel="00122EF8">
          <w:rPr>
            <w:rFonts w:ascii="Times New Roman" w:hAnsi="Times New Roman" w:cs="Times New Roman"/>
            <w:sz w:val="24"/>
            <w:szCs w:val="24"/>
          </w:rPr>
          <w:delText>c</w:delText>
        </w:r>
      </w:del>
      <w:r w:rsidRPr="00E11795">
        <w:rPr>
          <w:rFonts w:ascii="Times New Roman" w:hAnsi="Times New Roman" w:cs="Times New Roman"/>
          <w:sz w:val="24"/>
          <w:szCs w:val="24"/>
        </w:rPr>
        <w:t xml:space="preserve">are Unit at Hawassa University Comprehensive Specialized Hospital. </w:t>
      </w:r>
      <w:r w:rsidR="00B719C4">
        <w:rPr>
          <w:rFonts w:ascii="Times New Roman" w:hAnsi="Times New Roman" w:cs="Times New Roman"/>
          <w:sz w:val="24"/>
          <w:szCs w:val="24"/>
        </w:rPr>
        <w:t>According to the findings of this study, t</w:t>
      </w:r>
      <w:r w:rsidR="00B80B8E">
        <w:rPr>
          <w:rFonts w:ascii="Times New Roman" w:hAnsi="Times New Roman" w:cs="Times New Roman"/>
          <w:sz w:val="24"/>
          <w:szCs w:val="24"/>
        </w:rPr>
        <w:t xml:space="preserve">he proportion of preterm neonatal mortality </w:t>
      </w:r>
      <w:r w:rsidR="00B719C4">
        <w:rPr>
          <w:rFonts w:ascii="Times New Roman" w:hAnsi="Times New Roman" w:cs="Times New Roman"/>
          <w:sz w:val="24"/>
          <w:szCs w:val="24"/>
        </w:rPr>
        <w:t xml:space="preserve">identified </w:t>
      </w:r>
      <w:r w:rsidR="0093044C">
        <w:rPr>
          <w:rFonts w:ascii="Times New Roman" w:hAnsi="Times New Roman" w:cs="Times New Roman"/>
          <w:sz w:val="24"/>
          <w:szCs w:val="24"/>
        </w:rPr>
        <w:t xml:space="preserve">was 33.3%. </w:t>
      </w:r>
      <w:r w:rsidR="00107F38">
        <w:rPr>
          <w:rFonts w:ascii="Times New Roman" w:hAnsi="Times New Roman" w:cs="Times New Roman"/>
          <w:sz w:val="24"/>
          <w:szCs w:val="24"/>
        </w:rPr>
        <w:t xml:space="preserve">Seven variables such as ANC visit, Gestational age, multiple </w:t>
      </w:r>
      <w:r w:rsidR="00107F38" w:rsidRPr="00E11795">
        <w:rPr>
          <w:rFonts w:ascii="Times New Roman" w:hAnsi="Times New Roman" w:cs="Times New Roman"/>
          <w:sz w:val="24"/>
          <w:szCs w:val="24"/>
        </w:rPr>
        <w:t>p</w:t>
      </w:r>
      <w:r w:rsidR="00107F38">
        <w:rPr>
          <w:rFonts w:ascii="Times New Roman" w:hAnsi="Times New Roman" w:cs="Times New Roman"/>
          <w:sz w:val="24"/>
          <w:szCs w:val="24"/>
        </w:rPr>
        <w:t xml:space="preserve">regnancy, early initiation of breast feeding, preterm neonatal sepsis at admission, </w:t>
      </w:r>
      <w:r w:rsidR="00107F38" w:rsidRPr="00E11795">
        <w:rPr>
          <w:rFonts w:ascii="Times New Roman" w:hAnsi="Times New Roman" w:cs="Times New Roman"/>
          <w:sz w:val="24"/>
          <w:szCs w:val="24"/>
        </w:rPr>
        <w:t>Birth Asphyxia at ad</w:t>
      </w:r>
      <w:r w:rsidR="00107F38">
        <w:rPr>
          <w:rFonts w:ascii="Times New Roman" w:hAnsi="Times New Roman" w:cs="Times New Roman"/>
          <w:sz w:val="24"/>
          <w:szCs w:val="24"/>
        </w:rPr>
        <w:t>mission and</w:t>
      </w:r>
      <w:r w:rsidR="00107F38" w:rsidRPr="00E11795">
        <w:rPr>
          <w:rFonts w:ascii="Times New Roman" w:hAnsi="Times New Roman" w:cs="Times New Roman"/>
          <w:sz w:val="24"/>
          <w:szCs w:val="24"/>
        </w:rPr>
        <w:t xml:space="preserve"> fifth minute</w:t>
      </w:r>
      <w:r w:rsidR="00107F38">
        <w:rPr>
          <w:rFonts w:ascii="Times New Roman" w:hAnsi="Times New Roman" w:cs="Times New Roman"/>
          <w:sz w:val="24"/>
          <w:szCs w:val="24"/>
        </w:rPr>
        <w:t xml:space="preserve"> </w:t>
      </w:r>
      <w:r w:rsidR="00107F38" w:rsidRPr="00E11795">
        <w:rPr>
          <w:rFonts w:ascii="Times New Roman" w:hAnsi="Times New Roman" w:cs="Times New Roman"/>
          <w:sz w:val="24"/>
          <w:szCs w:val="24"/>
        </w:rPr>
        <w:t>A</w:t>
      </w:r>
      <w:r w:rsidR="00107F38">
        <w:rPr>
          <w:rFonts w:ascii="Times New Roman" w:hAnsi="Times New Roman" w:cs="Times New Roman"/>
          <w:sz w:val="24"/>
          <w:szCs w:val="24"/>
        </w:rPr>
        <w:t>pgar</w:t>
      </w:r>
      <w:r w:rsidR="00107F38" w:rsidRPr="00E11795">
        <w:rPr>
          <w:rFonts w:ascii="Times New Roman" w:hAnsi="Times New Roman" w:cs="Times New Roman"/>
          <w:sz w:val="24"/>
          <w:szCs w:val="24"/>
        </w:rPr>
        <w:t xml:space="preserve"> score</w:t>
      </w:r>
      <w:r w:rsidR="00107F38">
        <w:rPr>
          <w:rFonts w:ascii="Times New Roman" w:hAnsi="Times New Roman" w:cs="Times New Roman"/>
          <w:sz w:val="24"/>
          <w:szCs w:val="24"/>
        </w:rPr>
        <w:t xml:space="preserve"> of</w:t>
      </w:r>
      <w:r w:rsidR="00107F38" w:rsidRPr="00E11795">
        <w:rPr>
          <w:rFonts w:ascii="Times New Roman" w:hAnsi="Times New Roman" w:cs="Times New Roman"/>
          <w:sz w:val="24"/>
          <w:szCs w:val="24"/>
        </w:rPr>
        <w:t xml:space="preserve"> </w:t>
      </w:r>
      <w:r w:rsidR="00107F38">
        <w:rPr>
          <w:rFonts w:ascii="Times New Roman" w:hAnsi="Times New Roman" w:cs="Times New Roman"/>
          <w:sz w:val="24"/>
          <w:szCs w:val="24"/>
        </w:rPr>
        <w:t>less than seven were</w:t>
      </w:r>
      <w:r w:rsidR="00B80B8E">
        <w:rPr>
          <w:rFonts w:ascii="Times New Roman" w:hAnsi="Times New Roman" w:cs="Times New Roman"/>
          <w:sz w:val="24"/>
          <w:szCs w:val="24"/>
        </w:rPr>
        <w:t xml:space="preserve"> independent significant predictors of preterm neonatal Mortalities. </w:t>
      </w:r>
    </w:p>
    <w:p w14:paraId="7D4639BF" w14:textId="24E41481" w:rsidR="006000CC" w:rsidRDefault="0093044C" w:rsidP="00E1179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w:t>
      </w:r>
      <w:r w:rsidR="00E11795" w:rsidRPr="00E11795">
        <w:rPr>
          <w:rFonts w:ascii="Times New Roman" w:hAnsi="Times New Roman" w:cs="Times New Roman"/>
          <w:sz w:val="24"/>
          <w:szCs w:val="24"/>
        </w:rPr>
        <w:t xml:space="preserve">he </w:t>
      </w:r>
      <w:r>
        <w:rPr>
          <w:rFonts w:ascii="Times New Roman" w:hAnsi="Times New Roman" w:cs="Times New Roman"/>
          <w:sz w:val="24"/>
          <w:szCs w:val="24"/>
        </w:rPr>
        <w:t xml:space="preserve">proportion of </w:t>
      </w:r>
      <w:r w:rsidR="00E11795" w:rsidRPr="00E11795">
        <w:rPr>
          <w:rFonts w:ascii="Times New Roman" w:hAnsi="Times New Roman" w:cs="Times New Roman"/>
          <w:sz w:val="24"/>
          <w:szCs w:val="24"/>
        </w:rPr>
        <w:t>mortality of preterm neonates admitted to Neonatal Intensive Care Unit in Hawassa University Comprehensive Specialized Hospital during the st</w:t>
      </w:r>
      <w:r>
        <w:rPr>
          <w:rFonts w:ascii="Times New Roman" w:hAnsi="Times New Roman" w:cs="Times New Roman"/>
          <w:sz w:val="24"/>
          <w:szCs w:val="24"/>
        </w:rPr>
        <w:t xml:space="preserve">udy period was 241 (33.3%). </w:t>
      </w:r>
      <w:r w:rsidR="0048548C">
        <w:rPr>
          <w:rFonts w:ascii="Times New Roman" w:hAnsi="Times New Roman" w:cs="Times New Roman"/>
          <w:sz w:val="24"/>
          <w:szCs w:val="24"/>
        </w:rPr>
        <w:t xml:space="preserve">This </w:t>
      </w:r>
      <w:ins w:id="246" w:author="wireless" w:date="2022-02-08T23:52:00Z">
        <w:r w:rsidR="00476589">
          <w:rPr>
            <w:rFonts w:ascii="Times New Roman" w:hAnsi="Times New Roman" w:cs="Times New Roman"/>
            <w:sz w:val="24"/>
            <w:szCs w:val="24"/>
          </w:rPr>
          <w:t>finding</w:t>
        </w:r>
        <w:r w:rsidR="00476589" w:rsidRPr="00E11795">
          <w:rPr>
            <w:rFonts w:ascii="Times New Roman" w:hAnsi="Times New Roman" w:cs="Times New Roman"/>
            <w:sz w:val="24"/>
            <w:szCs w:val="24"/>
          </w:rPr>
          <w:t xml:space="preserve"> </w:t>
        </w:r>
      </w:ins>
      <w:r w:rsidR="0048548C">
        <w:rPr>
          <w:rFonts w:ascii="Times New Roman" w:hAnsi="Times New Roman" w:cs="Times New Roman"/>
          <w:sz w:val="24"/>
          <w:szCs w:val="24"/>
        </w:rPr>
        <w:t>was</w:t>
      </w:r>
      <w:r w:rsidR="0048548C" w:rsidRPr="00E11795">
        <w:rPr>
          <w:rFonts w:ascii="Times New Roman" w:hAnsi="Times New Roman" w:cs="Times New Roman"/>
          <w:sz w:val="24"/>
          <w:szCs w:val="24"/>
        </w:rPr>
        <w:t xml:space="preserve"> comparable wi</w:t>
      </w:r>
      <w:r w:rsidR="0048548C">
        <w:rPr>
          <w:rFonts w:ascii="Times New Roman" w:hAnsi="Times New Roman" w:cs="Times New Roman"/>
          <w:sz w:val="24"/>
          <w:szCs w:val="24"/>
        </w:rPr>
        <w:t xml:space="preserve">th the study conducted in </w:t>
      </w:r>
      <w:proofErr w:type="spellStart"/>
      <w:r w:rsidR="0048548C">
        <w:rPr>
          <w:rFonts w:ascii="Times New Roman" w:hAnsi="Times New Roman" w:cs="Times New Roman"/>
          <w:sz w:val="24"/>
          <w:szCs w:val="24"/>
        </w:rPr>
        <w:t>Jimma</w:t>
      </w:r>
      <w:proofErr w:type="spellEnd"/>
      <w:r w:rsidR="0048548C" w:rsidRPr="00E11795">
        <w:rPr>
          <w:rFonts w:ascii="Times New Roman" w:hAnsi="Times New Roman" w:cs="Times New Roman"/>
          <w:sz w:val="24"/>
          <w:szCs w:val="24"/>
        </w:rPr>
        <w:t xml:space="preserve"> 34.9% </w:t>
      </w:r>
      <w:r w:rsidR="0048548C"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&lt;EndNote&gt;&lt;Cite&gt;&lt;Author&gt;Wesenu&lt;/Author&gt;&lt;Year&gt;2017&lt;/Year&gt;&lt;RecNum&gt;9&lt;/RecNum&gt;&lt;DisplayText&gt;(20)&lt;/DisplayText&gt;&lt;record&gt;&lt;rec-number&gt;9&lt;/rec-number&gt;&lt;foreign-keys&gt;&lt;key app="EN" db-id="e2x5dzd2l5eewze5dewprwftfe0wazva0z0e"&gt;9&lt;/key&gt;&lt;/foreign-keys&gt;&lt;ref-type name="Journal Article"&gt;17&lt;/ref-type&gt;&lt;contributors&gt;&lt;authors&gt;&lt;author&gt;Wesenu, Million&lt;/author&gt;&lt;author&gt;Kulkarni, Sudhir&lt;/author&gt;&lt;author&gt;Tilahun, Tafere&lt;/author&gt;&lt;/authors&gt;&lt;/contributors&gt;&lt;titles&gt;&lt;title&gt;Modeling determinants of time-to-death in premature infants admitted to neonatal intensive care unit in Jimma University Specialized Hospital&lt;/title&gt;&lt;secondary-title&gt;Annals of Data Science&lt;/secondary-title&gt;&lt;/titles&gt;&lt;periodical&gt;&lt;full-title&gt;Annals of Data Science&lt;/full-title&gt;&lt;/periodical&gt;&lt;pages&gt;361-381&lt;/pages&gt;&lt;volume&gt;4&lt;/volume&gt;&lt;number&gt;3&lt;/number&gt;&lt;dates&gt;&lt;year&gt;2017&lt;/year&gt;&lt;/dates&gt;&lt;publisher&gt;Springer&lt;/publisher&gt;&lt;isbn&gt;2198-5812&lt;/isbn&gt;&lt;urls&gt;&lt;/urls&gt;&lt;/record&gt;&lt;/Cite&gt;&lt;/EndNote&gt;</w:instrText>
      </w:r>
      <w:r w:rsidR="0048548C"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0" w:tooltip="Wesenu, 2017 #9" w:history="1">
        <w:r w:rsidR="00AA369A">
          <w:rPr>
            <w:rFonts w:ascii="Times New Roman" w:hAnsi="Times New Roman" w:cs="Times New Roman"/>
            <w:noProof/>
            <w:sz w:val="24"/>
            <w:szCs w:val="24"/>
          </w:rPr>
          <w:t>20</w:t>
        </w:r>
      </w:hyperlink>
      <w:r w:rsidR="005B564A">
        <w:rPr>
          <w:rFonts w:ascii="Times New Roman" w:hAnsi="Times New Roman" w:cs="Times New Roman"/>
          <w:noProof/>
          <w:sz w:val="24"/>
          <w:szCs w:val="24"/>
        </w:rPr>
        <w:t>)</w:t>
      </w:r>
      <w:r w:rsidR="0048548C" w:rsidRPr="00E11795">
        <w:rPr>
          <w:rFonts w:ascii="Times New Roman" w:hAnsi="Times New Roman" w:cs="Times New Roman"/>
          <w:sz w:val="24"/>
          <w:szCs w:val="24"/>
        </w:rPr>
        <w:fldChar w:fldCharType="end"/>
      </w:r>
      <w:r w:rsidR="0048548C">
        <w:rPr>
          <w:rFonts w:ascii="Times New Roman" w:hAnsi="Times New Roman" w:cs="Times New Roman"/>
          <w:sz w:val="24"/>
          <w:szCs w:val="24"/>
        </w:rPr>
        <w:t xml:space="preserve"> and</w:t>
      </w:r>
      <w:r w:rsidR="0048548C" w:rsidRPr="00E11795">
        <w:rPr>
          <w:rFonts w:ascii="Times New Roman" w:hAnsi="Times New Roman" w:cs="Times New Roman"/>
          <w:sz w:val="24"/>
          <w:szCs w:val="24"/>
        </w:rPr>
        <w:t xml:space="preserve"> Felegehiwot</w:t>
      </w:r>
      <w:ins w:id="247" w:author="wireless" w:date="2022-01-31T05:26:00Z">
        <w:r w:rsidR="00F90CDB">
          <w:rPr>
            <w:rFonts w:ascii="Times New Roman" w:hAnsi="Times New Roman" w:cs="Times New Roman"/>
            <w:sz w:val="24"/>
            <w:szCs w:val="24"/>
          </w:rPr>
          <w:t xml:space="preserve"> Hospital</w:t>
        </w:r>
      </w:ins>
      <w:ins w:id="248" w:author="wireless" w:date="2022-02-08T23:54:00Z">
        <w:r w:rsidR="00476589">
          <w:rPr>
            <w:rFonts w:ascii="Times New Roman" w:hAnsi="Times New Roman" w:cs="Times New Roman"/>
            <w:sz w:val="24"/>
            <w:szCs w:val="24"/>
          </w:rPr>
          <w:t xml:space="preserve">s </w:t>
        </w:r>
      </w:ins>
      <w:del w:id="249" w:author="wireless" w:date="2022-02-08T23:54:00Z">
        <w:r w:rsidR="0048548C" w:rsidRPr="00E11795" w:rsidDel="00476589">
          <w:rPr>
            <w:rFonts w:ascii="Times New Roman" w:hAnsi="Times New Roman" w:cs="Times New Roman"/>
            <w:sz w:val="24"/>
            <w:szCs w:val="24"/>
          </w:rPr>
          <w:delText xml:space="preserve"> </w:delText>
        </w:r>
      </w:del>
      <w:r w:rsidR="0048548C" w:rsidRPr="00E11795">
        <w:rPr>
          <w:rFonts w:ascii="Times New Roman" w:hAnsi="Times New Roman" w:cs="Times New Roman"/>
          <w:sz w:val="24"/>
          <w:szCs w:val="24"/>
        </w:rPr>
        <w:t xml:space="preserve">34.1% </w:t>
      </w:r>
      <w:r w:rsidR="0048548C"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&lt;EndNote&gt;&lt;Cite&gt;&lt;Author&gt;Tamene&lt;/Author&gt;&lt;Year&gt;2020&lt;/Year&gt;&lt;RecNum&gt;2&lt;/RecNum&gt;&lt;DisplayText&gt;(21)&lt;/DisplayText&gt;&lt;record&gt;&lt;rec-number&gt;2&lt;/rec-number&gt;&lt;foreign-keys&gt;&lt;key app="EN" db-id="e2x5dzd2l5eewze5dewprwftfe0wazva0z0e"&gt;2&lt;/key&gt;&lt;/foreign-keys&gt;&lt;ref-type name="Journal Article"&gt;17&lt;/ref-type&gt;&lt;contributors&gt;&lt;authors&gt;&lt;author&gt;Tamene, Ayanaw&lt;/author&gt;&lt;author&gt;Abeje, Gedefaw&lt;/author&gt;&lt;author&gt;Addis, Zelalem&lt;/author&gt;&lt;/authors&gt;&lt;/contributors&gt;&lt;titles&gt;&lt;title&gt;Survival and associated factors of mortality of preterm neonates admitted to Felege Hiwot specialized hospital, Bahir Dar, Ethiopia&lt;/title&gt;&lt;secondary-title&gt;SAGE open medicine&lt;/secondary-title&gt;&lt;/titles&gt;&lt;periodical&gt;&lt;full-title&gt;SAGE open medicine&lt;/full-title&gt;&lt;/periodical&gt;&lt;pages&gt;2050312120953646&lt;/pages&gt;&lt;volume&gt;8&lt;/volume&gt;&lt;dates&gt;&lt;year&gt;2020&lt;/year&gt;&lt;/dates&gt;&lt;publisher&gt;SAGE Publications Sage UK: London, England&lt;/publisher&gt;&lt;isbn&gt;2050-3121&lt;/isbn&gt;&lt;urls&gt;&lt;/urls&gt;&lt;/record&gt;&lt;/Cite&gt;&lt;/EndNote&gt;</w:instrText>
      </w:r>
      <w:r w:rsidR="0048548C"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1" w:tooltip="Tamene, 2020 #2" w:history="1">
        <w:r w:rsidR="00AA369A">
          <w:rPr>
            <w:rFonts w:ascii="Times New Roman" w:hAnsi="Times New Roman" w:cs="Times New Roman"/>
            <w:noProof/>
            <w:sz w:val="24"/>
            <w:szCs w:val="24"/>
          </w:rPr>
          <w:t>21</w:t>
        </w:r>
      </w:hyperlink>
      <w:r w:rsidR="005B564A">
        <w:rPr>
          <w:rFonts w:ascii="Times New Roman" w:hAnsi="Times New Roman" w:cs="Times New Roman"/>
          <w:noProof/>
          <w:sz w:val="24"/>
          <w:szCs w:val="24"/>
        </w:rPr>
        <w:t>)</w:t>
      </w:r>
      <w:r w:rsidR="0048548C" w:rsidRPr="00E11795">
        <w:rPr>
          <w:rFonts w:ascii="Times New Roman" w:hAnsi="Times New Roman" w:cs="Times New Roman"/>
          <w:sz w:val="24"/>
          <w:szCs w:val="24"/>
        </w:rPr>
        <w:fldChar w:fldCharType="end"/>
      </w:r>
      <w:del w:id="250" w:author="wireless" w:date="2022-01-31T05:27:00Z">
        <w:r w:rsidR="0048548C" w:rsidRPr="00E11795" w:rsidDel="00F90CDB">
          <w:rPr>
            <w:rFonts w:ascii="Times New Roman" w:hAnsi="Times New Roman" w:cs="Times New Roman"/>
            <w:sz w:val="24"/>
            <w:szCs w:val="24"/>
          </w:rPr>
          <w:delText xml:space="preserve"> </w:delText>
        </w:r>
      </w:del>
      <w:ins w:id="251" w:author="wireless" w:date="2022-01-31T05:27:00Z">
        <w:r w:rsidR="00F90CDB">
          <w:rPr>
            <w:rFonts w:ascii="Times New Roman" w:hAnsi="Times New Roman" w:cs="Times New Roman"/>
            <w:sz w:val="24"/>
            <w:szCs w:val="24"/>
          </w:rPr>
          <w:t xml:space="preserve"> </w:t>
        </w:r>
      </w:ins>
      <w:ins w:id="252" w:author="wireless" w:date="2022-02-08T23:54:00Z">
        <w:r w:rsidR="00476589">
          <w:rPr>
            <w:rFonts w:ascii="Times New Roman" w:hAnsi="Times New Roman" w:cs="Times New Roman"/>
            <w:sz w:val="24"/>
            <w:szCs w:val="24"/>
          </w:rPr>
          <w:t>in Ethiopia</w:t>
        </w:r>
        <w:r w:rsidR="00476589" w:rsidDel="00F90CDB">
          <w:rPr>
            <w:rFonts w:ascii="Times New Roman" w:hAnsi="Times New Roman" w:cs="Times New Roman"/>
            <w:sz w:val="24"/>
            <w:szCs w:val="24"/>
          </w:rPr>
          <w:t xml:space="preserve"> </w:t>
        </w:r>
      </w:ins>
      <w:r w:rsidR="0048548C" w:rsidRPr="00E11795">
        <w:rPr>
          <w:rFonts w:ascii="Times New Roman" w:hAnsi="Times New Roman" w:cs="Times New Roman"/>
          <w:sz w:val="24"/>
          <w:szCs w:val="24"/>
        </w:rPr>
        <w:t xml:space="preserve"> and </w:t>
      </w:r>
      <w:ins w:id="253" w:author="wireless" w:date="2022-02-08T23:56:00Z">
        <w:r w:rsidR="00476589">
          <w:rPr>
            <w:rFonts w:ascii="Times New Roman" w:hAnsi="Times New Roman" w:cs="Times New Roman"/>
            <w:sz w:val="24"/>
            <w:szCs w:val="24"/>
          </w:rPr>
          <w:t>findings from</w:t>
        </w:r>
      </w:ins>
      <w:r w:rsidR="0048548C" w:rsidRPr="00E11795">
        <w:rPr>
          <w:rFonts w:ascii="Times New Roman" w:hAnsi="Times New Roman" w:cs="Times New Roman"/>
          <w:sz w:val="24"/>
          <w:szCs w:val="24"/>
        </w:rPr>
        <w:t xml:space="preserve"> other developing countries like Uganda 31.6% </w:t>
      </w:r>
      <w:r w:rsidR="0048548C"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&lt;EndNote&gt;&lt;Cite&gt;&lt;Author&gt;Egesa&lt;/Author&gt;&lt;Year&gt;2020&lt;/Year&gt;&lt;RecNum&gt;7&lt;/RecNum&gt;&lt;DisplayText&gt;(22)&lt;/DisplayText&gt;&lt;record&gt;&lt;rec-number&gt;7&lt;/rec-number&gt;&lt;foreign-keys&gt;&lt;key app="EN" db-id="e2x5dzd2l5eewze5dewprwftfe0wazva0z0e"&gt;7&lt;/key&gt;&lt;/foreign-keys&gt;&lt;ref-type name="Journal Article"&gt;17&lt;/ref-type&gt;&lt;contributors&gt;&lt;authors&gt;&lt;author&gt;Egesa, Walufu Ivan&lt;/author&gt;&lt;author&gt;Odong, Richard Justin&lt;/author&gt;&lt;author&gt;Kalubi, Peters&lt;/author&gt;&lt;author&gt;Yamile, Enedina Arias Ortiz&lt;/author&gt;&lt;author&gt;Atwine, Daniel&lt;/author&gt;&lt;author&gt;Turyasiima, Munanura&lt;/author&gt;&lt;author&gt;Kiconco, Gloria&lt;/author&gt;&lt;author&gt;Maren, Melvis Bernis&lt;/author&gt;&lt;author&gt;Nduwimana, Martin&lt;/author&gt;&lt;author&gt;Ssebuufu, Robinson&lt;/author&gt;&lt;/authors&gt;&lt;/contributors&gt;&lt;titles&gt;&lt;title&gt;Preterm Neonatal Mortality and Its Determinants at a Tertiary Hospital in Western Uganda: A Prospective Cohort Study&lt;/title&gt;&lt;secondary-title&gt;Pediatric Health, Medicine and Therapeutics&lt;/secondary-title&gt;&lt;/titles&gt;&lt;periodical&gt;&lt;full-title&gt;Pediatric Health, Medicine and Therapeutics&lt;/full-title&gt;&lt;/periodical&gt;&lt;pages&gt;409&lt;/pages&gt;&lt;volume&gt;11&lt;/volume&gt;&lt;dates&gt;&lt;year&gt;2020&lt;/year&gt;&lt;/dates&gt;&lt;publisher&gt;Dove Press&lt;/publisher&gt;&lt;urls&gt;&lt;/urls&gt;&lt;/record&gt;&lt;/Cite&gt;&lt;/EndNote&gt;</w:instrText>
      </w:r>
      <w:r w:rsidR="0048548C"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2" w:tooltip="Egesa, 2020 #7" w:history="1">
        <w:r w:rsidR="00AA369A">
          <w:rPr>
            <w:rFonts w:ascii="Times New Roman" w:hAnsi="Times New Roman" w:cs="Times New Roman"/>
            <w:noProof/>
            <w:sz w:val="24"/>
            <w:szCs w:val="24"/>
          </w:rPr>
          <w:t>22</w:t>
        </w:r>
      </w:hyperlink>
      <w:r w:rsidR="005B564A">
        <w:rPr>
          <w:rFonts w:ascii="Times New Roman" w:hAnsi="Times New Roman" w:cs="Times New Roman"/>
          <w:noProof/>
          <w:sz w:val="24"/>
          <w:szCs w:val="24"/>
        </w:rPr>
        <w:t>)</w:t>
      </w:r>
      <w:r w:rsidR="0048548C" w:rsidRPr="00E11795">
        <w:rPr>
          <w:rFonts w:ascii="Times New Roman" w:hAnsi="Times New Roman" w:cs="Times New Roman"/>
          <w:sz w:val="24"/>
          <w:szCs w:val="24"/>
        </w:rPr>
        <w:fldChar w:fldCharType="end"/>
      </w:r>
      <w:r w:rsidR="0048548C" w:rsidRPr="00E11795">
        <w:rPr>
          <w:rFonts w:ascii="Times New Roman" w:hAnsi="Times New Roman" w:cs="Times New Roman"/>
          <w:sz w:val="24"/>
          <w:szCs w:val="24"/>
        </w:rPr>
        <w:t xml:space="preserve">. </w:t>
      </w:r>
      <w:r w:rsidR="0048548C">
        <w:rPr>
          <w:rFonts w:ascii="Times New Roman" w:hAnsi="Times New Roman" w:cs="Times New Roman"/>
          <w:sz w:val="24"/>
          <w:szCs w:val="24"/>
        </w:rPr>
        <w:t>However, it</w:t>
      </w:r>
      <w:r>
        <w:rPr>
          <w:rFonts w:ascii="Times New Roman" w:hAnsi="Times New Roman" w:cs="Times New Roman"/>
          <w:sz w:val="24"/>
          <w:szCs w:val="24"/>
        </w:rPr>
        <w:t xml:space="preserve"> </w:t>
      </w:r>
      <w:r w:rsidR="006000CC">
        <w:rPr>
          <w:rFonts w:ascii="Times New Roman" w:hAnsi="Times New Roman" w:cs="Times New Roman"/>
          <w:sz w:val="24"/>
          <w:szCs w:val="24"/>
        </w:rPr>
        <w:t>was</w:t>
      </w:r>
      <w:r w:rsidR="00E11795" w:rsidRPr="00E11795">
        <w:rPr>
          <w:rFonts w:ascii="Times New Roman" w:hAnsi="Times New Roman" w:cs="Times New Roman"/>
          <w:sz w:val="24"/>
          <w:szCs w:val="24"/>
        </w:rPr>
        <w:t xml:space="preserve"> slightly higher than the </w:t>
      </w:r>
      <w:ins w:id="254" w:author="wireless" w:date="2022-02-09T00:01:00Z">
        <w:r w:rsidR="00476589">
          <w:rPr>
            <w:rFonts w:ascii="Times New Roman" w:hAnsi="Times New Roman" w:cs="Times New Roman"/>
            <w:sz w:val="24"/>
            <w:szCs w:val="24"/>
          </w:rPr>
          <w:t xml:space="preserve">findings from </w:t>
        </w:r>
      </w:ins>
      <w:r w:rsidR="00E11795" w:rsidRPr="00E11795">
        <w:rPr>
          <w:rFonts w:ascii="Times New Roman" w:hAnsi="Times New Roman" w:cs="Times New Roman"/>
          <w:sz w:val="24"/>
          <w:szCs w:val="24"/>
        </w:rPr>
        <w:t>study conducted in University of Gondar</w:t>
      </w:r>
      <w:ins w:id="255" w:author="wireless" w:date="2022-01-31T05:28:00Z">
        <w:r w:rsidR="00476589">
          <w:rPr>
            <w:rFonts w:ascii="Times New Roman" w:hAnsi="Times New Roman" w:cs="Times New Roman"/>
            <w:sz w:val="24"/>
            <w:szCs w:val="24"/>
          </w:rPr>
          <w:t>,</w:t>
        </w:r>
      </w:ins>
      <w:r w:rsidR="00E11795" w:rsidRPr="00E11795">
        <w:rPr>
          <w:rFonts w:ascii="Times New Roman" w:hAnsi="Times New Roman" w:cs="Times New Roman"/>
          <w:sz w:val="24"/>
          <w:szCs w:val="24"/>
        </w:rPr>
        <w:t xml:space="preserve"> 25.2%</w:t>
      </w:r>
      <w:r w:rsidR="00E11795"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&lt;EndNote&gt;&lt;Cite&gt;&lt;Author&gt;Yismaw&lt;/Author&gt;&lt;Year&gt;2019&lt;/Year&gt;&lt;RecNum&gt;1&lt;/RecNum&gt;&lt;DisplayText&gt;(23)&lt;/DisplayText&gt;&lt;record&gt;&lt;rec-number&gt;1&lt;/rec-number&gt;&lt;foreign-keys&gt;&lt;key app="EN" db-id="e2x5dzd2l5eewze5dewprwftfe0wazva0z0e"&gt;1&lt;/key&gt;&lt;/foreign-keys&gt;&lt;ref-type name="Journal Article"&gt;17&lt;/ref-type&gt;&lt;contributors&gt;&lt;authors&gt;&lt;author&gt;Yismaw, Ayenew Engida&lt;/author&gt;&lt;author&gt;Gelagay, Abebaw Addis&lt;/author&gt;&lt;author&gt;Sisay, Malede Mequanent&lt;/author&gt;&lt;/authors&gt;&lt;/contributors&gt;&lt;titles&gt;&lt;title&gt;Survival and predictors among preterm neonates admitted at University of Gondar comprehensive specialized hospital neonatal intensive care unit, Northwest Ethiopia&lt;/title&gt;&lt;secondary-title&gt;Italian journal of pediatrics&lt;/secondary-title&gt;&lt;/titles&gt;&lt;periodical&gt;&lt;full-title&gt;Italian journal of pediatrics&lt;/full-title&gt;&lt;/periodical&gt;&lt;pages&gt;1-11&lt;/pages&gt;&lt;volume&gt;45&lt;/volume&gt;&lt;number&gt;1&lt;/number&gt;&lt;dates&gt;&lt;year&gt;2019&lt;/year&gt;&lt;/dates&gt;&lt;publisher&gt;Springer&lt;/publisher&gt;&lt;isbn&gt;1824-7288&lt;/isbn&gt;&lt;urls&gt;&lt;/urls&gt;&lt;/record&gt;&lt;/Cite&gt;&lt;Cite&gt;&lt;Author&gt;Yismaw&lt;/Author&gt;&lt;Year&gt;2019&lt;/Year&gt;&lt;RecNum&gt;1&lt;/RecNum&gt;&lt;record&gt;&lt;rec-number&gt;1&lt;/rec-number&gt;&lt;foreign-keys&gt;&lt;key app="EN" db-id="e2x5dzd2l5eewze5dewprwftfe0wazva0z0e"&gt;1&lt;/key&gt;&lt;/foreign-keys&gt;&lt;ref-type name="Journal Article"&gt;17&lt;/ref-type&gt;&lt;contributors&gt;&lt;authors&gt;&lt;author&gt;Yismaw, Ayenew Engida&lt;/author&gt;&lt;author&gt;Gelagay, Abebaw Addis&lt;/author&gt;&lt;author&gt;Sisay, Malede Mequanent&lt;/author&gt;&lt;/authors&gt;&lt;/contributors&gt;&lt;titles&gt;&lt;title&gt;Survival and predictors among preterm neonates admitted at University of Gondar comprehensive specialized hospital neonatal intensive care unit, Northwest Ethiopia&lt;/title&gt;&lt;secondary-title&gt;Italian journal of pediatrics&lt;/secondary-title&gt;&lt;/titles&gt;&lt;periodical&gt;&lt;full-title&gt;Italian journal of pediatrics&lt;/full-title&gt;&lt;/periodical&gt;&lt;pages&gt;1-11&lt;/pages&gt;&lt;volume&gt;45&lt;/volume&gt;&lt;number&gt;1&lt;/number&gt;&lt;dates&gt;&lt;year&gt;2019&lt;/year&gt;&lt;/dates&gt;&lt;publisher&gt;Springer&lt;/publisher&gt;&lt;isbn&gt;1824-7288&lt;/isbn&gt;&lt;urls&gt;&lt;/urls&gt;&lt;/record&gt;&lt;/Cite&gt;&lt;/EndNote&gt;</w:instrText>
      </w:r>
      <w:r w:rsidR="00E11795"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3" w:tooltip="Yismaw, 2019 #1" w:history="1">
        <w:r w:rsidR="00AA369A">
          <w:rPr>
            <w:rFonts w:ascii="Times New Roman" w:hAnsi="Times New Roman" w:cs="Times New Roman"/>
            <w:noProof/>
            <w:sz w:val="24"/>
            <w:szCs w:val="24"/>
          </w:rPr>
          <w:t>23</w:t>
        </w:r>
      </w:hyperlink>
      <w:r w:rsidR="005B564A">
        <w:rPr>
          <w:rFonts w:ascii="Times New Roman" w:hAnsi="Times New Roman" w:cs="Times New Roman"/>
          <w:noProof/>
          <w:sz w:val="24"/>
          <w:szCs w:val="24"/>
        </w:rPr>
        <w:t>)</w:t>
      </w:r>
      <w:r w:rsidR="00E11795" w:rsidRPr="00E11795">
        <w:rPr>
          <w:rFonts w:ascii="Times New Roman" w:hAnsi="Times New Roman" w:cs="Times New Roman"/>
          <w:sz w:val="24"/>
          <w:szCs w:val="24"/>
        </w:rPr>
        <w:fldChar w:fldCharType="end"/>
      </w:r>
      <w:r w:rsidR="00E11795" w:rsidRPr="00E11795">
        <w:rPr>
          <w:rFonts w:ascii="Times New Roman" w:hAnsi="Times New Roman" w:cs="Times New Roman"/>
          <w:sz w:val="24"/>
          <w:szCs w:val="24"/>
        </w:rPr>
        <w:t>,</w:t>
      </w:r>
      <w:ins w:id="256" w:author="wireless" w:date="2022-02-09T00:03:00Z">
        <w:r w:rsidR="00515AE9">
          <w:rPr>
            <w:rFonts w:ascii="Times New Roman" w:hAnsi="Times New Roman" w:cs="Times New Roman"/>
            <w:sz w:val="24"/>
            <w:szCs w:val="24"/>
          </w:rPr>
          <w:t xml:space="preserve"> and</w:t>
        </w:r>
      </w:ins>
      <w:r w:rsidR="00E11795" w:rsidRPr="00E11795">
        <w:rPr>
          <w:rFonts w:ascii="Times New Roman" w:hAnsi="Times New Roman" w:cs="Times New Roman"/>
          <w:sz w:val="24"/>
          <w:szCs w:val="24"/>
        </w:rPr>
        <w:t xml:space="preserve"> Tertiary care hospital in Addis Ababa</w:t>
      </w:r>
      <w:ins w:id="257" w:author="wireless" w:date="2022-01-31T05:28:00Z">
        <w:r w:rsidR="00F90CDB">
          <w:rPr>
            <w:rFonts w:ascii="Times New Roman" w:hAnsi="Times New Roman" w:cs="Times New Roman"/>
            <w:sz w:val="24"/>
            <w:szCs w:val="24"/>
          </w:rPr>
          <w:t xml:space="preserve">, </w:t>
        </w:r>
      </w:ins>
      <w:del w:id="258" w:author="wireless" w:date="2022-02-09T00:02:00Z">
        <w:r w:rsidR="00E11795" w:rsidRPr="00E11795" w:rsidDel="00476589">
          <w:rPr>
            <w:rFonts w:ascii="Times New Roman" w:hAnsi="Times New Roman" w:cs="Times New Roman"/>
            <w:sz w:val="24"/>
            <w:szCs w:val="24"/>
          </w:rPr>
          <w:delText xml:space="preserve"> </w:delText>
        </w:r>
      </w:del>
      <w:r w:rsidR="00E11795" w:rsidRPr="00E11795">
        <w:rPr>
          <w:rFonts w:ascii="Times New Roman" w:hAnsi="Times New Roman" w:cs="Times New Roman"/>
          <w:sz w:val="24"/>
          <w:szCs w:val="24"/>
        </w:rPr>
        <w:t>23.2%</w:t>
      </w:r>
      <w:r w:rsidR="00E11795"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&lt;EndNote&gt;&lt;Cite&gt;&lt;Author&gt;Tekleab&lt;/Author&gt;&lt;Year&gt;2016&lt;/Year&gt;&lt;RecNum&gt;8&lt;/RecNum&gt;&lt;DisplayText&gt;(24)&lt;/DisplayText&gt;&lt;record&gt;&lt;rec-number&gt;8&lt;/rec-number&gt;&lt;foreign-keys&gt;&lt;key app="EN" db-id="e2x5dzd2l5eewze5dewprwftfe0wazva0z0e"&gt;8&lt;/key&gt;&lt;/foreign-keys&gt;&lt;ref-type name="Journal Article"&gt;17&lt;/ref-type&gt;&lt;contributors&gt;&lt;authors&gt;&lt;author&gt;Tekleab, Atnafu Mekonnen&lt;/author&gt;&lt;author&gt;Amaru, Gesit Metaferia&lt;/author&gt;&lt;author&gt;Tefera, Yemisrach Abeje&lt;/author&gt;&lt;/authors&gt;&lt;/contributors&gt;&lt;titles&gt;&lt;title&gt;Reasons for admission and neonatal outcome in the neonatal care unit of a tertiary care hospital in Addis Ababa: a prospective study&lt;/title&gt;&lt;secondary-title&gt;Research and Reports in Neonatology&lt;/secondary-title&gt;&lt;/titles&gt;&lt;periodical&gt;&lt;full-title&gt;Research and Reports in Neonatology&lt;/full-title&gt;&lt;/periodical&gt;&lt;pages&gt;17&lt;/pages&gt;&lt;volume&gt;6&lt;/volume&gt;&lt;dates&gt;&lt;year&gt;2016&lt;/year&gt;&lt;/dates&gt;&lt;publisher&gt;Taylor &amp;amp; Francis Ltd.&lt;/publisher&gt;&lt;isbn&gt;1179-9935&lt;/isbn&gt;&lt;urls&gt;&lt;/urls&gt;&lt;/record&gt;&lt;/Cite&gt;&lt;/EndNote&gt;</w:instrText>
      </w:r>
      <w:r w:rsidR="00E11795"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4" w:tooltip="Tekleab, 2016 #8" w:history="1">
        <w:r w:rsidR="00AA369A">
          <w:rPr>
            <w:rFonts w:ascii="Times New Roman" w:hAnsi="Times New Roman" w:cs="Times New Roman"/>
            <w:noProof/>
            <w:sz w:val="24"/>
            <w:szCs w:val="24"/>
          </w:rPr>
          <w:t>24</w:t>
        </w:r>
      </w:hyperlink>
      <w:r w:rsidR="005B564A">
        <w:rPr>
          <w:rFonts w:ascii="Times New Roman" w:hAnsi="Times New Roman" w:cs="Times New Roman"/>
          <w:noProof/>
          <w:sz w:val="24"/>
          <w:szCs w:val="24"/>
        </w:rPr>
        <w:t>)</w:t>
      </w:r>
      <w:r w:rsidR="00E11795" w:rsidRPr="00E11795">
        <w:rPr>
          <w:rFonts w:ascii="Times New Roman" w:hAnsi="Times New Roman" w:cs="Times New Roman"/>
          <w:sz w:val="24"/>
          <w:szCs w:val="24"/>
        </w:rPr>
        <w:fldChar w:fldCharType="end"/>
      </w:r>
      <w:r>
        <w:rPr>
          <w:rFonts w:ascii="Times New Roman" w:hAnsi="Times New Roman" w:cs="Times New Roman"/>
          <w:sz w:val="24"/>
          <w:szCs w:val="24"/>
        </w:rPr>
        <w:t xml:space="preserve">, </w:t>
      </w:r>
      <w:ins w:id="259" w:author="wireless" w:date="2022-02-09T00:03:00Z">
        <w:r w:rsidR="00515AE9">
          <w:rPr>
            <w:rFonts w:ascii="Times New Roman" w:hAnsi="Times New Roman" w:cs="Times New Roman"/>
            <w:sz w:val="24"/>
            <w:szCs w:val="24"/>
          </w:rPr>
          <w:t xml:space="preserve">in Ethiopia; </w:t>
        </w:r>
      </w:ins>
      <w:r w:rsidR="00E11795" w:rsidRPr="00E11795">
        <w:rPr>
          <w:rFonts w:ascii="Times New Roman" w:hAnsi="Times New Roman" w:cs="Times New Roman"/>
          <w:sz w:val="24"/>
          <w:szCs w:val="24"/>
        </w:rPr>
        <w:t>stud</w:t>
      </w:r>
      <w:ins w:id="260" w:author="wireless" w:date="2022-02-09T00:03:00Z">
        <w:r w:rsidR="00515AE9">
          <w:rPr>
            <w:rFonts w:ascii="Times New Roman" w:hAnsi="Times New Roman" w:cs="Times New Roman"/>
            <w:sz w:val="24"/>
            <w:szCs w:val="24"/>
          </w:rPr>
          <w:t>y findings</w:t>
        </w:r>
      </w:ins>
      <w:r w:rsidR="00E11795" w:rsidRPr="00E11795">
        <w:rPr>
          <w:rFonts w:ascii="Times New Roman" w:hAnsi="Times New Roman" w:cs="Times New Roman"/>
          <w:sz w:val="24"/>
          <w:szCs w:val="24"/>
        </w:rPr>
        <w:t xml:space="preserve"> </w:t>
      </w:r>
      <w:ins w:id="261" w:author="wireless" w:date="2022-02-09T00:03:00Z">
        <w:r w:rsidR="00515AE9">
          <w:rPr>
            <w:rFonts w:ascii="Times New Roman" w:hAnsi="Times New Roman" w:cs="Times New Roman"/>
            <w:sz w:val="24"/>
            <w:szCs w:val="24"/>
          </w:rPr>
          <w:t>from other</w:t>
        </w:r>
      </w:ins>
      <w:r w:rsidR="00E11795" w:rsidRPr="00E11795">
        <w:rPr>
          <w:rFonts w:ascii="Times New Roman" w:hAnsi="Times New Roman" w:cs="Times New Roman"/>
          <w:sz w:val="24"/>
          <w:szCs w:val="24"/>
        </w:rPr>
        <w:t xml:space="preserve"> developing countries like Nigeria 27.69%</w:t>
      </w:r>
      <w:r w:rsidR="000067AA">
        <w:rPr>
          <w:rFonts w:ascii="Times New Roman" w:hAnsi="Times New Roman" w:cs="Times New Roman"/>
          <w:sz w:val="24"/>
          <w:szCs w:val="24"/>
        </w:rPr>
        <w:t xml:space="preserve"> </w:t>
      </w:r>
      <w:r w:rsidR="00E11795"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&lt;EndNote&gt;&lt;Cite&gt;&lt;Author&gt;Bako&lt;/Author&gt;&lt;Year&gt;2017&lt;/Year&gt;&lt;RecNum&gt;120&lt;/RecNum&gt;&lt;DisplayText&gt;(25)&lt;/DisplayText&gt;&lt;record&gt;&lt;rec-number&gt;120&lt;/rec-number&gt;&lt;foreign-keys&gt;&lt;key app="EN" db-id="2vtsdzvfg0tw9per9xmvtta009pt25tzpdfa"&gt;120&lt;/key&gt;&lt;/foreign-keys&gt;&lt;ref-type name="Journal Article"&gt;17&lt;/ref-type&gt;&lt;contributors&gt;&lt;authors&gt;&lt;author&gt;Bako, B.&lt;/author&gt;&lt;author&gt;Idrisa, A.&lt;/author&gt;&lt;author&gt;Garba, M. A.&lt;/author&gt;&lt;author&gt;Pius, S.&lt;/author&gt;&lt;author&gt;Obetta, H. I.&lt;/author&gt;&lt;/authors&gt;&lt;/contributors&gt;&lt;titles&gt;&lt;title&gt;Determinants of neonatal survival following preterm delivery at the University of Maiduguri Teaching Hospital, Maiduguri, Nigeria&lt;/title&gt;&lt;secondary-title&gt;Tropical Journal of Obstetrics and Gynaecology&lt;/secondary-title&gt;&lt;/titles&gt;&lt;periodical&gt;&lt;full-title&gt;Tropical Journal of Obstetrics and Gynaecology&lt;/full-title&gt;&lt;/periodical&gt;&lt;pages&gt;38-44&lt;/pages&gt;&lt;volume&gt;34&lt;/volume&gt;&lt;number&gt;1&lt;/number&gt;&lt;dates&gt;&lt;year&gt;2017&lt;/year&gt;&lt;/dates&gt;&lt;isbn&gt;0189-5117&lt;/isbn&gt;&lt;urls&gt;&lt;/urls&gt;&lt;/record&gt;&lt;/Cite&gt;&lt;/EndNote&gt;</w:instrText>
      </w:r>
      <w:r w:rsidR="00E11795"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5" w:tooltip="Bako, 2017 #120" w:history="1">
        <w:r w:rsidR="00AA369A">
          <w:rPr>
            <w:rFonts w:ascii="Times New Roman" w:hAnsi="Times New Roman" w:cs="Times New Roman"/>
            <w:noProof/>
            <w:sz w:val="24"/>
            <w:szCs w:val="24"/>
          </w:rPr>
          <w:t>25</w:t>
        </w:r>
      </w:hyperlink>
      <w:r w:rsidR="005B564A">
        <w:rPr>
          <w:rFonts w:ascii="Times New Roman" w:hAnsi="Times New Roman" w:cs="Times New Roman"/>
          <w:noProof/>
          <w:sz w:val="24"/>
          <w:szCs w:val="24"/>
        </w:rPr>
        <w:t>)</w:t>
      </w:r>
      <w:r w:rsidR="00E11795" w:rsidRPr="00E11795">
        <w:rPr>
          <w:rFonts w:ascii="Times New Roman" w:hAnsi="Times New Roman" w:cs="Times New Roman"/>
          <w:sz w:val="24"/>
          <w:szCs w:val="24"/>
        </w:rPr>
        <w:fldChar w:fldCharType="end"/>
      </w:r>
      <w:r w:rsidR="00E11795" w:rsidRPr="00E11795">
        <w:rPr>
          <w:rFonts w:ascii="Times New Roman" w:hAnsi="Times New Roman" w:cs="Times New Roman"/>
          <w:sz w:val="24"/>
          <w:szCs w:val="24"/>
        </w:rPr>
        <w:t>, South Africa Johannesburg Hospital 26.5%</w:t>
      </w:r>
      <w:r w:rsidR="00E11795"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&lt;EndNote&gt;&lt;Cite&gt;&lt;Author&gt;Kalimba&lt;/Author&gt;&lt;Year&gt;2014&lt;/Year&gt;&lt;RecNum&gt;121&lt;/RecNum&gt;&lt;DisplayText&gt;(26)&lt;/DisplayText&gt;&lt;record&gt;&lt;rec-number&gt;121&lt;/rec-number&gt;&lt;foreign-keys&gt;&lt;key app="EN" db-id="2vtsdzvfg0tw9per9xmvtta009pt25tzpdfa"&gt;121&lt;/key&gt;&lt;/foreign-keys&gt;&lt;ref-type name="Journal Article"&gt;17&lt;/ref-type&gt;&lt;contributors&gt;&lt;authors&gt;&lt;author&gt;Kalimba, Edgar Mutebwa&lt;/author&gt;&lt;/authors&gt;&lt;/contributors&gt;&lt;titles&gt;&lt;title&gt;Survival of extremely low birth weight infants at Charlotte Maxeke Johannesburg Academic Hospital&lt;/title&gt;&lt;/titles&gt;&lt;dates&gt;&lt;year&gt;2014&lt;/year&gt;&lt;/dates&gt;&lt;urls&gt;&lt;/urls&gt;&lt;/record&gt;&lt;/Cite&gt;&lt;/EndNote&gt;</w:instrText>
      </w:r>
      <w:r w:rsidR="00E11795"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6" w:tooltip="Kalimba, 2014 #121" w:history="1">
        <w:r w:rsidR="00AA369A">
          <w:rPr>
            <w:rFonts w:ascii="Times New Roman" w:hAnsi="Times New Roman" w:cs="Times New Roman"/>
            <w:noProof/>
            <w:sz w:val="24"/>
            <w:szCs w:val="24"/>
          </w:rPr>
          <w:t>26</w:t>
        </w:r>
      </w:hyperlink>
      <w:r w:rsidR="005B564A">
        <w:rPr>
          <w:rFonts w:ascii="Times New Roman" w:hAnsi="Times New Roman" w:cs="Times New Roman"/>
          <w:noProof/>
          <w:sz w:val="24"/>
          <w:szCs w:val="24"/>
        </w:rPr>
        <w:t>)</w:t>
      </w:r>
      <w:r w:rsidR="00E11795" w:rsidRPr="00E11795">
        <w:rPr>
          <w:rFonts w:ascii="Times New Roman" w:hAnsi="Times New Roman" w:cs="Times New Roman"/>
          <w:sz w:val="24"/>
          <w:szCs w:val="24"/>
        </w:rPr>
        <w:fldChar w:fldCharType="end"/>
      </w:r>
      <w:r w:rsidR="006000CC">
        <w:rPr>
          <w:rFonts w:ascii="Times New Roman" w:hAnsi="Times New Roman" w:cs="Times New Roman"/>
          <w:sz w:val="24"/>
          <w:szCs w:val="24"/>
        </w:rPr>
        <w:t xml:space="preserve">, </w:t>
      </w:r>
      <w:r w:rsidR="006000CC" w:rsidRPr="00E11795">
        <w:rPr>
          <w:rFonts w:ascii="Times New Roman" w:hAnsi="Times New Roman" w:cs="Times New Roman"/>
          <w:sz w:val="24"/>
          <w:szCs w:val="24"/>
        </w:rPr>
        <w:t xml:space="preserve">Cameroon 15.7% </w:t>
      </w:r>
      <w:r w:rsidR="006000CC" w:rsidRPr="00E11795">
        <w:rPr>
          <w:rFonts w:ascii="Times New Roman" w:hAnsi="Times New Roman" w:cs="Times New Roman"/>
          <w:sz w:val="24"/>
          <w:szCs w:val="24"/>
        </w:rPr>
        <w:fldChar w:fldCharType="begin">
          <w:fldData xml:space="preserve">PEVuZE5vdGU+PENpdGU+PEF1dGhvcj5OZG9tYm88L0F1dGhvcj48WWVhcj4yMDE3PC9ZZWFyPjxS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</w:fldData>
        </w:fldChar>
      </w:r>
      <w:r w:rsidR="005B564A">
        <w:rPr>
          <w:rFonts w:ascii="Times New Roman" w:hAnsi="Times New Roman" w:cs="Times New Roman"/>
          <w:sz w:val="24"/>
          <w:szCs w:val="24"/>
        </w:rPr>
        <w:instrText xml:space="preserve"> ADDIN EN.CITE </w:instrText>
      </w:r>
      <w:r w:rsidR="005B564A">
        <w:rPr>
          <w:rFonts w:ascii="Times New Roman" w:hAnsi="Times New Roman" w:cs="Times New Roman"/>
          <w:sz w:val="24"/>
          <w:szCs w:val="24"/>
        </w:rPr>
        <w:fldChar w:fldCharType="begin">
          <w:fldData xml:space="preserve">PEVuZE5vdGU+PENpdGU+PEF1dGhvcj5OZG9tYm88L0F1dGhvcj48WWVhcj4yMDE3PC9ZZWFyPjxS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</w:fldData>
        </w:fldChar>
      </w:r>
      <w:r w:rsidR="005B564A">
        <w:rPr>
          <w:rFonts w:ascii="Times New Roman" w:hAnsi="Times New Roman" w:cs="Times New Roman"/>
          <w:sz w:val="24"/>
          <w:szCs w:val="24"/>
        </w:rPr>
        <w:instrText xml:space="preserve"> ADDIN EN.CITE.DATA </w:instrText>
      </w:r>
      <w:r w:rsidR="005B564A">
        <w:rPr>
          <w:rFonts w:ascii="Times New Roman" w:hAnsi="Times New Roman" w:cs="Times New Roman"/>
          <w:sz w:val="24"/>
          <w:szCs w:val="24"/>
        </w:rPr>
      </w:r>
      <w:r w:rsidR="005B564A">
        <w:rPr>
          <w:rFonts w:ascii="Times New Roman" w:hAnsi="Times New Roman" w:cs="Times New Roman"/>
          <w:sz w:val="24"/>
          <w:szCs w:val="24"/>
        </w:rPr>
        <w:fldChar w:fldCharType="end"/>
      </w:r>
      <w:r w:rsidR="006000CC" w:rsidRPr="00E11795">
        <w:rPr>
          <w:rFonts w:ascii="Times New Roman" w:hAnsi="Times New Roman" w:cs="Times New Roman"/>
          <w:sz w:val="24"/>
          <w:szCs w:val="24"/>
        </w:rPr>
      </w:r>
      <w:r w:rsidR="006000CC"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7" w:tooltip="Ndombo, 2017 #34" w:history="1">
        <w:r w:rsidR="00AA369A">
          <w:rPr>
            <w:rFonts w:ascii="Times New Roman" w:hAnsi="Times New Roman" w:cs="Times New Roman"/>
            <w:noProof/>
            <w:sz w:val="24"/>
            <w:szCs w:val="24"/>
          </w:rPr>
          <w:t>27</w:t>
        </w:r>
      </w:hyperlink>
      <w:r w:rsidR="005B564A">
        <w:rPr>
          <w:rFonts w:ascii="Times New Roman" w:hAnsi="Times New Roman" w:cs="Times New Roman"/>
          <w:noProof/>
          <w:sz w:val="24"/>
          <w:szCs w:val="24"/>
        </w:rPr>
        <w:t>)</w:t>
      </w:r>
      <w:r w:rsidR="006000CC" w:rsidRPr="00E11795">
        <w:rPr>
          <w:rFonts w:ascii="Times New Roman" w:hAnsi="Times New Roman" w:cs="Times New Roman"/>
          <w:sz w:val="24"/>
          <w:szCs w:val="24"/>
        </w:rPr>
        <w:fldChar w:fldCharType="end"/>
      </w:r>
      <w:r w:rsidR="00E11795" w:rsidRPr="00E11795">
        <w:rPr>
          <w:rFonts w:ascii="Times New Roman" w:hAnsi="Times New Roman" w:cs="Times New Roman"/>
          <w:sz w:val="24"/>
          <w:szCs w:val="24"/>
        </w:rPr>
        <w:t xml:space="preserve"> and</w:t>
      </w:r>
      <w:r w:rsidR="0037136B">
        <w:rPr>
          <w:rFonts w:ascii="Times New Roman" w:hAnsi="Times New Roman" w:cs="Times New Roman"/>
          <w:sz w:val="24"/>
          <w:szCs w:val="24"/>
        </w:rPr>
        <w:t xml:space="preserve"> </w:t>
      </w:r>
      <w:ins w:id="262" w:author="wireless" w:date="2022-02-09T00:04:00Z">
        <w:r w:rsidR="00515AE9">
          <w:rPr>
            <w:rFonts w:ascii="Times New Roman" w:hAnsi="Times New Roman" w:cs="Times New Roman"/>
            <w:sz w:val="24"/>
            <w:szCs w:val="24"/>
          </w:rPr>
          <w:t xml:space="preserve">findings of the studies conducted in </w:t>
        </w:r>
      </w:ins>
      <w:r w:rsidR="00E11795" w:rsidRPr="00E11795">
        <w:rPr>
          <w:rFonts w:ascii="Times New Roman" w:hAnsi="Times New Roman" w:cs="Times New Roman"/>
          <w:sz w:val="24"/>
          <w:szCs w:val="24"/>
        </w:rPr>
        <w:t>developed countries like Iran 27.4%</w:t>
      </w:r>
      <w:r w:rsidR="00E11795"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&lt;EndNote&gt;&lt;Cite&gt;&lt;Author&gt;Basiri&lt;/Author&gt;&lt;Year&gt;2015&lt;/Year&gt;&lt;RecNum&gt;3&lt;/RecNum&gt;&lt;DisplayText&gt;(28)&lt;/DisplayText&gt;&lt;record&gt;&lt;rec-number&gt;3&lt;/rec-number&gt;&lt;foreign-keys&gt;&lt;key app="EN" db-id="e2x5dzd2l5eewze5dewprwftfe0wazva0z0e"&gt;3&lt;/key&gt;&lt;/foreign-keys&gt;&lt;ref-type name="Journal Article"&gt;17&lt;/ref-type&gt;&lt;contributors&gt;&lt;authors&gt;&lt;author&gt;Basiri, Behnaz&lt;/author&gt;&lt;author&gt;Esna Ashari, Farzaneh&lt;/author&gt;&lt;author&gt;Shokouhi, Maryam&lt;/author&gt;&lt;author&gt;Sabzehei, Mohammad Kazem&lt;/author&gt;&lt;/authors&gt;&lt;/contributors&gt;&lt;titles&gt;&lt;title&gt;Neonatal mortality and its main determinants in premature infants hospitalized in neonatal intensive care unit in Fatemieh Hospital, Hamadan, Iran&lt;/title&gt;&lt;secondary-title&gt;Journal of Comprehensive Pediatrics&lt;/secondary-title&gt;&lt;/titles&gt;&lt;periodical&gt;&lt;full-title&gt;Journal of Comprehensive Pediatrics&lt;/full-title&gt;&lt;/periodical&gt;&lt;volume&gt;6&lt;/volume&gt;&lt;number&gt;3&lt;/number&gt;&lt;dates&gt;&lt;year&gt;2015&lt;/year&gt;&lt;/dates&gt;&lt;publisher&gt;Kowsar&lt;/publisher&gt;&lt;isbn&gt;2251-8177&lt;/isbn&gt;&lt;urls&gt;&lt;/urls&gt;&lt;/record&gt;&lt;/Cite&gt;&lt;/EndNote&gt;</w:instrText>
      </w:r>
      <w:r w:rsidR="00E11795"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8" w:tooltip="Basiri, 2015 #3" w:history="1">
        <w:r w:rsidR="00AA369A">
          <w:rPr>
            <w:rFonts w:ascii="Times New Roman" w:hAnsi="Times New Roman" w:cs="Times New Roman"/>
            <w:noProof/>
            <w:sz w:val="24"/>
            <w:szCs w:val="24"/>
          </w:rPr>
          <w:t>28</w:t>
        </w:r>
      </w:hyperlink>
      <w:r w:rsidR="005B564A">
        <w:rPr>
          <w:rFonts w:ascii="Times New Roman" w:hAnsi="Times New Roman" w:cs="Times New Roman"/>
          <w:noProof/>
          <w:sz w:val="24"/>
          <w:szCs w:val="24"/>
        </w:rPr>
        <w:t>)</w:t>
      </w:r>
      <w:r w:rsidR="00E11795" w:rsidRPr="00E11795">
        <w:rPr>
          <w:rFonts w:ascii="Times New Roman" w:hAnsi="Times New Roman" w:cs="Times New Roman"/>
          <w:sz w:val="24"/>
          <w:szCs w:val="24"/>
        </w:rPr>
        <w:fldChar w:fldCharType="end"/>
      </w:r>
      <w:r w:rsidR="00E11795" w:rsidRPr="00E11795">
        <w:rPr>
          <w:rFonts w:ascii="Times New Roman" w:hAnsi="Times New Roman" w:cs="Times New Roman"/>
          <w:sz w:val="24"/>
          <w:szCs w:val="24"/>
        </w:rPr>
        <w:t xml:space="preserve">. </w:t>
      </w:r>
      <w:r w:rsidR="006000CC">
        <w:rPr>
          <w:rFonts w:ascii="Times New Roman" w:hAnsi="Times New Roman" w:cs="Times New Roman"/>
          <w:sz w:val="24"/>
          <w:szCs w:val="24"/>
        </w:rPr>
        <w:t>But, it was</w:t>
      </w:r>
      <w:r w:rsidR="00E11795" w:rsidRPr="00E11795">
        <w:rPr>
          <w:rFonts w:ascii="Times New Roman" w:hAnsi="Times New Roman" w:cs="Times New Roman"/>
          <w:sz w:val="24"/>
          <w:szCs w:val="24"/>
        </w:rPr>
        <w:t xml:space="preserve"> lower than the study conducted in low income country 37.5%</w:t>
      </w:r>
      <w:r w:rsidR="00E11795"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&lt;EndNote&gt;&lt;Cite&gt;&lt;Author&gt;Housseine&lt;/Author&gt;&lt;Year&gt;2021&lt;/Year&gt;&lt;RecNum&gt;5&lt;/RecNum&gt;&lt;DisplayText&gt;(29)&lt;/DisplayText&gt;&lt;record&gt;&lt;rec-number&gt;5&lt;/rec-number&gt;&lt;foreign-keys&gt;&lt;key app="EN" db-id="e2x5dzd2l5eewze5dewprwftfe0wazva0z0e"&gt;5&lt;/key&gt;&lt;/foreign-keys&gt;&lt;ref-type name="Journal Article"&gt;17&lt;/ref-type&gt;&lt;contributors&gt;&lt;authors&gt;&lt;author&gt;Housseine, Natasha&lt;/author&gt;&lt;author&gt;Snieder, Anne&lt;/author&gt;&lt;author&gt;Binsillim, Mithle&lt;/author&gt;&lt;author&gt;Meguid, Tarek&lt;/author&gt;&lt;author&gt;Browne, Joyce L.&lt;/author&gt;&lt;author&gt;Rijken, Marcus J.&lt;/author&gt;&lt;/authors&gt;&lt;/contributors&gt;&lt;titles&gt;&lt;title&gt;The application of WHO ICD-PM: Feasibility for the classification of timing and causes of perinatal deaths in a busy birth centre in a low-income country&lt;/title&gt;&lt;secondary-title&gt;PloS one&lt;/secondary-title&gt;&lt;/titles&gt;&lt;periodical&gt;&lt;full-title&gt;PloS one&lt;/full-title&gt;&lt;/periodical&gt;&lt;pages&gt;e0245196&lt;/pages&gt;&lt;volume&gt;16&lt;/volume&gt;&lt;number&gt;1&lt;/number&gt;&lt;dates&gt;&lt;year&gt;2021&lt;/year&gt;&lt;/dates&gt;&lt;publisher&gt;Public Library of Science San Francisco, CA USA&lt;/publisher&gt;&lt;isbn&gt;1932-6203&lt;/isbn&gt;&lt;urls&gt;&lt;/urls&gt;&lt;/record&gt;&lt;/Cite&gt;&lt;/EndNote&gt;</w:instrText>
      </w:r>
      <w:r w:rsidR="00E11795"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9" w:tooltip="Housseine, 2021 #5" w:history="1">
        <w:r w:rsidR="00AA369A">
          <w:rPr>
            <w:rFonts w:ascii="Times New Roman" w:hAnsi="Times New Roman" w:cs="Times New Roman"/>
            <w:noProof/>
            <w:sz w:val="24"/>
            <w:szCs w:val="24"/>
          </w:rPr>
          <w:t>29</w:t>
        </w:r>
      </w:hyperlink>
      <w:r w:rsidR="005B564A">
        <w:rPr>
          <w:rFonts w:ascii="Times New Roman" w:hAnsi="Times New Roman" w:cs="Times New Roman"/>
          <w:noProof/>
          <w:sz w:val="24"/>
          <w:szCs w:val="24"/>
        </w:rPr>
        <w:t>)</w:t>
      </w:r>
      <w:r w:rsidR="00E11795" w:rsidRPr="00E11795">
        <w:rPr>
          <w:rFonts w:ascii="Times New Roman" w:hAnsi="Times New Roman" w:cs="Times New Roman"/>
          <w:sz w:val="24"/>
          <w:szCs w:val="24"/>
        </w:rPr>
        <w:fldChar w:fldCharType="end"/>
      </w:r>
      <w:r w:rsidR="00E11795" w:rsidRPr="00E11795">
        <w:rPr>
          <w:rFonts w:ascii="Times New Roman" w:hAnsi="Times New Roman" w:cs="Times New Roman"/>
          <w:sz w:val="24"/>
          <w:szCs w:val="24"/>
        </w:rPr>
        <w:t xml:space="preserve"> and urban Pakistan 47.3%</w:t>
      </w:r>
      <w:r w:rsidR="00E11795" w:rsidRPr="00E11795">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&lt;EndNote&gt;&lt;Cite&gt;&lt;Author&gt;Jehan&lt;/Author&gt;&lt;Year&gt;2009&lt;/Year&gt;&lt;RecNum&gt;6&lt;/RecNum&gt;&lt;DisplayText&gt;(30)&lt;/DisplayText&gt;&lt;record&gt;&lt;rec-number&gt;6&lt;/rec-number&gt;&lt;foreign-keys&gt;&lt;key app="EN" db-id="e2x5dzd2l5eewze5dewprwftfe0wazva0z0e"&gt;6&lt;/key&gt;&lt;/foreign-keys&gt;&lt;ref-type name="Journal Article"&gt;17&lt;/ref-type&gt;&lt;contributors&gt;&lt;authors&gt;&lt;author&gt;Jehan, Imtiaz&lt;/author&gt;&lt;author&gt;Harris, Hillary&lt;/author&gt;&lt;author&gt;Salat, Sohail&lt;/author&gt;&lt;author&gt;Zeb, Amna&lt;/author&gt;&lt;author&gt;Mobeen, Naushaba&lt;/author&gt;&lt;author&gt;Pasha, Omrana&lt;/author&gt;&lt;author&gt;McClure, Elizabeth M.&lt;/author&gt;&lt;author&gt;Moore, Janet&lt;/author&gt;&lt;author&gt;Wright, Linda L.&lt;/author&gt;&lt;author&gt;Goldenberg, Robert L.&lt;/author&gt;&lt;/authors&gt;&lt;/contributors&gt;&lt;titles&gt;&lt;title&gt;Neonatal mortality, risk factors and causes: a prospective population-based cohort study in urban Pakistan&lt;/title&gt;&lt;secondary-title&gt;Bulletin of the world Health Organization&lt;/secondary-title&gt;&lt;/titles&gt;&lt;periodical&gt;&lt;full-title&gt;Bulletin of the world Health Organization&lt;/full-title&gt;&lt;/periodical&gt;&lt;pages&gt;130-138&lt;/pages&gt;&lt;volume&gt;87&lt;/volume&gt;&lt;dates&gt;&lt;year&gt;2009&lt;/year&gt;&lt;/dates&gt;&lt;publisher&gt;SciELO Public Health&lt;/publisher&gt;&lt;isbn&gt;0042-9686&lt;/isbn&gt;&lt;urls&gt;&lt;/urls&gt;&lt;/record&gt;&lt;/Cite&gt;&lt;/EndNote&gt;</w:instrText>
      </w:r>
      <w:r w:rsidR="00E11795" w:rsidRPr="00E11795">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30" w:tooltip="Jehan, 2009 #6" w:history="1">
        <w:r w:rsidR="00AA369A">
          <w:rPr>
            <w:rFonts w:ascii="Times New Roman" w:hAnsi="Times New Roman" w:cs="Times New Roman"/>
            <w:noProof/>
            <w:sz w:val="24"/>
            <w:szCs w:val="24"/>
          </w:rPr>
          <w:t>30</w:t>
        </w:r>
      </w:hyperlink>
      <w:r w:rsidR="005B564A">
        <w:rPr>
          <w:rFonts w:ascii="Times New Roman" w:hAnsi="Times New Roman" w:cs="Times New Roman"/>
          <w:noProof/>
          <w:sz w:val="24"/>
          <w:szCs w:val="24"/>
        </w:rPr>
        <w:t>)</w:t>
      </w:r>
      <w:r w:rsidR="00E11795" w:rsidRPr="00E11795">
        <w:rPr>
          <w:rFonts w:ascii="Times New Roman" w:hAnsi="Times New Roman" w:cs="Times New Roman"/>
          <w:sz w:val="24"/>
          <w:szCs w:val="24"/>
        </w:rPr>
        <w:fldChar w:fldCharType="end"/>
      </w:r>
      <w:r w:rsidR="00E11795" w:rsidRPr="00E11795">
        <w:rPr>
          <w:rFonts w:ascii="Times New Roman" w:hAnsi="Times New Roman" w:cs="Times New Roman"/>
          <w:sz w:val="24"/>
          <w:szCs w:val="24"/>
        </w:rPr>
        <w:t xml:space="preserve">. </w:t>
      </w:r>
    </w:p>
    <w:p w14:paraId="42279574" w14:textId="5CF35E9F" w:rsidR="00A95EE4" w:rsidRDefault="00E11795" w:rsidP="00E11795">
      <w:pPr>
        <w:spacing w:after="120" w:line="360" w:lineRule="auto"/>
        <w:jc w:val="both"/>
        <w:rPr>
          <w:ins w:id="263" w:author="wireless" w:date="2022-02-08T17:19:00Z"/>
          <w:rFonts w:ascii="Times New Roman" w:hAnsi="Times New Roman" w:cs="Times New Roman"/>
          <w:sz w:val="24"/>
          <w:szCs w:val="24"/>
        </w:rPr>
      </w:pPr>
      <w:r w:rsidRPr="00E11795">
        <w:rPr>
          <w:rFonts w:ascii="Times New Roman" w:hAnsi="Times New Roman" w:cs="Times New Roman"/>
          <w:sz w:val="24"/>
          <w:szCs w:val="24"/>
        </w:rPr>
        <w:t xml:space="preserve">This difference in the magnitude of neonatal mortality across different neonatal care Units in </w:t>
      </w:r>
      <w:ins w:id="264" w:author="wireless" w:date="2022-02-08T08:17:00Z">
        <w:r w:rsidR="007D4B4E">
          <w:rPr>
            <w:rFonts w:ascii="Times New Roman" w:hAnsi="Times New Roman" w:cs="Times New Roman"/>
            <w:sz w:val="24"/>
            <w:szCs w:val="24"/>
          </w:rPr>
          <w:t>vario</w:t>
        </w:r>
      </w:ins>
      <w:ins w:id="265" w:author="wireless" w:date="2022-02-08T08:18:00Z">
        <w:r w:rsidR="007D4B4E">
          <w:rPr>
            <w:rFonts w:ascii="Times New Roman" w:hAnsi="Times New Roman" w:cs="Times New Roman"/>
            <w:sz w:val="24"/>
            <w:szCs w:val="24"/>
          </w:rPr>
          <w:t>us</w:t>
        </w:r>
      </w:ins>
      <w:ins w:id="266" w:author="wireless" w:date="2022-02-08T08:17:00Z">
        <w:r w:rsidR="007D4B4E" w:rsidRPr="00E11795">
          <w:rPr>
            <w:rFonts w:ascii="Times New Roman" w:hAnsi="Times New Roman" w:cs="Times New Roman"/>
            <w:sz w:val="24"/>
            <w:szCs w:val="24"/>
          </w:rPr>
          <w:t xml:space="preserve"> </w:t>
        </w:r>
      </w:ins>
      <w:r w:rsidRPr="00E11795">
        <w:rPr>
          <w:rFonts w:ascii="Times New Roman" w:hAnsi="Times New Roman" w:cs="Times New Roman"/>
          <w:sz w:val="24"/>
          <w:szCs w:val="24"/>
        </w:rPr>
        <w:t>countries m</w:t>
      </w:r>
      <w:r w:rsidR="009025F4">
        <w:rPr>
          <w:rFonts w:ascii="Times New Roman" w:hAnsi="Times New Roman" w:cs="Times New Roman"/>
          <w:sz w:val="24"/>
          <w:szCs w:val="24"/>
        </w:rPr>
        <w:t>ight</w:t>
      </w:r>
      <w:r w:rsidRPr="00E11795">
        <w:rPr>
          <w:rFonts w:ascii="Times New Roman" w:hAnsi="Times New Roman" w:cs="Times New Roman"/>
          <w:sz w:val="24"/>
          <w:szCs w:val="24"/>
        </w:rPr>
        <w:t xml:space="preserve"> reflect </w:t>
      </w:r>
      <w:r w:rsidR="009025F4">
        <w:rPr>
          <w:rFonts w:ascii="Times New Roman" w:hAnsi="Times New Roman" w:cs="Times New Roman"/>
          <w:sz w:val="24"/>
          <w:szCs w:val="24"/>
        </w:rPr>
        <w:t xml:space="preserve">variation in the study settings and </w:t>
      </w:r>
      <w:r w:rsidRPr="00E11795">
        <w:rPr>
          <w:rFonts w:ascii="Times New Roman" w:hAnsi="Times New Roman" w:cs="Times New Roman"/>
          <w:sz w:val="24"/>
          <w:szCs w:val="24"/>
        </w:rPr>
        <w:t>qua</w:t>
      </w:r>
      <w:r w:rsidR="009025F4">
        <w:rPr>
          <w:rFonts w:ascii="Times New Roman" w:hAnsi="Times New Roman" w:cs="Times New Roman"/>
          <w:sz w:val="24"/>
          <w:szCs w:val="24"/>
        </w:rPr>
        <w:t>lity of services provided in those</w:t>
      </w:r>
      <w:r w:rsidRPr="00E11795">
        <w:rPr>
          <w:rFonts w:ascii="Times New Roman" w:hAnsi="Times New Roman" w:cs="Times New Roman"/>
          <w:sz w:val="24"/>
          <w:szCs w:val="24"/>
        </w:rPr>
        <w:t xml:space="preserve"> </w:t>
      </w:r>
      <w:r w:rsidR="009025F4">
        <w:rPr>
          <w:rFonts w:ascii="Times New Roman" w:hAnsi="Times New Roman" w:cs="Times New Roman"/>
          <w:sz w:val="24"/>
          <w:szCs w:val="24"/>
        </w:rPr>
        <w:t>settings</w:t>
      </w:r>
      <w:r w:rsidRPr="00E11795">
        <w:rPr>
          <w:rFonts w:ascii="Times New Roman" w:hAnsi="Times New Roman" w:cs="Times New Roman"/>
          <w:sz w:val="24"/>
          <w:szCs w:val="24"/>
        </w:rPr>
        <w:t xml:space="preserve">. </w:t>
      </w:r>
      <w:r w:rsidR="00A35CEA">
        <w:rPr>
          <w:rFonts w:ascii="Times New Roman" w:hAnsi="Times New Roman" w:cs="Times New Roman"/>
          <w:sz w:val="24"/>
          <w:szCs w:val="24"/>
        </w:rPr>
        <w:t xml:space="preserve">Differences in NICU standard, the quantity and quality of trained health professionals and health service utilization practices of the community and </w:t>
      </w:r>
      <w:r w:rsidRPr="00E11795">
        <w:rPr>
          <w:rFonts w:ascii="Times New Roman" w:hAnsi="Times New Roman" w:cs="Times New Roman"/>
          <w:sz w:val="24"/>
          <w:szCs w:val="24"/>
        </w:rPr>
        <w:t xml:space="preserve">treatment modalities can explain those differences. </w:t>
      </w:r>
      <w:r w:rsidR="009025F4" w:rsidRPr="00E11795">
        <w:rPr>
          <w:rFonts w:ascii="Times New Roman" w:hAnsi="Times New Roman" w:cs="Times New Roman"/>
          <w:sz w:val="24"/>
          <w:szCs w:val="24"/>
        </w:rPr>
        <w:t>Other possible reasons might be methodological differences and the differences in sample size utilized</w:t>
      </w:r>
      <w:r w:rsidR="009025F4">
        <w:rPr>
          <w:rFonts w:ascii="Times New Roman" w:hAnsi="Times New Roman" w:cs="Times New Roman"/>
          <w:sz w:val="24"/>
          <w:szCs w:val="24"/>
        </w:rPr>
        <w:t>.</w:t>
      </w:r>
      <w:r w:rsidR="009025F4" w:rsidRPr="00E11795">
        <w:rPr>
          <w:rFonts w:ascii="Times New Roman" w:hAnsi="Times New Roman" w:cs="Times New Roman"/>
          <w:sz w:val="24"/>
          <w:szCs w:val="24"/>
        </w:rPr>
        <w:t xml:space="preserve"> </w:t>
      </w:r>
      <w:r w:rsidR="009025F4">
        <w:rPr>
          <w:rFonts w:ascii="Times New Roman" w:hAnsi="Times New Roman" w:cs="Times New Roman"/>
          <w:sz w:val="24"/>
          <w:szCs w:val="24"/>
        </w:rPr>
        <w:t>Generally,</w:t>
      </w:r>
      <w:r w:rsidRPr="00E11795">
        <w:rPr>
          <w:rFonts w:ascii="Times New Roman" w:hAnsi="Times New Roman" w:cs="Times New Roman"/>
          <w:sz w:val="24"/>
          <w:szCs w:val="24"/>
        </w:rPr>
        <w:t xml:space="preserve"> the higher </w:t>
      </w:r>
      <w:r w:rsidR="009025F4">
        <w:rPr>
          <w:rFonts w:ascii="Times New Roman" w:hAnsi="Times New Roman" w:cs="Times New Roman"/>
          <w:sz w:val="24"/>
          <w:szCs w:val="24"/>
        </w:rPr>
        <w:t xml:space="preserve">proportion </w:t>
      </w:r>
      <w:r w:rsidRPr="00E11795">
        <w:rPr>
          <w:rFonts w:ascii="Times New Roman" w:hAnsi="Times New Roman" w:cs="Times New Roman"/>
          <w:sz w:val="24"/>
          <w:szCs w:val="24"/>
        </w:rPr>
        <w:t>of mortality in Hawassa University Comprehensive Specialized Hospital compared to some of the hospitals mentioned earlier needs attention to improve the quali</w:t>
      </w:r>
      <w:r w:rsidR="001E2390">
        <w:rPr>
          <w:rFonts w:ascii="Times New Roman" w:hAnsi="Times New Roman" w:cs="Times New Roman"/>
          <w:sz w:val="24"/>
          <w:szCs w:val="24"/>
        </w:rPr>
        <w:t>ty of care provided in the unit</w:t>
      </w:r>
      <w:ins w:id="267" w:author="wireless" w:date="2022-02-08T17:10:00Z">
        <w:r w:rsidR="004A4C27">
          <w:rPr>
            <w:rFonts w:ascii="Times New Roman" w:hAnsi="Times New Roman" w:cs="Times New Roman"/>
            <w:sz w:val="24"/>
            <w:szCs w:val="24"/>
          </w:rPr>
          <w:t>.</w:t>
        </w:r>
      </w:ins>
      <w:ins w:id="268" w:author="wireless" w:date="2022-02-08T17:12:00Z">
        <w:r w:rsidR="004A4C27">
          <w:rPr>
            <w:rFonts w:ascii="Times New Roman" w:hAnsi="Times New Roman" w:cs="Times New Roman"/>
            <w:sz w:val="24"/>
            <w:szCs w:val="24"/>
          </w:rPr>
          <w:t xml:space="preserve"> </w:t>
        </w:r>
      </w:ins>
    </w:p>
    <w:p w14:paraId="06C5782B" w14:textId="3EB30D3B" w:rsidR="00E11795" w:rsidRPr="00E11795" w:rsidRDefault="00D82459" w:rsidP="00E11795">
      <w:pPr>
        <w:spacing w:after="120" w:line="360" w:lineRule="auto"/>
        <w:jc w:val="both"/>
        <w:rPr>
          <w:rFonts w:ascii="Times New Roman" w:hAnsi="Times New Roman" w:cs="Times New Roman"/>
          <w:sz w:val="24"/>
          <w:szCs w:val="24"/>
        </w:rPr>
      </w:pPr>
      <w:ins w:id="269" w:author="wireless" w:date="2022-02-12T04:07:00Z">
        <w:r>
          <w:rPr>
            <w:rFonts w:ascii="Times New Roman" w:hAnsi="Times New Roman" w:cs="Times New Roman"/>
            <w:sz w:val="24"/>
            <w:szCs w:val="24"/>
          </w:rPr>
          <w:t>Proportion of p</w:t>
        </w:r>
      </w:ins>
      <w:ins w:id="270" w:author="wireless" w:date="2022-02-08T17:14:00Z">
        <w:r w:rsidR="004A4C27">
          <w:rPr>
            <w:rFonts w:ascii="Times New Roman" w:hAnsi="Times New Roman" w:cs="Times New Roman"/>
            <w:sz w:val="24"/>
            <w:szCs w:val="24"/>
          </w:rPr>
          <w:t xml:space="preserve">reterm neonates </w:t>
        </w:r>
      </w:ins>
      <w:ins w:id="271" w:author="wireless" w:date="2022-02-08T17:16:00Z">
        <w:r w:rsidR="00A95EE4">
          <w:rPr>
            <w:rFonts w:ascii="Times New Roman" w:hAnsi="Times New Roman" w:cs="Times New Roman"/>
            <w:sz w:val="24"/>
            <w:szCs w:val="24"/>
          </w:rPr>
          <w:t>with</w:t>
        </w:r>
      </w:ins>
      <w:ins w:id="272" w:author="wireless" w:date="2022-02-08T17:14:00Z">
        <w:r w:rsidR="004A4C27">
          <w:rPr>
            <w:rFonts w:ascii="Times New Roman" w:hAnsi="Times New Roman" w:cs="Times New Roman"/>
            <w:sz w:val="24"/>
            <w:szCs w:val="24"/>
          </w:rPr>
          <w:t xml:space="preserve"> </w:t>
        </w:r>
      </w:ins>
      <w:ins w:id="273" w:author="wireless" w:date="2022-02-08T17:15:00Z">
        <w:r w:rsidR="004A4C27">
          <w:rPr>
            <w:rFonts w:ascii="Times New Roman" w:hAnsi="Times New Roman" w:cs="Times New Roman"/>
            <w:sz w:val="24"/>
            <w:szCs w:val="24"/>
          </w:rPr>
          <w:t xml:space="preserve">Apgar score </w:t>
        </w:r>
      </w:ins>
      <w:ins w:id="274" w:author="wireless" w:date="2022-02-08T17:17:00Z">
        <w:r w:rsidR="00A95EE4">
          <w:rPr>
            <w:rFonts w:ascii="Times New Roman" w:hAnsi="Times New Roman" w:cs="Times New Roman"/>
            <w:sz w:val="24"/>
            <w:szCs w:val="24"/>
          </w:rPr>
          <w:t xml:space="preserve">of </w:t>
        </w:r>
      </w:ins>
      <w:ins w:id="275" w:author="wireless" w:date="2022-02-08T17:15:00Z">
        <w:r w:rsidR="004A4C27">
          <w:rPr>
            <w:rFonts w:ascii="Times New Roman" w:hAnsi="Times New Roman" w:cs="Times New Roman"/>
            <w:sz w:val="24"/>
            <w:szCs w:val="24"/>
          </w:rPr>
          <w:t xml:space="preserve">less </w:t>
        </w:r>
        <w:r w:rsidR="00A95EE4">
          <w:rPr>
            <w:rFonts w:ascii="Times New Roman" w:hAnsi="Times New Roman" w:cs="Times New Roman"/>
            <w:sz w:val="24"/>
            <w:szCs w:val="24"/>
          </w:rPr>
          <w:t xml:space="preserve">7 at </w:t>
        </w:r>
      </w:ins>
      <w:ins w:id="276" w:author="wireless" w:date="2022-02-08T17:16:00Z">
        <w:r w:rsidR="00A95EE4">
          <w:rPr>
            <w:rFonts w:ascii="Times New Roman" w:hAnsi="Times New Roman" w:cs="Times New Roman"/>
            <w:sz w:val="24"/>
            <w:szCs w:val="24"/>
          </w:rPr>
          <w:t>5</w:t>
        </w:r>
      </w:ins>
      <w:ins w:id="277" w:author="wireless" w:date="2022-02-08T21:16:00Z">
        <w:r w:rsidR="00CD2743" w:rsidRPr="00CD2743">
          <w:rPr>
            <w:rFonts w:ascii="Times New Roman" w:hAnsi="Times New Roman" w:cs="Times New Roman"/>
            <w:sz w:val="24"/>
            <w:szCs w:val="24"/>
            <w:vertAlign w:val="superscript"/>
            <w:rPrChange w:id="278" w:author="wireless" w:date="2022-02-08T21:16:00Z">
              <w:rPr>
                <w:rFonts w:ascii="Times New Roman" w:hAnsi="Times New Roman" w:cs="Times New Roman"/>
                <w:sz w:val="24"/>
                <w:szCs w:val="24"/>
              </w:rPr>
            </w:rPrChange>
          </w:rPr>
          <w:t>th</w:t>
        </w:r>
      </w:ins>
      <w:ins w:id="279" w:author="wireless" w:date="2022-02-08T17:16:00Z">
        <w:r w:rsidR="00A95EE4">
          <w:rPr>
            <w:rFonts w:ascii="Times New Roman" w:hAnsi="Times New Roman" w:cs="Times New Roman"/>
            <w:sz w:val="24"/>
            <w:szCs w:val="24"/>
          </w:rPr>
          <w:t xml:space="preserve"> </w:t>
        </w:r>
      </w:ins>
      <w:ins w:id="280" w:author="wireless" w:date="2022-02-12T04:51:00Z">
        <w:r w:rsidR="00177E74">
          <w:rPr>
            <w:rFonts w:ascii="Times New Roman" w:hAnsi="Times New Roman" w:cs="Times New Roman"/>
            <w:sz w:val="24"/>
            <w:szCs w:val="24"/>
          </w:rPr>
          <w:t>minutes</w:t>
        </w:r>
      </w:ins>
      <w:ins w:id="281" w:author="wireless" w:date="2022-02-08T17:16:00Z">
        <w:r w:rsidR="00A95EE4">
          <w:rPr>
            <w:rFonts w:ascii="Times New Roman" w:hAnsi="Times New Roman" w:cs="Times New Roman"/>
            <w:sz w:val="24"/>
            <w:szCs w:val="24"/>
          </w:rPr>
          <w:t xml:space="preserve"> </w:t>
        </w:r>
      </w:ins>
      <w:ins w:id="282" w:author="wireless" w:date="2022-02-12T04:08:00Z">
        <w:r>
          <w:rPr>
            <w:rFonts w:ascii="Times New Roman" w:hAnsi="Times New Roman" w:cs="Times New Roman"/>
            <w:sz w:val="24"/>
            <w:szCs w:val="24"/>
          </w:rPr>
          <w:t>was</w:t>
        </w:r>
      </w:ins>
      <w:ins w:id="283" w:author="wireless" w:date="2022-02-08T17:16:00Z">
        <w:r w:rsidR="00A95EE4">
          <w:rPr>
            <w:rFonts w:ascii="Times New Roman" w:hAnsi="Times New Roman" w:cs="Times New Roman"/>
            <w:sz w:val="24"/>
            <w:szCs w:val="24"/>
          </w:rPr>
          <w:t xml:space="preserve"> 61.8%</w:t>
        </w:r>
      </w:ins>
      <w:ins w:id="284" w:author="wireless" w:date="2022-02-08T17:17:00Z">
        <w:r w:rsidR="00A95EE4">
          <w:rPr>
            <w:rFonts w:ascii="Times New Roman" w:hAnsi="Times New Roman" w:cs="Times New Roman"/>
            <w:sz w:val="24"/>
            <w:szCs w:val="24"/>
          </w:rPr>
          <w:t>. The</w:t>
        </w:r>
      </w:ins>
      <w:ins w:id="285" w:author="wireless" w:date="2022-02-08T17:16:00Z">
        <w:r w:rsidR="00A95EE4">
          <w:rPr>
            <w:rFonts w:ascii="Times New Roman" w:hAnsi="Times New Roman" w:cs="Times New Roman"/>
            <w:sz w:val="24"/>
            <w:szCs w:val="24"/>
          </w:rPr>
          <w:t xml:space="preserve"> </w:t>
        </w:r>
      </w:ins>
      <w:ins w:id="286" w:author="wireless" w:date="2022-02-08T17:14:00Z">
        <w:r w:rsidR="00A95EE4">
          <w:rPr>
            <w:rFonts w:ascii="Times New Roman" w:hAnsi="Times New Roman" w:cs="Times New Roman"/>
            <w:sz w:val="24"/>
            <w:szCs w:val="24"/>
          </w:rPr>
          <w:t>Possible causes for this fact</w:t>
        </w:r>
      </w:ins>
      <w:ins w:id="287" w:author="wireless" w:date="2022-02-08T17:18:00Z">
        <w:r w:rsidR="00A95EE4">
          <w:rPr>
            <w:rFonts w:ascii="Times New Roman" w:hAnsi="Times New Roman" w:cs="Times New Roman"/>
            <w:sz w:val="24"/>
            <w:szCs w:val="24"/>
          </w:rPr>
          <w:t xml:space="preserve"> might be existence of </w:t>
        </w:r>
        <w:r w:rsidR="00A95EE4">
          <w:rPr>
            <w:rFonts w:ascii="Times New Roman" w:hAnsi="Times New Roman" w:cs="Times New Roman"/>
            <w:color w:val="222222"/>
            <w:sz w:val="24"/>
            <w:szCs w:val="24"/>
            <w:shd w:val="clear" w:color="auto" w:fill="FFFFFF"/>
          </w:rPr>
          <w:t>insuffi</w:t>
        </w:r>
        <w:r w:rsidR="005D5747">
          <w:rPr>
            <w:rFonts w:ascii="Times New Roman" w:hAnsi="Times New Roman" w:cs="Times New Roman"/>
            <w:color w:val="222222"/>
            <w:sz w:val="24"/>
            <w:szCs w:val="24"/>
            <w:shd w:val="clear" w:color="auto" w:fill="FFFFFF"/>
          </w:rPr>
          <w:t>cient equipment, space shortage</w:t>
        </w:r>
        <w:r w:rsidR="00A95EE4">
          <w:rPr>
            <w:rFonts w:ascii="Times New Roman" w:hAnsi="Times New Roman" w:cs="Times New Roman"/>
            <w:color w:val="222222"/>
            <w:sz w:val="24"/>
            <w:szCs w:val="24"/>
            <w:shd w:val="clear" w:color="auto" w:fill="FFFFFF"/>
          </w:rPr>
          <w:t xml:space="preserve"> and workload and knowledge gap which are actually the usual problems in developing countries</w:t>
        </w:r>
      </w:ins>
      <w:ins w:id="288" w:author="wireless" w:date="2022-02-08T17:20:00Z">
        <w:r w:rsidR="00A95EE4">
          <w:rPr>
            <w:rFonts w:ascii="Times New Roman" w:hAnsi="Times New Roman" w:cs="Times New Roman"/>
            <w:color w:val="222222"/>
            <w:sz w:val="24"/>
            <w:szCs w:val="24"/>
            <w:shd w:val="clear" w:color="auto" w:fill="FFFFFF"/>
          </w:rPr>
          <w:t xml:space="preserve">. </w:t>
        </w:r>
      </w:ins>
      <w:ins w:id="289" w:author="wireless" w:date="2022-02-08T17:34:00Z">
        <w:r w:rsidR="00914652">
          <w:rPr>
            <w:rFonts w:ascii="Times New Roman" w:hAnsi="Times New Roman" w:cs="Times New Roman"/>
            <w:color w:val="222222"/>
            <w:sz w:val="24"/>
            <w:szCs w:val="24"/>
            <w:shd w:val="clear" w:color="auto" w:fill="FFFFFF"/>
          </w:rPr>
          <w:t>O</w:t>
        </w:r>
      </w:ins>
      <w:ins w:id="290" w:author="wireless" w:date="2022-02-08T17:27:00Z">
        <w:r w:rsidR="00914652">
          <w:rPr>
            <w:rFonts w:ascii="Times New Roman" w:hAnsi="Times New Roman" w:cs="Times New Roman"/>
            <w:color w:val="222222"/>
            <w:sz w:val="24"/>
            <w:szCs w:val="24"/>
            <w:shd w:val="clear" w:color="auto" w:fill="FFFFFF"/>
          </w:rPr>
          <w:t>f</w:t>
        </w:r>
      </w:ins>
      <w:ins w:id="291" w:author="wireless" w:date="2022-02-08T17:23:00Z">
        <w:r w:rsidR="00A95EE4">
          <w:rPr>
            <w:rFonts w:ascii="Times New Roman" w:hAnsi="Times New Roman" w:cs="Times New Roman"/>
            <w:color w:val="222222"/>
            <w:sz w:val="24"/>
            <w:szCs w:val="24"/>
            <w:shd w:val="clear" w:color="auto" w:fill="FFFFFF"/>
          </w:rPr>
          <w:t xml:space="preserve"> </w:t>
        </w:r>
      </w:ins>
      <w:ins w:id="292" w:author="wireless" w:date="2022-02-08T17:34:00Z">
        <w:r w:rsidR="00914652">
          <w:rPr>
            <w:rFonts w:ascii="Times New Roman" w:hAnsi="Times New Roman" w:cs="Times New Roman"/>
            <w:color w:val="222222"/>
            <w:sz w:val="24"/>
            <w:szCs w:val="24"/>
            <w:shd w:val="clear" w:color="auto" w:fill="FFFFFF"/>
          </w:rPr>
          <w:t xml:space="preserve">the </w:t>
        </w:r>
      </w:ins>
      <w:ins w:id="293" w:author="wireless" w:date="2022-02-08T17:23:00Z">
        <w:r w:rsidR="00A95EE4">
          <w:rPr>
            <w:rFonts w:ascii="Times New Roman" w:hAnsi="Times New Roman" w:cs="Times New Roman"/>
            <w:color w:val="222222"/>
            <w:sz w:val="24"/>
            <w:szCs w:val="24"/>
            <w:shd w:val="clear" w:color="auto" w:fill="FFFFFF"/>
          </w:rPr>
          <w:t xml:space="preserve">preterm neonates participated in this study, </w:t>
        </w:r>
      </w:ins>
      <w:ins w:id="294" w:author="wireless" w:date="2022-02-08T17:24:00Z">
        <w:r w:rsidR="00A95EE4">
          <w:rPr>
            <w:rFonts w:ascii="Times New Roman" w:hAnsi="Times New Roman" w:cs="Times New Roman"/>
            <w:color w:val="222222"/>
            <w:sz w:val="24"/>
            <w:szCs w:val="24"/>
            <w:shd w:val="clear" w:color="auto" w:fill="FFFFFF"/>
          </w:rPr>
          <w:t xml:space="preserve">61.3% were hypothermic </w:t>
        </w:r>
      </w:ins>
      <w:ins w:id="295" w:author="wireless" w:date="2022-02-08T17:25:00Z">
        <w:r w:rsidR="00A95EE4">
          <w:rPr>
            <w:rFonts w:ascii="Times New Roman" w:hAnsi="Times New Roman" w:cs="Times New Roman"/>
            <w:color w:val="222222"/>
            <w:sz w:val="24"/>
            <w:szCs w:val="24"/>
            <w:shd w:val="clear" w:color="auto" w:fill="FFFFFF"/>
          </w:rPr>
          <w:t>among</w:t>
        </w:r>
      </w:ins>
      <w:ins w:id="296" w:author="wireless" w:date="2022-02-08T17:24:00Z">
        <w:r w:rsidR="00A95EE4">
          <w:rPr>
            <w:rFonts w:ascii="Times New Roman" w:hAnsi="Times New Roman" w:cs="Times New Roman"/>
            <w:color w:val="222222"/>
            <w:sz w:val="24"/>
            <w:szCs w:val="24"/>
            <w:shd w:val="clear" w:color="auto" w:fill="FFFFFF"/>
          </w:rPr>
          <w:t xml:space="preserve"> which 39.7</w:t>
        </w:r>
      </w:ins>
      <w:ins w:id="297" w:author="wireless" w:date="2022-02-08T17:25:00Z">
        <w:r w:rsidR="00A95EE4">
          <w:rPr>
            <w:rFonts w:ascii="Times New Roman" w:hAnsi="Times New Roman" w:cs="Times New Roman"/>
            <w:color w:val="222222"/>
            <w:sz w:val="24"/>
            <w:szCs w:val="24"/>
            <w:shd w:val="clear" w:color="auto" w:fill="FFFFFF"/>
          </w:rPr>
          <w:t xml:space="preserve">% died. </w:t>
        </w:r>
      </w:ins>
      <w:ins w:id="298" w:author="wireless" w:date="2022-02-08T17:35:00Z">
        <w:r w:rsidR="00914652">
          <w:rPr>
            <w:rFonts w:ascii="Times New Roman" w:hAnsi="Times New Roman" w:cs="Times New Roman"/>
            <w:color w:val="222222"/>
            <w:sz w:val="24"/>
            <w:szCs w:val="24"/>
            <w:shd w:val="clear" w:color="auto" w:fill="FFFFFF"/>
          </w:rPr>
          <w:t xml:space="preserve">This indicates </w:t>
        </w:r>
      </w:ins>
      <w:ins w:id="299" w:author="wireless" w:date="2022-02-08T17:38:00Z">
        <w:r w:rsidR="00103468">
          <w:rPr>
            <w:rFonts w:ascii="Times New Roman" w:hAnsi="Times New Roman" w:cs="Times New Roman"/>
            <w:color w:val="222222"/>
            <w:sz w:val="24"/>
            <w:szCs w:val="24"/>
            <w:shd w:val="clear" w:color="auto" w:fill="FFFFFF"/>
          </w:rPr>
          <w:t>inadequate service</w:t>
        </w:r>
      </w:ins>
      <w:ins w:id="300" w:author="wireless" w:date="2022-02-08T17:35:00Z">
        <w:r w:rsidR="00914652">
          <w:rPr>
            <w:rFonts w:ascii="Times New Roman" w:hAnsi="Times New Roman" w:cs="Times New Roman"/>
            <w:color w:val="222222"/>
            <w:sz w:val="24"/>
            <w:szCs w:val="24"/>
            <w:shd w:val="clear" w:color="auto" w:fill="FFFFFF"/>
          </w:rPr>
          <w:t xml:space="preserve"> </w:t>
        </w:r>
      </w:ins>
      <w:ins w:id="301" w:author="wireless" w:date="2022-02-08T17:38:00Z">
        <w:r w:rsidR="00103468">
          <w:rPr>
            <w:rFonts w:ascii="Times New Roman" w:hAnsi="Times New Roman" w:cs="Times New Roman"/>
            <w:color w:val="222222"/>
            <w:sz w:val="24"/>
            <w:szCs w:val="24"/>
            <w:shd w:val="clear" w:color="auto" w:fill="FFFFFF"/>
          </w:rPr>
          <w:t xml:space="preserve">delivery </w:t>
        </w:r>
      </w:ins>
      <w:ins w:id="302" w:author="wireless" w:date="2022-02-08T17:35:00Z">
        <w:r w:rsidR="00914652">
          <w:rPr>
            <w:rFonts w:ascii="Times New Roman" w:hAnsi="Times New Roman" w:cs="Times New Roman"/>
            <w:color w:val="222222"/>
            <w:sz w:val="24"/>
            <w:szCs w:val="24"/>
            <w:shd w:val="clear" w:color="auto" w:fill="FFFFFF"/>
          </w:rPr>
          <w:t>practices</w:t>
        </w:r>
      </w:ins>
      <w:ins w:id="303" w:author="wireless" w:date="2022-02-08T17:36:00Z">
        <w:r w:rsidR="00914652">
          <w:rPr>
            <w:rFonts w:ascii="Times New Roman" w:hAnsi="Times New Roman" w:cs="Times New Roman"/>
            <w:color w:val="222222"/>
            <w:sz w:val="24"/>
            <w:szCs w:val="24"/>
            <w:shd w:val="clear" w:color="auto" w:fill="FFFFFF"/>
          </w:rPr>
          <w:t xml:space="preserve"> </w:t>
        </w:r>
        <w:r w:rsidR="00103468">
          <w:rPr>
            <w:rFonts w:ascii="Times New Roman" w:hAnsi="Times New Roman" w:cs="Times New Roman"/>
            <w:color w:val="222222"/>
            <w:sz w:val="24"/>
            <w:szCs w:val="24"/>
            <w:shd w:val="clear" w:color="auto" w:fill="FFFFFF"/>
          </w:rPr>
          <w:t xml:space="preserve">in the </w:t>
        </w:r>
      </w:ins>
      <w:ins w:id="304" w:author="wireless" w:date="2022-02-08T17:40:00Z">
        <w:r w:rsidR="00103468">
          <w:rPr>
            <w:rFonts w:ascii="Times New Roman" w:hAnsi="Times New Roman" w:cs="Times New Roman"/>
            <w:color w:val="222222"/>
            <w:sz w:val="24"/>
            <w:szCs w:val="24"/>
            <w:shd w:val="clear" w:color="auto" w:fill="FFFFFF"/>
          </w:rPr>
          <w:t>delivery room</w:t>
        </w:r>
      </w:ins>
      <w:ins w:id="305" w:author="wireless" w:date="2022-02-08T17:36:00Z">
        <w:r w:rsidR="00103468">
          <w:rPr>
            <w:rFonts w:ascii="Times New Roman" w:hAnsi="Times New Roman" w:cs="Times New Roman"/>
            <w:color w:val="222222"/>
            <w:sz w:val="24"/>
            <w:szCs w:val="24"/>
            <w:shd w:val="clear" w:color="auto" w:fill="FFFFFF"/>
          </w:rPr>
          <w:t xml:space="preserve"> </w:t>
        </w:r>
      </w:ins>
      <w:ins w:id="306" w:author="wireless" w:date="2022-02-08T17:40:00Z">
        <w:r w:rsidR="00103468">
          <w:rPr>
            <w:rFonts w:ascii="Times New Roman" w:hAnsi="Times New Roman" w:cs="Times New Roman"/>
            <w:color w:val="222222"/>
            <w:sz w:val="24"/>
            <w:szCs w:val="24"/>
            <w:shd w:val="clear" w:color="auto" w:fill="FFFFFF"/>
          </w:rPr>
          <w:t>that can be directly</w:t>
        </w:r>
      </w:ins>
      <w:ins w:id="307" w:author="wireless" w:date="2022-02-08T17:36:00Z">
        <w:r w:rsidR="00103468">
          <w:rPr>
            <w:rFonts w:ascii="Times New Roman" w:hAnsi="Times New Roman" w:cs="Times New Roman"/>
            <w:color w:val="222222"/>
            <w:sz w:val="24"/>
            <w:szCs w:val="24"/>
            <w:shd w:val="clear" w:color="auto" w:fill="FFFFFF"/>
          </w:rPr>
          <w:t xml:space="preserve"> linked to </w:t>
        </w:r>
      </w:ins>
      <w:ins w:id="308" w:author="wireless" w:date="2022-02-08T17:42:00Z">
        <w:r w:rsidR="00103468">
          <w:rPr>
            <w:rFonts w:ascii="Times New Roman" w:hAnsi="Times New Roman" w:cs="Times New Roman"/>
            <w:color w:val="222222"/>
            <w:sz w:val="24"/>
            <w:szCs w:val="24"/>
            <w:shd w:val="clear" w:color="auto" w:fill="FFFFFF"/>
          </w:rPr>
          <w:t xml:space="preserve">workload and insufficient </w:t>
        </w:r>
      </w:ins>
      <w:ins w:id="309" w:author="wireless" w:date="2022-02-08T17:43:00Z">
        <w:r w:rsidR="00103468">
          <w:rPr>
            <w:rFonts w:ascii="Times New Roman" w:hAnsi="Times New Roman" w:cs="Times New Roman"/>
            <w:color w:val="222222"/>
            <w:sz w:val="24"/>
            <w:szCs w:val="24"/>
            <w:shd w:val="clear" w:color="auto" w:fill="FFFFFF"/>
          </w:rPr>
          <w:t>equipment’s</w:t>
        </w:r>
      </w:ins>
      <w:ins w:id="310" w:author="wireless" w:date="2022-02-08T17:42:00Z">
        <w:r w:rsidR="00103468">
          <w:rPr>
            <w:rFonts w:ascii="Times New Roman" w:hAnsi="Times New Roman" w:cs="Times New Roman"/>
            <w:color w:val="222222"/>
            <w:sz w:val="24"/>
            <w:szCs w:val="24"/>
            <w:shd w:val="clear" w:color="auto" w:fill="FFFFFF"/>
          </w:rPr>
          <w:t xml:space="preserve">. </w:t>
        </w:r>
      </w:ins>
    </w:p>
    <w:p w14:paraId="12E2F56C" w14:textId="17BB43F5" w:rsidR="00AA369A" w:rsidRDefault="00AA369A" w:rsidP="006E7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Having ANC follow up during pregnancy was significantly predict</w:t>
      </w:r>
      <w:ins w:id="311" w:author="wireless" w:date="2022-01-31T05:33:00Z">
        <w:r w:rsidR="004B79D0">
          <w:rPr>
            <w:rFonts w:ascii="Times New Roman" w:hAnsi="Times New Roman" w:cs="Times New Roman"/>
            <w:sz w:val="24"/>
            <w:szCs w:val="24"/>
          </w:rPr>
          <w:t>ed</w:t>
        </w:r>
      </w:ins>
      <w:del w:id="312" w:author="wireless" w:date="2022-01-31T05:33:00Z">
        <w:r w:rsidDel="004B79D0">
          <w:rPr>
            <w:rFonts w:ascii="Times New Roman" w:hAnsi="Times New Roman" w:cs="Times New Roman"/>
            <w:sz w:val="24"/>
            <w:szCs w:val="24"/>
          </w:rPr>
          <w:delText>s</w:delText>
        </w:r>
      </w:del>
      <w:r>
        <w:rPr>
          <w:rFonts w:ascii="Times New Roman" w:hAnsi="Times New Roman" w:cs="Times New Roman"/>
          <w:sz w:val="24"/>
          <w:szCs w:val="24"/>
        </w:rPr>
        <w:t xml:space="preserve"> survival time to death of preterm neonates. Preterm neonates whose mother had have ANC follow up were </w:t>
      </w:r>
      <w:r w:rsidR="00A92D21">
        <w:rPr>
          <w:rFonts w:ascii="Times New Roman" w:hAnsi="Times New Roman" w:cs="Times New Roman"/>
          <w:sz w:val="24"/>
          <w:szCs w:val="24"/>
        </w:rPr>
        <w:t>48</w:t>
      </w:r>
      <w:r>
        <w:rPr>
          <w:rFonts w:ascii="Times New Roman" w:hAnsi="Times New Roman" w:cs="Times New Roman"/>
          <w:sz w:val="24"/>
          <w:szCs w:val="24"/>
        </w:rPr>
        <w:t xml:space="preserve">% </w:t>
      </w:r>
      <w:r w:rsidR="00A92D21">
        <w:rPr>
          <w:rFonts w:ascii="Times New Roman" w:hAnsi="Times New Roman" w:cs="Times New Roman"/>
          <w:sz w:val="24"/>
          <w:szCs w:val="24"/>
        </w:rPr>
        <w:t xml:space="preserve">less </w:t>
      </w:r>
      <w:r>
        <w:rPr>
          <w:rFonts w:ascii="Times New Roman" w:hAnsi="Times New Roman" w:cs="Times New Roman"/>
          <w:sz w:val="24"/>
          <w:szCs w:val="24"/>
        </w:rPr>
        <w:t xml:space="preserve">likely to die when </w:t>
      </w:r>
      <w:r w:rsidRPr="00DE4540">
        <w:rPr>
          <w:rFonts w:ascii="Times New Roman" w:hAnsi="Times New Roman" w:cs="Times New Roman"/>
          <w:sz w:val="24"/>
          <w:szCs w:val="24"/>
        </w:rPr>
        <w:t>compared to those preterm neonat</w:t>
      </w:r>
      <w:r>
        <w:rPr>
          <w:rFonts w:ascii="Times New Roman" w:hAnsi="Times New Roman" w:cs="Times New Roman"/>
          <w:sz w:val="24"/>
          <w:szCs w:val="24"/>
        </w:rPr>
        <w:t xml:space="preserve">es whose mother had </w:t>
      </w:r>
      <w:r w:rsidR="00A92D21">
        <w:rPr>
          <w:rFonts w:ascii="Times New Roman" w:hAnsi="Times New Roman" w:cs="Times New Roman"/>
          <w:sz w:val="24"/>
          <w:szCs w:val="24"/>
        </w:rPr>
        <w:t xml:space="preserve">no </w:t>
      </w:r>
      <w:r>
        <w:rPr>
          <w:rFonts w:ascii="Times New Roman" w:hAnsi="Times New Roman" w:cs="Times New Roman"/>
          <w:sz w:val="24"/>
          <w:szCs w:val="24"/>
        </w:rPr>
        <w:t xml:space="preserve">ANC follow </w:t>
      </w:r>
      <w:r w:rsidR="00A92D21">
        <w:rPr>
          <w:rFonts w:ascii="Times New Roman" w:hAnsi="Times New Roman" w:cs="Times New Roman"/>
          <w:sz w:val="24"/>
          <w:szCs w:val="24"/>
        </w:rPr>
        <w:t>u</w:t>
      </w:r>
      <w:r>
        <w:rPr>
          <w:rFonts w:ascii="Times New Roman" w:hAnsi="Times New Roman" w:cs="Times New Roman"/>
          <w:sz w:val="24"/>
          <w:szCs w:val="24"/>
        </w:rPr>
        <w:t>p</w:t>
      </w:r>
      <w:r w:rsidR="000C4F6A">
        <w:rPr>
          <w:rFonts w:ascii="Times New Roman" w:hAnsi="Times New Roman" w:cs="Times New Roman"/>
          <w:sz w:val="24"/>
          <w:szCs w:val="24"/>
        </w:rPr>
        <w:t xml:space="preserve"> (AHR, 0.52</w:t>
      </w:r>
      <w:r w:rsidR="000C4F6A" w:rsidRPr="0051394B">
        <w:rPr>
          <w:rFonts w:ascii="Times New Roman" w:hAnsi="Times New Roman" w:cs="Times New Roman"/>
          <w:sz w:val="24"/>
          <w:szCs w:val="24"/>
        </w:rPr>
        <w:t>(0.3</w:t>
      </w:r>
      <w:r w:rsidR="000C4F6A">
        <w:rPr>
          <w:rFonts w:ascii="Times New Roman" w:hAnsi="Times New Roman" w:cs="Times New Roman"/>
          <w:sz w:val="24"/>
          <w:szCs w:val="24"/>
        </w:rPr>
        <w:t>0, 0.85</w:t>
      </w:r>
      <w:r w:rsidR="000C4F6A" w:rsidRPr="0051394B">
        <w:rPr>
          <w:rFonts w:ascii="Times New Roman" w:hAnsi="Times New Roman" w:cs="Times New Roman"/>
          <w:sz w:val="24"/>
          <w:szCs w:val="24"/>
        </w:rPr>
        <w:t>)</w:t>
      </w:r>
      <w:r w:rsidR="008C40DA">
        <w:rPr>
          <w:rFonts w:ascii="Times New Roman" w:hAnsi="Times New Roman" w:cs="Times New Roman"/>
          <w:sz w:val="24"/>
          <w:szCs w:val="24"/>
        </w:rPr>
        <w:t xml:space="preserve"> (p&lt;0.05)</w:t>
      </w:r>
      <w:r>
        <w:rPr>
          <w:rFonts w:ascii="Times New Roman" w:hAnsi="Times New Roman" w:cs="Times New Roman"/>
          <w:sz w:val="24"/>
          <w:szCs w:val="24"/>
        </w:rPr>
        <w:t xml:space="preserve">. </w:t>
      </w:r>
      <w:r w:rsidRPr="00DE4540">
        <w:rPr>
          <w:rFonts w:ascii="Times New Roman" w:hAnsi="Times New Roman" w:cs="Times New Roman"/>
          <w:sz w:val="24"/>
          <w:szCs w:val="24"/>
        </w:rPr>
        <w:t xml:space="preserve">This study </w:t>
      </w:r>
      <w:r w:rsidR="00A92D21">
        <w:rPr>
          <w:rFonts w:ascii="Times New Roman" w:hAnsi="Times New Roman" w:cs="Times New Roman"/>
          <w:sz w:val="24"/>
          <w:szCs w:val="24"/>
        </w:rPr>
        <w:t>was</w:t>
      </w:r>
      <w:r w:rsidR="00A92D21" w:rsidRPr="00DE4540">
        <w:rPr>
          <w:rFonts w:ascii="Times New Roman" w:hAnsi="Times New Roman" w:cs="Times New Roman"/>
          <w:sz w:val="24"/>
          <w:szCs w:val="24"/>
        </w:rPr>
        <w:t xml:space="preserve"> </w:t>
      </w:r>
      <w:r w:rsidRPr="00DE4540">
        <w:rPr>
          <w:rFonts w:ascii="Times New Roman" w:hAnsi="Times New Roman" w:cs="Times New Roman"/>
          <w:sz w:val="24"/>
          <w:szCs w:val="24"/>
        </w:rPr>
        <w:t>consistent with the study conducted in</w:t>
      </w:r>
      <w:r>
        <w:rPr>
          <w:rFonts w:ascii="Times New Roman" w:hAnsi="Times New Roman" w:cs="Times New Roman"/>
          <w:sz w:val="24"/>
          <w:szCs w:val="24"/>
        </w:rPr>
        <w:t xml:space="preserve"> University of </w:t>
      </w:r>
      <w:proofErr w:type="spellStart"/>
      <w:r>
        <w:rPr>
          <w:rFonts w:ascii="Times New Roman" w:hAnsi="Times New Roman" w:cs="Times New Roman"/>
          <w:sz w:val="24"/>
          <w:szCs w:val="24"/>
        </w:rPr>
        <w:t>Gonder</w:t>
      </w:r>
      <w:proofErr w:type="spellEnd"/>
      <w:r>
        <w:rPr>
          <w:rFonts w:ascii="Times New Roman" w:hAnsi="Times New Roman" w:cs="Times New Roman"/>
          <w:sz w:val="24"/>
          <w:szCs w:val="24"/>
        </w:rPr>
        <w:t xml:space="preserve"> Specialized Hospital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&lt;EndNote&gt;&lt;Cite&gt;&lt;Author&gt;Yismaw&lt;/Author&gt;&lt;Year&gt;2019&lt;/Year&gt;&lt;RecNum&gt;46&lt;/RecNum&gt;&lt;DisplayText&gt;(31)&lt;/DisplayText&gt;&lt;record&gt;&lt;rec-number&gt;46&lt;/rec-number&gt;&lt;foreign-keys&gt;&lt;key app="EN" db-id="v555fezp8wdfdpe0a9uxwte4ttt2espsv5sp"&gt;46&lt;/key&gt;&lt;/foreign-keys&gt;&lt;ref-type name="Journal Article"&gt;17&lt;/ref-type&gt;&lt;contributors&gt;&lt;authors&gt;&lt;author&gt;Yismaw, A. E.&lt;/author&gt;&lt;author&gt;Gelagay, A. A.&lt;/author&gt;&lt;author&gt;Sisay, M. M.&lt;/author&gt;&lt;/authors&gt;&lt;/contributors&gt;&lt;titles&gt;&lt;title&gt;Survival and predictors among preterm neonates admitted at University of Gondar comprehensive specialized hospital neonatal intensive care unit, Northwest Ethiopia&lt;/title&gt;&lt;secondary-title&gt;Italian journal of pediatrics&lt;/secondary-title&gt;&lt;/titles&gt;&lt;periodical&gt;&lt;full-title&gt;Italian journal of pediatrics&lt;/full-title&gt;&lt;abbr-1&gt;Ital J Pediatr&lt;/abbr-1&gt;&lt;/periodical&gt;&lt;pages&gt;018-0597&lt;/pages&gt;&lt;volume&gt;45&lt;/volume&gt;&lt;number&gt;1&lt;/number&gt;&lt;dates&gt;&lt;year&gt;2019&lt;/year&gt;&lt;/dates&gt;&lt;isbn&gt;1824-7288 (Electronic)&amp;#xD;1720-8424 (Linking)&lt;/isbn&gt;&lt;urls&gt;&lt;/urls&gt;&lt;/record&gt;&lt;/Cite&gt;&lt;/EndNote&gt;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31" w:tooltip="Yismaw, 2019 #46" w:history="1">
        <w:r>
          <w:rPr>
            <w:rFonts w:ascii="Times New Roman" w:hAnsi="Times New Roman" w:cs="Times New Roman"/>
            <w:noProof/>
            <w:sz w:val="24"/>
            <w:szCs w:val="24"/>
          </w:rPr>
          <w:t>31</w:t>
        </w:r>
      </w:hyperlink>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Felegehiwot H</w:t>
      </w:r>
      <w:r w:rsidRPr="00DE4540">
        <w:rPr>
          <w:rFonts w:ascii="Times New Roman" w:hAnsi="Times New Roman" w:cs="Times New Roman"/>
          <w:sz w:val="24"/>
          <w:szCs w:val="24"/>
        </w:rPr>
        <w:t xml:space="preserve">ospital </w:t>
      </w:r>
      <w:r w:rsidRPr="00DE4540">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&lt;EndNote&gt;&lt;Cite&gt;&lt;Author&gt;Tamene&lt;/Author&gt;&lt;Year&gt;2020&lt;/Year&gt;&lt;RecNum&gt;2&lt;/RecNum&gt;&lt;DisplayText&gt;(21)&lt;/DisplayText&gt;&lt;record&gt;&lt;rec-number&gt;2&lt;/rec-number&gt;&lt;foreign-keys&gt;&lt;key app="EN" db-id="e2x5dzd2l5eewze5dewprwftfe0wazva0z0e"&gt;2&lt;/key&gt;&lt;/foreign-keys&gt;&lt;ref-type name="Journal Article"&gt;17&lt;/ref-type&gt;&lt;contributors&gt;&lt;authors&gt;&lt;author&gt;Tamene, Ayanaw&lt;/author&gt;&lt;author&gt;Abeje, Gedefaw&lt;/author&gt;&lt;author&gt;Addis, Zelalem&lt;/author&gt;&lt;/authors&gt;&lt;/contributors&gt;&lt;titles&gt;&lt;title&gt;Survival and associated factors of mortality of preterm neonates admitted to Felege Hiwot specialized hospital, Bahir Dar, Ethiopia&lt;/title&gt;&lt;secondary-title&gt;SAGE open medicine&lt;/secondary-title&gt;&lt;/titles&gt;&lt;periodical&gt;&lt;full-title&gt;SAGE open medicine&lt;/full-title&gt;&lt;/periodical&gt;&lt;pages&gt;2050312120953646&lt;/pages&gt;&lt;volume&gt;8&lt;/volume&gt;&lt;dates&gt;&lt;year&gt;2020&lt;/year&gt;&lt;/dates&gt;&lt;publisher&gt;SAGE Publications Sage UK: London, England&lt;/publisher&gt;&lt;isbn&gt;2050-3121&lt;/isbn&gt;&lt;urls&gt;&lt;/urls&gt;&lt;/record&gt;&lt;/Cite&gt;&lt;/EndNote&gt;</w:instrText>
      </w:r>
      <w:r w:rsidRPr="00DE4540">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1" w:tooltip="Tamene, 2020 #2" w:history="1">
        <w:r>
          <w:rPr>
            <w:rFonts w:ascii="Times New Roman" w:hAnsi="Times New Roman" w:cs="Times New Roman"/>
            <w:noProof/>
            <w:sz w:val="24"/>
            <w:szCs w:val="24"/>
          </w:rPr>
          <w:t>21</w:t>
        </w:r>
      </w:hyperlink>
      <w:r>
        <w:rPr>
          <w:rFonts w:ascii="Times New Roman" w:hAnsi="Times New Roman" w:cs="Times New Roman"/>
          <w:noProof/>
          <w:sz w:val="24"/>
          <w:szCs w:val="24"/>
        </w:rPr>
        <w:t>)</w:t>
      </w:r>
      <w:r w:rsidRPr="00DE4540">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940FAC">
        <w:rPr>
          <w:rFonts w:ascii="Times New Roman" w:hAnsi="Times New Roman" w:cs="Times New Roman"/>
          <w:sz w:val="24"/>
          <w:szCs w:val="24"/>
        </w:rPr>
        <w:t xml:space="preserve">The possible reason might be lack of ANC visits which </w:t>
      </w:r>
      <w:ins w:id="313" w:author="wireless" w:date="2022-02-11T03:33:00Z">
        <w:r w:rsidR="00A92D21">
          <w:rPr>
            <w:rFonts w:ascii="Times New Roman" w:hAnsi="Times New Roman" w:cs="Times New Roman"/>
            <w:sz w:val="24"/>
            <w:szCs w:val="24"/>
          </w:rPr>
          <w:t xml:space="preserve">could be resulted </w:t>
        </w:r>
      </w:ins>
      <w:ins w:id="314" w:author="wireless" w:date="2022-02-11T03:34:00Z">
        <w:r w:rsidR="00A92D21">
          <w:rPr>
            <w:rFonts w:ascii="Times New Roman" w:hAnsi="Times New Roman" w:cs="Times New Roman"/>
            <w:sz w:val="24"/>
            <w:szCs w:val="24"/>
          </w:rPr>
          <w:t>from</w:t>
        </w:r>
        <w:r w:rsidR="00A92D21" w:rsidRPr="00940FAC">
          <w:rPr>
            <w:rFonts w:ascii="Times New Roman" w:hAnsi="Times New Roman" w:cs="Times New Roman"/>
            <w:sz w:val="24"/>
            <w:szCs w:val="24"/>
          </w:rPr>
          <w:t xml:space="preserve"> inadequate</w:t>
        </w:r>
      </w:ins>
      <w:r w:rsidRPr="00940FAC">
        <w:rPr>
          <w:rFonts w:ascii="Times New Roman" w:hAnsi="Times New Roman" w:cs="Times New Roman"/>
          <w:sz w:val="24"/>
          <w:szCs w:val="24"/>
        </w:rPr>
        <w:t xml:space="preserve"> monitoring of pregnancy </w:t>
      </w:r>
      <w:ins w:id="315" w:author="wireless" w:date="2022-02-11T03:35:00Z">
        <w:r w:rsidR="00A92D21">
          <w:rPr>
            <w:rFonts w:ascii="Times New Roman" w:hAnsi="Times New Roman" w:cs="Times New Roman"/>
            <w:sz w:val="24"/>
            <w:szCs w:val="24"/>
          </w:rPr>
          <w:t xml:space="preserve">and </w:t>
        </w:r>
      </w:ins>
      <w:r w:rsidRPr="00940FAC">
        <w:rPr>
          <w:rFonts w:ascii="Times New Roman" w:hAnsi="Times New Roman" w:cs="Times New Roman"/>
          <w:sz w:val="24"/>
          <w:szCs w:val="24"/>
        </w:rPr>
        <w:t>lead to neonatal complications</w:t>
      </w:r>
      <w:ins w:id="316" w:author="wireless" w:date="2022-02-11T03:37:00Z">
        <w:r w:rsidR="00A92D21">
          <w:rPr>
            <w:rFonts w:ascii="Times New Roman" w:hAnsi="Times New Roman" w:cs="Times New Roman"/>
            <w:sz w:val="24"/>
            <w:szCs w:val="24"/>
          </w:rPr>
          <w:t xml:space="preserve"> and death</w:t>
        </w:r>
      </w:ins>
      <w:r w:rsidRPr="00940FAC">
        <w:rPr>
          <w:rFonts w:ascii="Times New Roman" w:hAnsi="Times New Roman" w:cs="Times New Roman"/>
          <w:sz w:val="24"/>
          <w:szCs w:val="24"/>
        </w:rPr>
        <w:t xml:space="preserve"> during and after delivery</w:t>
      </w:r>
      <w:ins w:id="317" w:author="wireless" w:date="2022-02-11T03:40:00Z">
        <w:r w:rsidR="000C4F6A">
          <w:rPr>
            <w:rFonts w:ascii="Times New Roman" w:hAnsi="Times New Roman" w:cs="Times New Roman"/>
            <w:sz w:val="24"/>
            <w:szCs w:val="24"/>
          </w:rPr>
          <w:t>.</w:t>
        </w:r>
      </w:ins>
      <w:r w:rsidRPr="00940FAC">
        <w:rPr>
          <w:rFonts w:ascii="Times New Roman" w:hAnsi="Times New Roman" w:cs="Times New Roman"/>
          <w:sz w:val="24"/>
          <w:szCs w:val="24"/>
        </w:rPr>
        <w:t xml:space="preserve"> </w:t>
      </w:r>
    </w:p>
    <w:p w14:paraId="251A213A" w14:textId="2F64BC7D" w:rsidR="006E76DB" w:rsidRPr="006E76DB" w:rsidRDefault="00A35CEA" w:rsidP="006E7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Hazard of death for Preterm </w:t>
      </w:r>
      <w:r w:rsidR="006E76DB" w:rsidRPr="006E76DB">
        <w:rPr>
          <w:rFonts w:ascii="Times New Roman" w:hAnsi="Times New Roman" w:cs="Times New Roman"/>
          <w:sz w:val="24"/>
          <w:szCs w:val="24"/>
        </w:rPr>
        <w:t xml:space="preserve">neonates who had 5th minute APGAR score of less than 7 </w:t>
      </w:r>
      <w:r w:rsidR="00CC4079">
        <w:rPr>
          <w:rFonts w:ascii="Times New Roman" w:hAnsi="Times New Roman" w:cs="Times New Roman"/>
          <w:sz w:val="24"/>
          <w:szCs w:val="24"/>
        </w:rPr>
        <w:t xml:space="preserve">was </w:t>
      </w:r>
      <w:r w:rsidR="00AA369A">
        <w:rPr>
          <w:rFonts w:ascii="Times New Roman" w:hAnsi="Times New Roman" w:cs="Times New Roman"/>
          <w:sz w:val="24"/>
          <w:szCs w:val="24"/>
        </w:rPr>
        <w:t>91</w:t>
      </w:r>
      <w:r w:rsidR="00CC4079">
        <w:rPr>
          <w:rFonts w:ascii="Times New Roman" w:hAnsi="Times New Roman" w:cs="Times New Roman"/>
          <w:sz w:val="24"/>
          <w:szCs w:val="24"/>
        </w:rPr>
        <w:t>%</w:t>
      </w:r>
      <w:r w:rsidR="006E76DB" w:rsidRPr="006E76DB">
        <w:rPr>
          <w:rFonts w:ascii="Times New Roman" w:hAnsi="Times New Roman" w:cs="Times New Roman"/>
          <w:sz w:val="24"/>
          <w:szCs w:val="24"/>
        </w:rPr>
        <w:t xml:space="preserve"> </w:t>
      </w:r>
      <w:r w:rsidR="00CC4079">
        <w:rPr>
          <w:rFonts w:ascii="Times New Roman" w:hAnsi="Times New Roman" w:cs="Times New Roman"/>
          <w:sz w:val="24"/>
          <w:szCs w:val="24"/>
        </w:rPr>
        <w:t>compare to their counterparts</w:t>
      </w:r>
      <w:r w:rsidR="006E76DB" w:rsidRPr="006E76DB">
        <w:rPr>
          <w:rFonts w:ascii="Times New Roman" w:hAnsi="Times New Roman" w:cs="Times New Roman"/>
          <w:sz w:val="24"/>
          <w:szCs w:val="24"/>
        </w:rPr>
        <w:t xml:space="preserve"> </w:t>
      </w:r>
      <w:r w:rsidR="00CC4079" w:rsidRPr="00D17F3C">
        <w:rPr>
          <w:rFonts w:ascii="Times New Roman" w:hAnsi="Times New Roman" w:cs="Times New Roman"/>
          <w:sz w:val="24"/>
        </w:rPr>
        <w:t>(AHR: 1.</w:t>
      </w:r>
      <w:r w:rsidR="00AA369A">
        <w:rPr>
          <w:rFonts w:ascii="Times New Roman" w:hAnsi="Times New Roman" w:cs="Times New Roman"/>
          <w:sz w:val="24"/>
        </w:rPr>
        <w:t>91</w:t>
      </w:r>
      <w:r w:rsidR="00CC4079" w:rsidRPr="00D17F3C">
        <w:rPr>
          <w:rFonts w:ascii="Times New Roman" w:hAnsi="Times New Roman" w:cs="Times New Roman"/>
          <w:sz w:val="24"/>
        </w:rPr>
        <w:t xml:space="preserve">(95% CI: </w:t>
      </w:r>
      <w:r w:rsidR="00AA369A" w:rsidRPr="0051394B">
        <w:rPr>
          <w:rFonts w:ascii="Times New Roman" w:hAnsi="Times New Roman" w:cs="Times New Roman"/>
          <w:sz w:val="24"/>
          <w:szCs w:val="24"/>
        </w:rPr>
        <w:t>1.3</w:t>
      </w:r>
      <w:r w:rsidR="00AA369A">
        <w:rPr>
          <w:rFonts w:ascii="Times New Roman" w:hAnsi="Times New Roman" w:cs="Times New Roman"/>
          <w:sz w:val="24"/>
          <w:szCs w:val="24"/>
        </w:rPr>
        <w:t>0</w:t>
      </w:r>
      <w:r w:rsidR="00AA369A" w:rsidRPr="0051394B">
        <w:rPr>
          <w:rFonts w:ascii="Times New Roman" w:hAnsi="Times New Roman" w:cs="Times New Roman"/>
          <w:sz w:val="24"/>
          <w:szCs w:val="24"/>
        </w:rPr>
        <w:t>,2.8</w:t>
      </w:r>
      <w:r w:rsidR="00AA369A">
        <w:rPr>
          <w:rFonts w:ascii="Times New Roman" w:hAnsi="Times New Roman" w:cs="Times New Roman"/>
          <w:sz w:val="24"/>
          <w:szCs w:val="24"/>
        </w:rPr>
        <w:t>1</w:t>
      </w:r>
      <w:r w:rsidR="00CC4079" w:rsidRPr="00D17F3C">
        <w:rPr>
          <w:rFonts w:ascii="Times New Roman" w:hAnsi="Times New Roman" w:cs="Times New Roman"/>
          <w:sz w:val="24"/>
        </w:rPr>
        <w:t>)</w:t>
      </w:r>
      <w:r w:rsidR="00CC4079">
        <w:rPr>
          <w:rFonts w:ascii="Times New Roman" w:hAnsi="Times New Roman" w:cs="Times New Roman"/>
          <w:sz w:val="24"/>
        </w:rPr>
        <w:t xml:space="preserve">) </w:t>
      </w:r>
      <w:r w:rsidR="00DB3133">
        <w:rPr>
          <w:rFonts w:ascii="Times New Roman" w:hAnsi="Times New Roman" w:cs="Times New Roman"/>
          <w:sz w:val="24"/>
          <w:szCs w:val="24"/>
        </w:rPr>
        <w:t>(</w:t>
      </w:r>
      <w:r w:rsidR="0052095D">
        <w:rPr>
          <w:rFonts w:ascii="Times New Roman" w:hAnsi="Times New Roman" w:cs="Times New Roman"/>
          <w:sz w:val="24"/>
          <w:szCs w:val="24"/>
        </w:rPr>
        <w:t>p&lt;0.01)</w:t>
      </w:r>
      <w:r w:rsidR="00CC4079">
        <w:rPr>
          <w:rFonts w:ascii="Times New Roman" w:hAnsi="Times New Roman" w:cs="Times New Roman"/>
          <w:sz w:val="24"/>
          <w:szCs w:val="24"/>
        </w:rPr>
        <w:t xml:space="preserve">. </w:t>
      </w:r>
      <w:r w:rsidR="006E76DB" w:rsidRPr="006E76DB">
        <w:rPr>
          <w:rFonts w:ascii="Times New Roman" w:hAnsi="Times New Roman" w:cs="Times New Roman"/>
          <w:sz w:val="24"/>
          <w:szCs w:val="24"/>
        </w:rPr>
        <w:t xml:space="preserve">This </w:t>
      </w:r>
      <w:r w:rsidR="00CC4079">
        <w:rPr>
          <w:rFonts w:ascii="Times New Roman" w:hAnsi="Times New Roman" w:cs="Times New Roman"/>
          <w:sz w:val="24"/>
          <w:szCs w:val="24"/>
        </w:rPr>
        <w:t>finding was</w:t>
      </w:r>
      <w:r w:rsidR="006E76DB" w:rsidRPr="006E76DB">
        <w:rPr>
          <w:rFonts w:ascii="Times New Roman" w:hAnsi="Times New Roman" w:cs="Times New Roman"/>
          <w:sz w:val="24"/>
          <w:szCs w:val="24"/>
        </w:rPr>
        <w:t xml:space="preserve"> supported </w:t>
      </w:r>
      <w:r w:rsidR="00CC4079">
        <w:rPr>
          <w:rFonts w:ascii="Times New Roman" w:hAnsi="Times New Roman" w:cs="Times New Roman"/>
          <w:sz w:val="24"/>
          <w:szCs w:val="24"/>
        </w:rPr>
        <w:t>by the</w:t>
      </w:r>
      <w:r w:rsidR="006E76DB" w:rsidRPr="006E76DB">
        <w:rPr>
          <w:rFonts w:ascii="Times New Roman" w:hAnsi="Times New Roman" w:cs="Times New Roman"/>
          <w:sz w:val="24"/>
          <w:szCs w:val="24"/>
        </w:rPr>
        <w:t xml:space="preserve"> </w:t>
      </w:r>
      <w:r w:rsidR="00AA369A">
        <w:rPr>
          <w:rFonts w:ascii="Times New Roman" w:hAnsi="Times New Roman" w:cs="Times New Roman"/>
          <w:sz w:val="24"/>
          <w:szCs w:val="24"/>
        </w:rPr>
        <w:t>findings</w:t>
      </w:r>
      <w:r w:rsidR="00AA369A" w:rsidRPr="006E76DB">
        <w:rPr>
          <w:rFonts w:ascii="Times New Roman" w:hAnsi="Times New Roman" w:cs="Times New Roman"/>
          <w:sz w:val="24"/>
          <w:szCs w:val="24"/>
        </w:rPr>
        <w:t xml:space="preserve"> </w:t>
      </w:r>
      <w:r w:rsidR="00AA369A">
        <w:rPr>
          <w:rFonts w:ascii="Times New Roman" w:hAnsi="Times New Roman" w:cs="Times New Roman"/>
          <w:sz w:val="24"/>
          <w:szCs w:val="24"/>
        </w:rPr>
        <w:t>of studies conducted</w:t>
      </w:r>
      <w:r w:rsidR="006E76DB" w:rsidRPr="006E76DB">
        <w:rPr>
          <w:rFonts w:ascii="Times New Roman" w:hAnsi="Times New Roman" w:cs="Times New Roman"/>
          <w:sz w:val="24"/>
          <w:szCs w:val="24"/>
        </w:rPr>
        <w:t xml:space="preserve"> in </w:t>
      </w:r>
      <w:r w:rsidR="00AA369A">
        <w:rPr>
          <w:rFonts w:ascii="Times New Roman" w:hAnsi="Times New Roman" w:cs="Times New Roman"/>
          <w:sz w:val="24"/>
          <w:szCs w:val="24"/>
        </w:rPr>
        <w:t>china</w:t>
      </w:r>
      <w:r w:rsidR="00AA369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&lt;EndNote&gt;&lt;Cite&gt;&lt;Author&gt;Kong&lt;/Author&gt;&lt;Year&gt;2016&lt;/Year&gt;&lt;RecNum&gt;48&lt;/RecNum&gt;&lt;DisplayText&gt;(32)&lt;/DisplayText&gt;&lt;record&gt;&lt;rec-number&gt;48&lt;/rec-number&gt;&lt;foreign-keys&gt;&lt;key app="EN" db-id="v555fezp8wdfdpe0a9uxwte4ttt2espsv5sp"&gt;48&lt;/key&gt;&lt;/foreign-keys&gt;&lt;ref-type name="Journal Article"&gt;17&lt;/ref-type&gt;&lt;contributors&gt;&lt;authors&gt;&lt;author&gt;Kong, XiangYong&lt;/author&gt;&lt;author&gt;Xu, FengDan&lt;/author&gt;&lt;author&gt;Wu, Rong&lt;/author&gt;&lt;author&gt;Wu, Hui&lt;/author&gt;&lt;author&gt;Ju, Rong&lt;/author&gt;&lt;author&gt;Zhao, XiaoLin&lt;/author&gt;&lt;author&gt;Tong, XiaoMei&lt;/author&gt;&lt;author&gt;Lv, HongYan&lt;/author&gt;&lt;author&gt;Ding, YanJie&lt;/author&gt;&lt;author&gt;Liu, Fang&lt;/author&gt;&lt;author&gt;Xu, Ping&lt;/author&gt;&lt;author&gt;Liu, WeiPeng&lt;/author&gt;&lt;author&gt;Cheng, HongBin&lt;/author&gt;&lt;author&gt;Chen, TieQiang&lt;/author&gt;&lt;author&gt;Zeng, ShuJuan&lt;/author&gt;&lt;author&gt;Jia, WenZheng&lt;/author&gt;&lt;author&gt;Li, ZhanKui&lt;/author&gt;&lt;author&gt;Qiu, HuiXian&lt;/author&gt;&lt;author&gt;Wang, Jin&lt;/author&gt;&lt;author&gt;Feng, ZhiChun&lt;/author&gt;&lt;/authors&gt;&lt;/contributors&gt;&lt;titles&gt;&lt;title&gt;Neonatal mortality and morbidity among infants between 24 to 31 complete weeks: a multicenter survey in China from 2013 to 2014&lt;/title&gt;&lt;secondary-title&gt;BMC Pediatrics&lt;/secondary-title&gt;&lt;/titles&gt;&lt;periodical&gt;&lt;full-title&gt;BMC Pediatrics&lt;/full-title&gt;&lt;/periodical&gt;&lt;pages&gt;174&lt;/pages&gt;&lt;volume&gt;16&lt;/volume&gt;&lt;number&gt;1&lt;/number&gt;&lt;dates&gt;&lt;year&gt;2016&lt;/year&gt;&lt;pub-dates&gt;&lt;date&gt;2016/11/03&lt;/date&gt;&lt;/pub-dates&gt;&lt;/dates&gt;&lt;isbn&gt;1471-2431&lt;/isbn&gt;&lt;urls&gt;&lt;related-urls&gt;&lt;url&gt;https://doi.org/10.1186/s12887-016-0716-5&lt;/url&gt;&lt;/related-urls&gt;&lt;/urls&gt;&lt;electronic-resource-num&gt;10.1186/s12887-016-0716-5&lt;/electronic-resource-num&gt;&lt;/record&gt;&lt;/Cite&gt;&lt;/EndNote&gt;</w:instrText>
      </w:r>
      <w:r w:rsidR="00AA369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2" w:tooltip="Kong, 2016 #48" w:history="1">
        <w:r w:rsidR="00AA369A">
          <w:rPr>
            <w:rFonts w:ascii="Times New Roman" w:hAnsi="Times New Roman" w:cs="Times New Roman"/>
            <w:noProof/>
            <w:sz w:val="24"/>
            <w:szCs w:val="24"/>
          </w:rPr>
          <w:t>32</w:t>
        </w:r>
      </w:hyperlink>
      <w:r w:rsidR="00AA369A">
        <w:rPr>
          <w:rFonts w:ascii="Times New Roman" w:hAnsi="Times New Roman" w:cs="Times New Roman"/>
          <w:noProof/>
          <w:sz w:val="24"/>
          <w:szCs w:val="24"/>
        </w:rPr>
        <w:t>)</w:t>
      </w:r>
      <w:r w:rsidR="00AA369A">
        <w:rPr>
          <w:rFonts w:ascii="Times New Roman" w:hAnsi="Times New Roman" w:cs="Times New Roman"/>
          <w:sz w:val="24"/>
          <w:szCs w:val="24"/>
        </w:rPr>
        <w:fldChar w:fldCharType="end"/>
      </w:r>
      <w:r w:rsidR="00AA369A">
        <w:rPr>
          <w:rFonts w:ascii="Times New Roman" w:hAnsi="Times New Roman" w:cs="Times New Roman"/>
          <w:sz w:val="24"/>
          <w:szCs w:val="24"/>
        </w:rPr>
        <w:t>, Brazil</w:t>
      </w:r>
      <w:r w:rsidR="00AA369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&lt;EndNote&gt;&lt;Cite&gt;&lt;Author&gt;Castro&lt;/Author&gt;&lt;Year&gt;2014&lt;/Year&gt;&lt;RecNum&gt;49&lt;/RecNum&gt;&lt;DisplayText&gt;(33)&lt;/DisplayText&gt;&lt;record&gt;&lt;rec-number&gt;49&lt;/rec-number&gt;&lt;foreign-keys&gt;&lt;key app="EN" db-id="v555fezp8wdfdpe0a9uxwte4ttt2espsv5sp"&gt;49&lt;/key&gt;&lt;/foreign-keys&gt;&lt;ref-type name="Journal Article"&gt;17&lt;/ref-type&gt;&lt;contributors&gt;&lt;authors&gt;&lt;author&gt;Castro, E. C.&lt;/author&gt;&lt;author&gt;Leite Á, J.&lt;/author&gt;&lt;author&gt;Almeida, M. F.&lt;/author&gt;&lt;author&gt;Guinsburg, R.&lt;/author&gt;&lt;/authors&gt;&lt;/contributors&gt;&lt;titles&gt;&lt;title&gt;Perinatal factors associated with early neonatal deaths in very low birth weight preterm infants in Northeast Brazil&lt;/title&gt;&lt;secondary-title&gt;BMC Pediatr&lt;/secondary-title&gt;&lt;/titles&gt;&lt;periodical&gt;&lt;full-title&gt;BMC Pediatr&lt;/full-title&gt;&lt;/periodical&gt;&lt;pages&gt;014-0312&lt;/pages&gt;&lt;volume&gt;14&lt;/volume&gt;&lt;number&gt;312&lt;/number&gt;&lt;dates&gt;&lt;year&gt;2014&lt;/year&gt;&lt;/dates&gt;&lt;isbn&gt;1471-2431 (Electronic)&amp;#xD;1471-2431 (Linking)&lt;/isbn&gt;&lt;work-type&gt;Research Support, Non-U S Gov&amp;apos;t&lt;/work-type&gt;&lt;urls&gt;&lt;/urls&gt;&lt;/record&gt;&lt;/Cite&gt;&lt;/EndNote&gt;</w:instrText>
      </w:r>
      <w:r w:rsidR="00AA369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3" w:tooltip="Castro, 2014 #49" w:history="1">
        <w:r w:rsidR="00AA369A">
          <w:rPr>
            <w:rFonts w:ascii="Times New Roman" w:hAnsi="Times New Roman" w:cs="Times New Roman"/>
            <w:noProof/>
            <w:sz w:val="24"/>
            <w:szCs w:val="24"/>
          </w:rPr>
          <w:t>33</w:t>
        </w:r>
      </w:hyperlink>
      <w:r w:rsidR="00AA369A">
        <w:rPr>
          <w:rFonts w:ascii="Times New Roman" w:hAnsi="Times New Roman" w:cs="Times New Roman"/>
          <w:noProof/>
          <w:sz w:val="24"/>
          <w:szCs w:val="24"/>
        </w:rPr>
        <w:t>)</w:t>
      </w:r>
      <w:r w:rsidR="00AA369A">
        <w:rPr>
          <w:rFonts w:ascii="Times New Roman" w:hAnsi="Times New Roman" w:cs="Times New Roman"/>
          <w:sz w:val="24"/>
          <w:szCs w:val="24"/>
        </w:rPr>
        <w:fldChar w:fldCharType="end"/>
      </w:r>
      <w:r w:rsidR="00AA369A">
        <w:rPr>
          <w:rFonts w:ascii="Times New Roman" w:hAnsi="Times New Roman" w:cs="Times New Roman"/>
          <w:sz w:val="24"/>
          <w:szCs w:val="24"/>
        </w:rPr>
        <w:t>, Iran</w:t>
      </w:r>
      <w:r w:rsidR="00AA369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&lt;EndNote&gt;&lt;Cite&gt;&lt;Author&gt;Basiri&lt;/Author&gt;&lt;Year&gt;2015&lt;/Year&gt;&lt;RecNum&gt;39&lt;/RecNum&gt;&lt;DisplayText&gt;(34)&lt;/DisplayText&gt;&lt;record&gt;&lt;rec-number&gt;39&lt;/rec-number&gt;&lt;foreign-keys&gt;&lt;key app="EN" db-id="v555fezp8wdfdpe0a9uxwte4ttt2espsv5sp"&gt;39&lt;/key&gt;&lt;/foreign-keys&gt;&lt;ref-type name="Journal Article"&gt;17&lt;/ref-type&gt;&lt;contributors&gt;&lt;authors&gt;&lt;author&gt;Basiri, B.&lt;/author&gt;&lt;author&gt;Esna Ashari, F.&lt;/author&gt;&lt;author&gt;Shokouhi, M.&lt;/author&gt;&lt;author&gt;Sabzehei, M. K.&lt;/author&gt;&lt;/authors&gt;&lt;/contributors&gt;&lt;titles&gt;&lt;title&gt;Neonatal Mortality and its Main Determinants in Premature Infants Hospitalized in Neonatal Intensive Care Unit in Fatemieh Hospital, Hamadan, Iran&lt;/title&gt;&lt;secondary-title&gt;J Compr Ped&lt;/secondary-title&gt;&lt;/titles&gt;&lt;periodical&gt;&lt;full-title&gt;J Compr Ped&lt;/full-title&gt;&lt;/periodical&gt;&lt;pages&gt;e26965&lt;/pages&gt;&lt;volume&gt;6&lt;/volume&gt;&lt;number&gt;3&lt;/number&gt;&lt;edition&gt;2015-08-02&lt;/edition&gt;&lt;keywords&gt;&lt;keyword&gt;Infant Mortality&lt;/keyword&gt;&lt;keyword&gt;Intensive Care Units&lt;/keyword&gt;&lt;keyword&gt;Prematurity&lt;/keyword&gt;&lt;keyword&gt;Predictions&lt;/keyword&gt;&lt;/keywords&gt;&lt;dates&gt;&lt;year&gt;2015&lt;/year&gt;&lt;/dates&gt;&lt;isbn&gt;2251-8150&amp;#xD;2251-8177&lt;/isbn&gt;&lt;work-type&gt;Research Article&lt;/work-type&gt;&lt;urls&gt;&lt;related-urls&gt;&lt;url&gt;https://sites.kowsarpub.com/jcp/articles/19849.html&lt;/url&gt;&lt;/related-urls&gt;&lt;pdf-urls&gt;&lt;url&gt;https://jcp.kowsarpub.com/cdn/dl/221d0834-50a0-11e7-8314-7be753608418&lt;/url&gt;&lt;/pdf-urls&gt;&lt;/urls&gt;&lt;electronic-resource-num&gt;10.17795/compreped-26965&lt;/electronic-resource-num&gt;&lt;language&gt;en&lt;/language&gt;&lt;/record&gt;&lt;/Cite&gt;&lt;/EndNote&gt;</w:instrText>
      </w:r>
      <w:r w:rsidR="00AA369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4" w:tooltip="Basiri, 2015 #39" w:history="1">
        <w:r w:rsidR="00AA369A">
          <w:rPr>
            <w:rFonts w:ascii="Times New Roman" w:hAnsi="Times New Roman" w:cs="Times New Roman"/>
            <w:noProof/>
            <w:sz w:val="24"/>
            <w:szCs w:val="24"/>
          </w:rPr>
          <w:t>34</w:t>
        </w:r>
      </w:hyperlink>
      <w:r w:rsidR="00AA369A">
        <w:rPr>
          <w:rFonts w:ascii="Times New Roman" w:hAnsi="Times New Roman" w:cs="Times New Roman"/>
          <w:noProof/>
          <w:sz w:val="24"/>
          <w:szCs w:val="24"/>
        </w:rPr>
        <w:t>)</w:t>
      </w:r>
      <w:r w:rsidR="00AA369A">
        <w:rPr>
          <w:rFonts w:ascii="Times New Roman" w:hAnsi="Times New Roman" w:cs="Times New Roman"/>
          <w:sz w:val="24"/>
          <w:szCs w:val="24"/>
        </w:rPr>
        <w:fldChar w:fldCharType="end"/>
      </w:r>
      <w:r w:rsidR="00AA369A">
        <w:rPr>
          <w:rFonts w:ascii="Times New Roman" w:hAnsi="Times New Roman" w:cs="Times New Roman"/>
          <w:sz w:val="24"/>
          <w:szCs w:val="24"/>
        </w:rPr>
        <w:t xml:space="preserve"> ,Cameroon </w:t>
      </w:r>
      <w:r w:rsidR="00AA369A">
        <w:rPr>
          <w:rFonts w:ascii="Times New Roman" w:hAnsi="Times New Roman" w:cs="Times New Roman"/>
          <w:sz w:val="24"/>
          <w:szCs w:val="24"/>
        </w:rPr>
        <w:fldChar w:fldCharType="begin">
          <w:fldData xml:space="preserve">PEVuZE5vdGU+PENpdGU+PEF1dGhvcj5OZG9tYm88L0F1dGhvcj48WWVhcj4yMDE3PC9ZZWFyPjxS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</w:fldData>
        </w:fldChar>
      </w:r>
      <w:r w:rsidR="00AA369A">
        <w:rPr>
          <w:rFonts w:ascii="Times New Roman" w:hAnsi="Times New Roman" w:cs="Times New Roman"/>
          <w:sz w:val="24"/>
          <w:szCs w:val="24"/>
        </w:rPr>
        <w:instrText xml:space="preserve"> ADDIN EN.CITE </w:instrText>
      </w:r>
      <w:r w:rsidR="00AA369A">
        <w:rPr>
          <w:rFonts w:ascii="Times New Roman" w:hAnsi="Times New Roman" w:cs="Times New Roman"/>
          <w:sz w:val="24"/>
          <w:szCs w:val="24"/>
        </w:rPr>
        <w:fldChar w:fldCharType="begin">
          <w:fldData xml:space="preserve">PEVuZE5vdGU+PENpdGU+PEF1dGhvcj5OZG9tYm88L0F1dGhvcj48WWVhcj4yMDE3PC9ZZWFyPjxS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</w:fldData>
        </w:fldChar>
      </w:r>
      <w:r w:rsidR="00AA369A">
        <w:rPr>
          <w:rFonts w:ascii="Times New Roman" w:hAnsi="Times New Roman" w:cs="Times New Roman"/>
          <w:sz w:val="24"/>
          <w:szCs w:val="24"/>
        </w:rPr>
        <w:instrText xml:space="preserve"> ADDIN EN.CITE.DATA </w:instrText>
      </w:r>
      <w:r w:rsidR="00AA369A">
        <w:rPr>
          <w:rFonts w:ascii="Times New Roman" w:hAnsi="Times New Roman" w:cs="Times New Roman"/>
          <w:sz w:val="24"/>
          <w:szCs w:val="24"/>
        </w:rPr>
      </w:r>
      <w:r w:rsidR="00AA369A">
        <w:rPr>
          <w:rFonts w:ascii="Times New Roman" w:hAnsi="Times New Roman" w:cs="Times New Roman"/>
          <w:sz w:val="24"/>
          <w:szCs w:val="24"/>
        </w:rPr>
        <w:fldChar w:fldCharType="end"/>
      </w:r>
      <w:r w:rsidR="00AA369A">
        <w:rPr>
          <w:rFonts w:ascii="Times New Roman" w:hAnsi="Times New Roman" w:cs="Times New Roman"/>
          <w:sz w:val="24"/>
          <w:szCs w:val="24"/>
        </w:rPr>
      </w:r>
      <w:r w:rsidR="00AA369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5" w:tooltip="Ndombo, 2017 #40" w:history="1">
        <w:r w:rsidR="00AA369A">
          <w:rPr>
            <w:rFonts w:ascii="Times New Roman" w:hAnsi="Times New Roman" w:cs="Times New Roman"/>
            <w:noProof/>
            <w:sz w:val="24"/>
            <w:szCs w:val="24"/>
          </w:rPr>
          <w:t>35</w:t>
        </w:r>
      </w:hyperlink>
      <w:r w:rsidR="00AA369A">
        <w:rPr>
          <w:rFonts w:ascii="Times New Roman" w:hAnsi="Times New Roman" w:cs="Times New Roman"/>
          <w:noProof/>
          <w:sz w:val="24"/>
          <w:szCs w:val="24"/>
        </w:rPr>
        <w:t>)</w:t>
      </w:r>
      <w:r w:rsidR="00AA369A">
        <w:rPr>
          <w:rFonts w:ascii="Times New Roman" w:hAnsi="Times New Roman" w:cs="Times New Roman"/>
          <w:sz w:val="24"/>
          <w:szCs w:val="24"/>
        </w:rPr>
        <w:fldChar w:fldCharType="end"/>
      </w:r>
      <w:r w:rsidR="00AA369A">
        <w:rPr>
          <w:rFonts w:ascii="Times New Roman" w:hAnsi="Times New Roman" w:cs="Times New Roman"/>
          <w:sz w:val="24"/>
          <w:szCs w:val="24"/>
        </w:rPr>
        <w:t xml:space="preserve"> and in Ethiopia </w:t>
      </w:r>
      <w:ins w:id="318" w:author="wireless" w:date="2022-02-12T09:22:00Z">
        <w:r w:rsidR="00AA570D">
          <w:rPr>
            <w:rFonts w:ascii="Times New Roman" w:hAnsi="Times New Roman" w:cs="Times New Roman"/>
            <w:sz w:val="24"/>
            <w:szCs w:val="24"/>
          </w:rPr>
          <w:t xml:space="preserve">like </w:t>
        </w:r>
      </w:ins>
      <w:proofErr w:type="spellStart"/>
      <w:r w:rsidR="00AA369A">
        <w:rPr>
          <w:rFonts w:ascii="Times New Roman" w:hAnsi="Times New Roman" w:cs="Times New Roman"/>
          <w:sz w:val="24"/>
          <w:szCs w:val="24"/>
        </w:rPr>
        <w:t>Mizan</w:t>
      </w:r>
      <w:proofErr w:type="spellEnd"/>
      <w:r w:rsidR="00AA369A">
        <w:rPr>
          <w:rFonts w:ascii="Times New Roman" w:hAnsi="Times New Roman" w:cs="Times New Roman"/>
          <w:sz w:val="24"/>
          <w:szCs w:val="24"/>
        </w:rPr>
        <w:t xml:space="preserve"> </w:t>
      </w:r>
      <w:proofErr w:type="spellStart"/>
      <w:r w:rsidR="00AA369A">
        <w:rPr>
          <w:rFonts w:ascii="Times New Roman" w:hAnsi="Times New Roman" w:cs="Times New Roman"/>
          <w:sz w:val="24"/>
          <w:szCs w:val="24"/>
        </w:rPr>
        <w:t>Tepi</w:t>
      </w:r>
      <w:proofErr w:type="spellEnd"/>
      <w:r w:rsidR="00AA369A">
        <w:rPr>
          <w:rFonts w:ascii="Times New Roman" w:hAnsi="Times New Roman" w:cs="Times New Roman"/>
          <w:sz w:val="24"/>
          <w:szCs w:val="24"/>
        </w:rPr>
        <w:t xml:space="preserve"> hospital</w:t>
      </w:r>
      <w:r w:rsidR="00AA369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&lt;EndNote&gt;&lt;Cite&gt;&lt;Author&gt;Bereka&lt;/Author&gt;&lt;Year&gt;2021&lt;/Year&gt;&lt;RecNum&gt;42&lt;/RecNum&gt;&lt;DisplayText&gt;(36)&lt;/DisplayText&gt;&lt;record&gt;&lt;rec-number&gt;42&lt;/rec-number&gt;&lt;foreign-keys&gt;&lt;key app="EN" db-id="v555fezp8wdfdpe0a9uxwte4ttt2espsv5sp"&gt;42&lt;/key&gt;&lt;/foreign-keys&gt;&lt;ref-type name="Journal Article"&gt;17&lt;/ref-type&gt;&lt;contributors&gt;&lt;authors&gt;&lt;author&gt;Bereka, B.&lt;/author&gt;&lt;author&gt;Demeke, T.&lt;/author&gt;&lt;author&gt;Fenta, B.&lt;/author&gt;&lt;author&gt;Dagnaw, Y.&lt;/author&gt;&lt;/authors&gt;&lt;/contributors&gt;&lt;titles&gt;&lt;title&gt;Survival Status and Predictors of Mortality Among Preterm Neonates Admitted to Mizan Tepi University Teaching Hospital, South West Ethiopia&lt;/title&gt;&lt;secondary-title&gt;Pediatric health, medicine and therapeutics&lt;/secondary-title&gt;&lt;/titles&gt;&lt;periodical&gt;&lt;full-title&gt;Pediatric health, medicine and therapeutics&lt;/full-title&gt;&lt;abbr-1&gt;Pediatric Health Med Ther&lt;/abbr-1&gt;&lt;/periodical&gt;&lt;pages&gt;439-449&lt;/pages&gt;&lt;volume&gt;12&lt;/volume&gt;&lt;dates&gt;&lt;year&gt;2021&lt;/year&gt;&lt;/dates&gt;&lt;isbn&gt;1179-9927 (Electronic)&amp;#xD;1179-9927 (Linking)&lt;/isbn&gt;&lt;urls&gt;&lt;/urls&gt;&lt;/record&gt;&lt;/Cite&gt;&lt;/EndNote&gt;</w:instrText>
      </w:r>
      <w:r w:rsidR="00AA369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6" w:tooltip="Bereka, 2021 #42" w:history="1">
        <w:r w:rsidR="00AA369A">
          <w:rPr>
            <w:rFonts w:ascii="Times New Roman" w:hAnsi="Times New Roman" w:cs="Times New Roman"/>
            <w:noProof/>
            <w:sz w:val="24"/>
            <w:szCs w:val="24"/>
          </w:rPr>
          <w:t>36</w:t>
        </w:r>
      </w:hyperlink>
      <w:r w:rsidR="00AA369A">
        <w:rPr>
          <w:rFonts w:ascii="Times New Roman" w:hAnsi="Times New Roman" w:cs="Times New Roman"/>
          <w:noProof/>
          <w:sz w:val="24"/>
          <w:szCs w:val="24"/>
        </w:rPr>
        <w:t>)</w:t>
      </w:r>
      <w:r w:rsidR="00AA369A">
        <w:rPr>
          <w:rFonts w:ascii="Times New Roman" w:hAnsi="Times New Roman" w:cs="Times New Roman"/>
          <w:sz w:val="24"/>
          <w:szCs w:val="24"/>
        </w:rPr>
        <w:fldChar w:fldCharType="end"/>
      </w:r>
      <w:r w:rsidR="00AA369A">
        <w:rPr>
          <w:rFonts w:ascii="Times New Roman" w:hAnsi="Times New Roman" w:cs="Times New Roman"/>
          <w:sz w:val="24"/>
          <w:szCs w:val="24"/>
        </w:rPr>
        <w:t xml:space="preserve">, </w:t>
      </w:r>
      <w:proofErr w:type="spellStart"/>
      <w:r w:rsidR="00AA369A">
        <w:rPr>
          <w:rFonts w:ascii="Times New Roman" w:hAnsi="Times New Roman" w:cs="Times New Roman"/>
          <w:sz w:val="24"/>
          <w:szCs w:val="24"/>
        </w:rPr>
        <w:t>Tikur</w:t>
      </w:r>
      <w:proofErr w:type="spellEnd"/>
      <w:r w:rsidR="00AA369A">
        <w:rPr>
          <w:rFonts w:ascii="Times New Roman" w:hAnsi="Times New Roman" w:cs="Times New Roman"/>
          <w:sz w:val="24"/>
          <w:szCs w:val="24"/>
        </w:rPr>
        <w:t xml:space="preserve"> </w:t>
      </w:r>
      <w:proofErr w:type="spellStart"/>
      <w:r w:rsidR="00AA369A">
        <w:rPr>
          <w:rFonts w:ascii="Times New Roman" w:hAnsi="Times New Roman" w:cs="Times New Roman"/>
          <w:sz w:val="24"/>
          <w:szCs w:val="24"/>
        </w:rPr>
        <w:t>Anbesa</w:t>
      </w:r>
      <w:proofErr w:type="spellEnd"/>
      <w:r w:rsidR="00AA369A">
        <w:rPr>
          <w:rFonts w:ascii="Times New Roman" w:hAnsi="Times New Roman" w:cs="Times New Roman"/>
          <w:sz w:val="24"/>
          <w:szCs w:val="24"/>
        </w:rPr>
        <w:t xml:space="preserve"> specialized hospital</w:t>
      </w:r>
      <w:r w:rsidR="00AA369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&lt;EndNote&gt;&lt;Cite&gt;&lt;Author&gt;Asmare&lt;/Author&gt;&lt;Year&gt;2018&lt;/Year&gt;&lt;RecNum&gt;47&lt;/RecNum&gt;&lt;DisplayText&gt;(37)&lt;/DisplayText&gt;&lt;record&gt;&lt;rec-number&gt;47&lt;/rec-number&gt;&lt;foreign-keys&gt;&lt;key app="EN" db-id="v555fezp8wdfdpe0a9uxwte4ttt2espsv5sp"&gt;47&lt;/key&gt;&lt;/foreign-keys&gt;&lt;ref-type name="Journal Article"&gt;17&lt;/ref-type&gt;&lt;contributors&gt;&lt;authors&gt;&lt;author&gt;Asmare, Y&lt;/author&gt;&lt;/authors&gt;&lt;/contributors&gt;&lt;titles&gt;&lt;title&gt;Survival status and predictor of mortality among premature neonate admitted to neonatal intensive care unit from 2013–2017 in Tikur Anbesa specialized hospital, Addis Ababa, Ethiopia, 2018&lt;/title&gt;&lt;secondary-title&gt;Nursing. Addis Ababa: Addis Ababa University&lt;/secondary-title&gt;&lt;/titles&gt;&lt;periodical&gt;&lt;full-title&gt;Nursing. Addis Ababa: Addis Ababa University&lt;/full-title&gt;&lt;/periodical&gt;&lt;pages&gt;70&lt;/pages&gt;&lt;dates&gt;&lt;year&gt;2018&lt;/year&gt;&lt;/dates&gt;&lt;urls&gt;&lt;/urls&gt;&lt;/record&gt;&lt;/Cite&gt;&lt;/EndNote&gt;</w:instrText>
      </w:r>
      <w:r w:rsidR="00AA369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7" w:tooltip="Asmare, 2018 #47" w:history="1">
        <w:r w:rsidR="00AA369A">
          <w:rPr>
            <w:rFonts w:ascii="Times New Roman" w:hAnsi="Times New Roman" w:cs="Times New Roman"/>
            <w:noProof/>
            <w:sz w:val="24"/>
            <w:szCs w:val="24"/>
          </w:rPr>
          <w:t>37</w:t>
        </w:r>
      </w:hyperlink>
      <w:r w:rsidR="00AA369A">
        <w:rPr>
          <w:rFonts w:ascii="Times New Roman" w:hAnsi="Times New Roman" w:cs="Times New Roman"/>
          <w:noProof/>
          <w:sz w:val="24"/>
          <w:szCs w:val="24"/>
        </w:rPr>
        <w:t>)</w:t>
      </w:r>
      <w:r w:rsidR="00AA369A">
        <w:rPr>
          <w:rFonts w:ascii="Times New Roman" w:hAnsi="Times New Roman" w:cs="Times New Roman"/>
          <w:sz w:val="24"/>
          <w:szCs w:val="24"/>
        </w:rPr>
        <w:fldChar w:fldCharType="end"/>
      </w:r>
      <w:r w:rsidR="00AA369A">
        <w:rPr>
          <w:rFonts w:ascii="Times New Roman" w:hAnsi="Times New Roman" w:cs="Times New Roman"/>
          <w:sz w:val="24"/>
          <w:szCs w:val="24"/>
        </w:rPr>
        <w:t xml:space="preserve">, University of </w:t>
      </w:r>
      <w:proofErr w:type="spellStart"/>
      <w:r w:rsidR="00AA369A">
        <w:rPr>
          <w:rFonts w:ascii="Times New Roman" w:hAnsi="Times New Roman" w:cs="Times New Roman"/>
          <w:sz w:val="24"/>
          <w:szCs w:val="24"/>
        </w:rPr>
        <w:t>Gonder</w:t>
      </w:r>
      <w:proofErr w:type="spellEnd"/>
      <w:r w:rsidR="00AA369A">
        <w:rPr>
          <w:rFonts w:ascii="Times New Roman" w:hAnsi="Times New Roman" w:cs="Times New Roman"/>
          <w:sz w:val="24"/>
          <w:szCs w:val="24"/>
        </w:rPr>
        <w:t xml:space="preserve"> specialized Hospital </w:t>
      </w:r>
      <w:r w:rsidR="00AA369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&lt;EndNote&gt;&lt;Cite&gt;&lt;Author&gt;Yismaw&lt;/Author&gt;&lt;Year&gt;2019&lt;/Year&gt;&lt;RecNum&gt;46&lt;/RecNum&gt;&lt;DisplayText&gt;(31)&lt;/DisplayText&gt;&lt;record&gt;&lt;rec-number&gt;46&lt;/rec-number&gt;&lt;foreign-keys&gt;&lt;key app="EN" db-id="v555fezp8wdfdpe0a9uxwte4ttt2espsv5sp"&gt;46&lt;/key&gt;&lt;/foreign-keys&gt;&lt;ref-type name="Journal Article"&gt;17&lt;/ref-type&gt;&lt;contributors&gt;&lt;authors&gt;&lt;author&gt;Yismaw, A. E.&lt;/author&gt;&lt;author&gt;Gelagay, A. A.&lt;/author&gt;&lt;author&gt;Sisay, M. M.&lt;/author&gt;&lt;/authors&gt;&lt;/contributors&gt;&lt;titles&gt;&lt;title&gt;Survival and predictors among preterm neonates admitted at University of Gondar comprehensive specialized hospital neonatal intensive care unit, Northwest Ethiopia&lt;/title&gt;&lt;secondary-title&gt;Italian journal of pediatrics&lt;/secondary-title&gt;&lt;/titles&gt;&lt;periodical&gt;&lt;full-title&gt;Italian journal of pediatrics&lt;/full-title&gt;&lt;abbr-1&gt;Ital J Pediatr&lt;/abbr-1&gt;&lt;/periodical&gt;&lt;pages&gt;018-0597&lt;/pages&gt;&lt;volume&gt;45&lt;/volume&gt;&lt;number&gt;1&lt;/number&gt;&lt;dates&gt;&lt;year&gt;2019&lt;/year&gt;&lt;/dates&gt;&lt;isbn&gt;1824-7288 (Electronic)&amp;#xD;1720-8424 (Linking)&lt;/isbn&gt;&lt;urls&gt;&lt;/urls&gt;&lt;/record&gt;&lt;/Cite&gt;&lt;/EndNote&gt;</w:instrText>
      </w:r>
      <w:r w:rsidR="00AA369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1" w:tooltip="Yismaw, 2019 #46" w:history="1">
        <w:r w:rsidR="00AA369A">
          <w:rPr>
            <w:rFonts w:ascii="Times New Roman" w:hAnsi="Times New Roman" w:cs="Times New Roman"/>
            <w:noProof/>
            <w:sz w:val="24"/>
            <w:szCs w:val="24"/>
          </w:rPr>
          <w:t>31</w:t>
        </w:r>
      </w:hyperlink>
      <w:r w:rsidR="00AA369A">
        <w:rPr>
          <w:rFonts w:ascii="Times New Roman" w:hAnsi="Times New Roman" w:cs="Times New Roman"/>
          <w:noProof/>
          <w:sz w:val="24"/>
          <w:szCs w:val="24"/>
        </w:rPr>
        <w:t>)</w:t>
      </w:r>
      <w:r w:rsidR="00AA369A">
        <w:rPr>
          <w:rFonts w:ascii="Times New Roman" w:hAnsi="Times New Roman" w:cs="Times New Roman"/>
          <w:sz w:val="24"/>
          <w:szCs w:val="24"/>
        </w:rPr>
        <w:fldChar w:fldCharType="end"/>
      </w:r>
      <w:r w:rsidR="00AA369A">
        <w:rPr>
          <w:rFonts w:ascii="Times New Roman" w:hAnsi="Times New Roman" w:cs="Times New Roman"/>
          <w:sz w:val="24"/>
          <w:szCs w:val="24"/>
        </w:rPr>
        <w:t xml:space="preserve"> and</w:t>
      </w:r>
      <w:r w:rsidR="00AA369A" w:rsidRPr="006E76DB">
        <w:rPr>
          <w:rFonts w:ascii="Times New Roman" w:hAnsi="Times New Roman" w:cs="Times New Roman"/>
          <w:sz w:val="24"/>
          <w:szCs w:val="24"/>
        </w:rPr>
        <w:t xml:space="preserve"> </w:t>
      </w:r>
      <w:r w:rsidR="006E76DB" w:rsidRPr="006E76DB">
        <w:rPr>
          <w:rFonts w:ascii="Times New Roman" w:hAnsi="Times New Roman" w:cs="Times New Roman"/>
          <w:sz w:val="24"/>
          <w:szCs w:val="24"/>
        </w:rPr>
        <w:t>Ghana</w:t>
      </w:r>
      <w:r w:rsidR="006E76DB" w:rsidRPr="006E76DB">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&lt;EndNote&gt;&lt;Cite&gt;&lt;Author&gt;Adu-Bonsaffoh&lt;/Author&gt;&lt;Year&gt;2019&lt;/Year&gt;&lt;RecNum&gt;11&lt;/RecNum&gt;&lt;DisplayText&gt;(17)&lt;/DisplayText&gt;&lt;record&gt;&lt;rec-number&gt;11&lt;/rec-number&gt;&lt;foreign-keys&gt;&lt;key app="EN" db-id="e2x5dzd2l5eewze5dewprwftfe0wazva0z0e"&gt;11&lt;/key&gt;&lt;/foreign-keys&gt;&lt;ref-type name="Journal Article"&gt;17&lt;/ref-type&gt;&lt;contributors&gt;&lt;authors&gt;&lt;author&gt;Adu-Bonsaffoh, K.&lt;/author&gt;&lt;author&gt;Gyamfi-Bannerman, C.&lt;/author&gt;&lt;author&gt;Oppong, S. A.&lt;/author&gt;&lt;author&gt;Seffah, J. D.&lt;/author&gt;&lt;/authors&gt;&lt;/contributors&gt;&lt;titles&gt;&lt;title&gt;Determinants and outcomes of preterm births at a tertiary hospital in Ghana&lt;/title&gt;&lt;secondary-title&gt;Placenta&lt;/secondary-title&gt;&lt;/titles&gt;&lt;periodical&gt;&lt;full-title&gt;Placenta&lt;/full-title&gt;&lt;/periodical&gt;&lt;pages&gt;62-67&lt;/pages&gt;&lt;volume&gt;79&lt;/volume&gt;&lt;dates&gt;&lt;year&gt;2019&lt;/year&gt;&lt;/dates&gt;&lt;publisher&gt;Elsevier&lt;/publisher&gt;&lt;isbn&gt;0143-4004&lt;/isbn&gt;&lt;urls&gt;&lt;/urls&gt;&lt;/record&gt;&lt;/Cite&gt;&lt;/EndNote&gt;</w:instrText>
      </w:r>
      <w:r w:rsidR="006E76DB" w:rsidRPr="006E76DB">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17" w:tooltip="Adu-Bonsaffoh, 2019 #11" w:history="1">
        <w:r w:rsidR="00AA369A">
          <w:rPr>
            <w:rFonts w:ascii="Times New Roman" w:hAnsi="Times New Roman" w:cs="Times New Roman"/>
            <w:noProof/>
            <w:sz w:val="24"/>
            <w:szCs w:val="24"/>
          </w:rPr>
          <w:t>17</w:t>
        </w:r>
      </w:hyperlink>
      <w:r w:rsidR="005B564A">
        <w:rPr>
          <w:rFonts w:ascii="Times New Roman" w:hAnsi="Times New Roman" w:cs="Times New Roman"/>
          <w:noProof/>
          <w:sz w:val="24"/>
          <w:szCs w:val="24"/>
        </w:rPr>
        <w:t>)</w:t>
      </w:r>
      <w:r w:rsidR="006E76DB" w:rsidRPr="006E76DB">
        <w:rPr>
          <w:rFonts w:ascii="Times New Roman" w:hAnsi="Times New Roman" w:cs="Times New Roman"/>
          <w:sz w:val="24"/>
          <w:szCs w:val="24"/>
        </w:rPr>
        <w:fldChar w:fldCharType="end"/>
      </w:r>
      <w:r w:rsidR="00CC4079">
        <w:rPr>
          <w:rFonts w:ascii="Times New Roman" w:hAnsi="Times New Roman" w:cs="Times New Roman"/>
          <w:sz w:val="24"/>
          <w:szCs w:val="24"/>
        </w:rPr>
        <w:t xml:space="preserve">.  </w:t>
      </w:r>
      <w:r w:rsidR="006E76DB" w:rsidRPr="006E76DB">
        <w:rPr>
          <w:rFonts w:ascii="Times New Roman" w:hAnsi="Times New Roman" w:cs="Times New Roman"/>
          <w:sz w:val="24"/>
          <w:szCs w:val="24"/>
        </w:rPr>
        <w:t>Miss diagnosis of the preterm neonates</w:t>
      </w:r>
      <w:r w:rsidR="00D31D88">
        <w:rPr>
          <w:rFonts w:ascii="Times New Roman" w:hAnsi="Times New Roman" w:cs="Times New Roman"/>
          <w:sz w:val="24"/>
          <w:szCs w:val="24"/>
        </w:rPr>
        <w:t xml:space="preserve"> and</w:t>
      </w:r>
      <w:r w:rsidR="006E76DB" w:rsidRPr="006E76DB">
        <w:rPr>
          <w:rFonts w:ascii="Times New Roman" w:hAnsi="Times New Roman" w:cs="Times New Roman"/>
          <w:sz w:val="24"/>
          <w:szCs w:val="24"/>
        </w:rPr>
        <w:t xml:space="preserve"> delay in identification of newborn complications </w:t>
      </w:r>
      <w:r w:rsidR="00CC4079" w:rsidRPr="006E76DB">
        <w:rPr>
          <w:rFonts w:ascii="Times New Roman" w:hAnsi="Times New Roman" w:cs="Times New Roman"/>
          <w:sz w:val="24"/>
          <w:szCs w:val="24"/>
        </w:rPr>
        <w:t xml:space="preserve">and </w:t>
      </w:r>
      <w:r w:rsidR="006E76DB" w:rsidRPr="006E76DB">
        <w:rPr>
          <w:rFonts w:ascii="Times New Roman" w:hAnsi="Times New Roman" w:cs="Times New Roman"/>
          <w:sz w:val="24"/>
          <w:szCs w:val="24"/>
        </w:rPr>
        <w:t xml:space="preserve">its management might be </w:t>
      </w:r>
      <w:r w:rsidR="00CC4079">
        <w:rPr>
          <w:rFonts w:ascii="Times New Roman" w:hAnsi="Times New Roman" w:cs="Times New Roman"/>
          <w:sz w:val="24"/>
          <w:szCs w:val="24"/>
        </w:rPr>
        <w:t>among the reasons</w:t>
      </w:r>
      <w:r w:rsidR="006E76DB" w:rsidRPr="006E76DB">
        <w:rPr>
          <w:rFonts w:ascii="Times New Roman" w:hAnsi="Times New Roman" w:cs="Times New Roman"/>
          <w:sz w:val="24"/>
          <w:szCs w:val="24"/>
        </w:rPr>
        <w:t xml:space="preserve">.    </w:t>
      </w:r>
      <w:r w:rsidR="00CC4079">
        <w:rPr>
          <w:rFonts w:ascii="Times New Roman" w:hAnsi="Times New Roman" w:cs="Times New Roman"/>
          <w:sz w:val="24"/>
          <w:szCs w:val="24"/>
        </w:rPr>
        <w:t>S</w:t>
      </w:r>
      <w:r w:rsidR="00CC4079" w:rsidRPr="006E76DB">
        <w:rPr>
          <w:rFonts w:ascii="Times New Roman" w:hAnsi="Times New Roman" w:cs="Times New Roman"/>
          <w:sz w:val="24"/>
          <w:szCs w:val="24"/>
        </w:rPr>
        <w:t xml:space="preserve">cientific evidences put </w:t>
      </w:r>
      <w:r w:rsidR="00CC4079">
        <w:rPr>
          <w:rFonts w:ascii="Times New Roman" w:hAnsi="Times New Roman" w:cs="Times New Roman"/>
          <w:sz w:val="24"/>
          <w:szCs w:val="24"/>
        </w:rPr>
        <w:t>the decreased Apgar score</w:t>
      </w:r>
      <w:r w:rsidR="00CC4079" w:rsidRPr="006E76DB">
        <w:rPr>
          <w:rFonts w:ascii="Times New Roman" w:hAnsi="Times New Roman" w:cs="Times New Roman"/>
          <w:sz w:val="24"/>
          <w:szCs w:val="24"/>
        </w:rPr>
        <w:t xml:space="preserve"> as one of the major reasons for the death of preterm neonate.</w:t>
      </w:r>
    </w:p>
    <w:p w14:paraId="7679819D" w14:textId="37A8DDCA" w:rsidR="006E76DB" w:rsidRPr="006E76DB" w:rsidRDefault="00D31D88" w:rsidP="006E7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this study, the risk of death for preterm neonates with </w:t>
      </w:r>
      <w:r w:rsidR="006E76DB" w:rsidRPr="006E76DB">
        <w:rPr>
          <w:rFonts w:ascii="Times New Roman" w:hAnsi="Times New Roman" w:cs="Times New Roman"/>
          <w:sz w:val="24"/>
          <w:szCs w:val="24"/>
        </w:rPr>
        <w:t xml:space="preserve">perinatal asphyxia at the time of admission was </w:t>
      </w:r>
      <w:ins w:id="319" w:author="wireless" w:date="2022-02-12T09:23:00Z">
        <w:r w:rsidR="00AA570D">
          <w:rPr>
            <w:rFonts w:ascii="Times New Roman" w:hAnsi="Times New Roman" w:cs="Times New Roman"/>
            <w:sz w:val="24"/>
            <w:szCs w:val="24"/>
          </w:rPr>
          <w:t>about 3</w:t>
        </w:r>
      </w:ins>
      <w:r w:rsidR="006E76DB" w:rsidRPr="006E76DB">
        <w:rPr>
          <w:rFonts w:ascii="Times New Roman" w:hAnsi="Times New Roman" w:cs="Times New Roman"/>
          <w:sz w:val="24"/>
          <w:szCs w:val="24"/>
        </w:rPr>
        <w:t xml:space="preserve"> times</w:t>
      </w:r>
      <w:r w:rsidR="0052095D">
        <w:rPr>
          <w:rFonts w:ascii="Times New Roman" w:hAnsi="Times New Roman" w:cs="Times New Roman"/>
          <w:sz w:val="24"/>
          <w:szCs w:val="24"/>
        </w:rPr>
        <w:t xml:space="preserve"> </w:t>
      </w:r>
      <w:r>
        <w:rPr>
          <w:rFonts w:ascii="Times New Roman" w:hAnsi="Times New Roman" w:cs="Times New Roman"/>
          <w:sz w:val="24"/>
          <w:szCs w:val="24"/>
        </w:rPr>
        <w:t>higher than</w:t>
      </w:r>
      <w:r w:rsidR="006E76DB" w:rsidRPr="006E76DB">
        <w:rPr>
          <w:rFonts w:ascii="Times New Roman" w:hAnsi="Times New Roman" w:cs="Times New Roman"/>
          <w:sz w:val="24"/>
          <w:szCs w:val="24"/>
        </w:rPr>
        <w:t xml:space="preserve"> preterm neonates who had </w:t>
      </w:r>
      <w:r>
        <w:rPr>
          <w:rFonts w:ascii="Times New Roman" w:hAnsi="Times New Roman" w:cs="Times New Roman"/>
          <w:sz w:val="24"/>
          <w:szCs w:val="24"/>
        </w:rPr>
        <w:t xml:space="preserve">no </w:t>
      </w:r>
      <w:r w:rsidR="006E76DB" w:rsidRPr="006E76DB">
        <w:rPr>
          <w:rFonts w:ascii="Times New Roman" w:hAnsi="Times New Roman" w:cs="Times New Roman"/>
          <w:sz w:val="24"/>
          <w:szCs w:val="24"/>
        </w:rPr>
        <w:t>perinatal asphyxia at the time of admission</w:t>
      </w:r>
      <w:r>
        <w:rPr>
          <w:rFonts w:ascii="Times New Roman" w:hAnsi="Times New Roman" w:cs="Times New Roman"/>
          <w:sz w:val="24"/>
          <w:szCs w:val="24"/>
        </w:rPr>
        <w:t xml:space="preserve"> </w:t>
      </w:r>
      <w:r w:rsidR="00AA369A">
        <w:rPr>
          <w:rFonts w:ascii="Times New Roman" w:hAnsi="Times New Roman" w:cs="Times New Roman"/>
          <w:sz w:val="24"/>
        </w:rPr>
        <w:t>(AHR=</w:t>
      </w:r>
      <w:r w:rsidRPr="00D17F3C">
        <w:rPr>
          <w:rFonts w:ascii="Times New Roman" w:hAnsi="Times New Roman" w:cs="Times New Roman"/>
          <w:sz w:val="24"/>
        </w:rPr>
        <w:t>2.</w:t>
      </w:r>
      <w:r w:rsidR="00AA369A">
        <w:rPr>
          <w:rFonts w:ascii="Times New Roman" w:hAnsi="Times New Roman" w:cs="Times New Roman"/>
          <w:sz w:val="24"/>
        </w:rPr>
        <w:t>64</w:t>
      </w:r>
      <w:r w:rsidRPr="00D17F3C">
        <w:rPr>
          <w:rFonts w:ascii="Times New Roman" w:hAnsi="Times New Roman" w:cs="Times New Roman"/>
          <w:sz w:val="24"/>
        </w:rPr>
        <w:t xml:space="preserve">(95% CI: </w:t>
      </w:r>
      <w:r w:rsidR="00AA369A">
        <w:rPr>
          <w:rFonts w:ascii="Times New Roman" w:hAnsi="Times New Roman" w:cs="Times New Roman"/>
          <w:sz w:val="24"/>
          <w:szCs w:val="24"/>
        </w:rPr>
        <w:t>1.93, 3.61</w:t>
      </w:r>
      <w:r w:rsidRPr="00D17F3C">
        <w:rPr>
          <w:rFonts w:ascii="Times New Roman" w:hAnsi="Times New Roman" w:cs="Times New Roman"/>
          <w:sz w:val="24"/>
        </w:rPr>
        <w:t>))</w:t>
      </w:r>
      <w:r w:rsidRPr="00D31D88">
        <w:rPr>
          <w:rFonts w:ascii="Times New Roman" w:hAnsi="Times New Roman" w:cs="Times New Roman"/>
          <w:sz w:val="24"/>
          <w:szCs w:val="24"/>
        </w:rPr>
        <w:t xml:space="preserve"> </w:t>
      </w:r>
      <w:r>
        <w:rPr>
          <w:rFonts w:ascii="Times New Roman" w:hAnsi="Times New Roman" w:cs="Times New Roman"/>
          <w:sz w:val="24"/>
          <w:szCs w:val="24"/>
        </w:rPr>
        <w:t>(p&lt;0.001).</w:t>
      </w:r>
      <w:r w:rsidRPr="006E76DB">
        <w:rPr>
          <w:rFonts w:ascii="Times New Roman" w:hAnsi="Times New Roman" w:cs="Times New Roman"/>
          <w:sz w:val="24"/>
          <w:szCs w:val="24"/>
        </w:rPr>
        <w:t xml:space="preserve"> </w:t>
      </w:r>
      <w:r w:rsidR="006E76DB" w:rsidRPr="006E76DB">
        <w:rPr>
          <w:rFonts w:ascii="Times New Roman" w:hAnsi="Times New Roman" w:cs="Times New Roman"/>
          <w:sz w:val="24"/>
          <w:szCs w:val="24"/>
        </w:rPr>
        <w:t xml:space="preserve">This </w:t>
      </w:r>
      <w:r>
        <w:rPr>
          <w:rFonts w:ascii="Times New Roman" w:hAnsi="Times New Roman" w:cs="Times New Roman"/>
          <w:sz w:val="24"/>
          <w:szCs w:val="24"/>
        </w:rPr>
        <w:t>finding</w:t>
      </w:r>
      <w:r w:rsidR="006E76DB" w:rsidRPr="006E76DB">
        <w:rPr>
          <w:rFonts w:ascii="Times New Roman" w:hAnsi="Times New Roman" w:cs="Times New Roman"/>
          <w:sz w:val="24"/>
          <w:szCs w:val="24"/>
        </w:rPr>
        <w:t xml:space="preserve"> was </w:t>
      </w:r>
      <w:r>
        <w:rPr>
          <w:rFonts w:ascii="Times New Roman" w:hAnsi="Times New Roman" w:cs="Times New Roman"/>
          <w:sz w:val="24"/>
          <w:szCs w:val="24"/>
        </w:rPr>
        <w:t>in line</w:t>
      </w:r>
      <w:r w:rsidR="006E76DB" w:rsidRPr="006E76DB">
        <w:rPr>
          <w:rFonts w:ascii="Times New Roman" w:hAnsi="Times New Roman" w:cs="Times New Roman"/>
          <w:sz w:val="24"/>
          <w:szCs w:val="24"/>
        </w:rPr>
        <w:t xml:space="preserve"> with the </w:t>
      </w:r>
      <w:r>
        <w:rPr>
          <w:rFonts w:ascii="Times New Roman" w:hAnsi="Times New Roman" w:cs="Times New Roman"/>
          <w:sz w:val="24"/>
          <w:szCs w:val="24"/>
        </w:rPr>
        <w:t>study findings</w:t>
      </w:r>
      <w:r w:rsidR="006E76DB" w:rsidRPr="006E76DB">
        <w:rPr>
          <w:rFonts w:ascii="Times New Roman" w:hAnsi="Times New Roman" w:cs="Times New Roman"/>
          <w:sz w:val="24"/>
          <w:szCs w:val="24"/>
        </w:rPr>
        <w:t xml:space="preserve"> </w:t>
      </w:r>
      <w:r>
        <w:rPr>
          <w:rFonts w:ascii="Times New Roman" w:hAnsi="Times New Roman" w:cs="Times New Roman"/>
          <w:sz w:val="24"/>
          <w:szCs w:val="24"/>
        </w:rPr>
        <w:t>of</w:t>
      </w:r>
      <w:r w:rsidR="006E76DB" w:rsidRPr="006E76DB">
        <w:rPr>
          <w:rFonts w:ascii="Times New Roman" w:hAnsi="Times New Roman" w:cs="Times New Roman"/>
          <w:sz w:val="24"/>
          <w:szCs w:val="24"/>
        </w:rPr>
        <w:t xml:space="preserve"> tertiary hospital in Addis Ababa </w:t>
      </w:r>
      <w:r w:rsidR="006E76DB" w:rsidRPr="006E76DB">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&lt;EndNote&gt;&lt;Cite&gt;&lt;Author&gt;Tekleab&lt;/Author&gt;&lt;Year&gt;2016&lt;/Year&gt;&lt;RecNum&gt;8&lt;/RecNum&gt;&lt;DisplayText&gt;(24)&lt;/DisplayText&gt;&lt;record&gt;&lt;rec-number&gt;8&lt;/rec-number&gt;&lt;foreign-keys&gt;&lt;key app="EN" db-id="e2x5dzd2l5eewze5dewprwftfe0wazva0z0e"&gt;8&lt;/key&gt;&lt;/foreign-keys&gt;&lt;ref-type name="Journal Article"&gt;17&lt;/ref-type&gt;&lt;contributors&gt;&lt;authors&gt;&lt;author&gt;Tekleab, Atnafu Mekonnen&lt;/author&gt;&lt;author&gt;Amaru, Gesit Metaferia&lt;/author&gt;&lt;author&gt;Tefera, Yemisrach Abeje&lt;/author&gt;&lt;/authors&gt;&lt;/contributors&gt;&lt;titles&gt;&lt;title&gt;Reasons for admission and neonatal outcome in the neonatal care unit of a tertiary care hospital in Addis Ababa: a prospective study&lt;/title&gt;&lt;secondary-title&gt;Research and Reports in Neonatology&lt;/secondary-title&gt;&lt;/titles&gt;&lt;periodical&gt;&lt;full-title&gt;Research and Reports in Neonatology&lt;/full-title&gt;&lt;/periodical&gt;&lt;pages&gt;17&lt;/pages&gt;&lt;volume&gt;6&lt;/volume&gt;&lt;dates&gt;&lt;year&gt;2016&lt;/year&gt;&lt;/dates&gt;&lt;publisher&gt;Taylor &amp;amp; Francis Ltd.&lt;/publisher&gt;&lt;isbn&gt;1179-9935&lt;/isbn&gt;&lt;urls&gt;&lt;/urls&gt;&lt;/record&gt;&lt;/Cite&gt;&lt;/EndNote&gt;</w:instrText>
      </w:r>
      <w:r w:rsidR="006E76DB" w:rsidRPr="006E76DB">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4" w:tooltip="Tekleab, 2016 #8" w:history="1">
        <w:r w:rsidR="00AA369A">
          <w:rPr>
            <w:rFonts w:ascii="Times New Roman" w:hAnsi="Times New Roman" w:cs="Times New Roman"/>
            <w:noProof/>
            <w:sz w:val="24"/>
            <w:szCs w:val="24"/>
          </w:rPr>
          <w:t>24</w:t>
        </w:r>
      </w:hyperlink>
      <w:r w:rsidR="005B564A">
        <w:rPr>
          <w:rFonts w:ascii="Times New Roman" w:hAnsi="Times New Roman" w:cs="Times New Roman"/>
          <w:noProof/>
          <w:sz w:val="24"/>
          <w:szCs w:val="24"/>
        </w:rPr>
        <w:t>)</w:t>
      </w:r>
      <w:r w:rsidR="006E76DB" w:rsidRPr="006E76DB">
        <w:rPr>
          <w:rFonts w:ascii="Times New Roman" w:hAnsi="Times New Roman" w:cs="Times New Roman"/>
          <w:sz w:val="24"/>
          <w:szCs w:val="24"/>
        </w:rPr>
        <w:fldChar w:fldCharType="end"/>
      </w:r>
      <w:r w:rsidR="00AA369A">
        <w:rPr>
          <w:rFonts w:ascii="Times New Roman" w:hAnsi="Times New Roman" w:cs="Times New Roman"/>
          <w:sz w:val="24"/>
          <w:szCs w:val="24"/>
        </w:rPr>
        <w:t xml:space="preserve">, </w:t>
      </w:r>
      <w:r w:rsidR="006E76DB" w:rsidRPr="006E76DB">
        <w:rPr>
          <w:rFonts w:ascii="Times New Roman" w:hAnsi="Times New Roman" w:cs="Times New Roman"/>
          <w:sz w:val="24"/>
          <w:szCs w:val="24"/>
        </w:rPr>
        <w:t xml:space="preserve"> </w:t>
      </w:r>
      <w:proofErr w:type="spellStart"/>
      <w:r w:rsidR="00AA369A">
        <w:rPr>
          <w:rFonts w:ascii="Times New Roman" w:hAnsi="Times New Roman" w:cs="Times New Roman"/>
          <w:sz w:val="24"/>
          <w:szCs w:val="24"/>
        </w:rPr>
        <w:t>Mizan</w:t>
      </w:r>
      <w:proofErr w:type="spellEnd"/>
      <w:r w:rsidR="00AA369A">
        <w:rPr>
          <w:rFonts w:ascii="Times New Roman" w:hAnsi="Times New Roman" w:cs="Times New Roman"/>
          <w:sz w:val="24"/>
          <w:szCs w:val="24"/>
        </w:rPr>
        <w:t xml:space="preserve"> </w:t>
      </w:r>
      <w:proofErr w:type="spellStart"/>
      <w:r w:rsidR="00AA369A">
        <w:rPr>
          <w:rFonts w:ascii="Times New Roman" w:hAnsi="Times New Roman" w:cs="Times New Roman"/>
          <w:sz w:val="24"/>
          <w:szCs w:val="24"/>
        </w:rPr>
        <w:t>Tepi</w:t>
      </w:r>
      <w:proofErr w:type="spellEnd"/>
      <w:r w:rsidR="00AA369A">
        <w:rPr>
          <w:rFonts w:ascii="Times New Roman" w:hAnsi="Times New Roman" w:cs="Times New Roman"/>
          <w:sz w:val="24"/>
          <w:szCs w:val="24"/>
        </w:rPr>
        <w:t xml:space="preserve"> Hospital</w:t>
      </w:r>
      <w:r w:rsidR="00AA369A" w:rsidRPr="00DE4540">
        <w:rPr>
          <w:rFonts w:ascii="Times New Roman" w:hAnsi="Times New Roman" w:cs="Times New Roman"/>
          <w:sz w:val="24"/>
          <w:szCs w:val="24"/>
        </w:rPr>
        <w:t xml:space="preserve"> </w:t>
      </w:r>
      <w:r w:rsidR="00AA369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&lt;EndNote&gt;&lt;Cite&gt;&lt;Author&gt;Bereka&lt;/Author&gt;&lt;Year&gt;2021&lt;/Year&gt;&lt;RecNum&gt;42&lt;/RecNum&gt;&lt;DisplayText&gt;(36)&lt;/DisplayText&gt;&lt;record&gt;&lt;rec-number&gt;42&lt;/rec-number&gt;&lt;foreign-keys&gt;&lt;key app="EN" db-id="v555fezp8wdfdpe0a9uxwte4ttt2espsv5sp"&gt;42&lt;/key&gt;&lt;/foreign-keys&gt;&lt;ref-type name="Journal Article"&gt;17&lt;/ref-type&gt;&lt;contributors&gt;&lt;authors&gt;&lt;author&gt;Bereka, B.&lt;/author&gt;&lt;author&gt;Demeke, T.&lt;/author&gt;&lt;author&gt;Fenta, B.&lt;/author&gt;&lt;author&gt;Dagnaw, Y.&lt;/author&gt;&lt;/authors&gt;&lt;/contributors&gt;&lt;titles&gt;&lt;title&gt;Survival Status and Predictors of Mortality Among Preterm Neonates Admitted to Mizan Tepi University Teaching Hospital, South West Ethiopia&lt;/title&gt;&lt;secondary-title&gt;Pediatric health, medicine and therapeutics&lt;/secondary-title&gt;&lt;/titles&gt;&lt;periodical&gt;&lt;full-title&gt;Pediatric health, medicine and therapeutics&lt;/full-title&gt;&lt;abbr-1&gt;Pediatric Health Med Ther&lt;/abbr-1&gt;&lt;/periodical&gt;&lt;pages&gt;439-449&lt;/pages&gt;&lt;volume&gt;12&lt;/volume&gt;&lt;dates&gt;&lt;year&gt;2021&lt;/year&gt;&lt;/dates&gt;&lt;isbn&gt;1179-9927 (Electronic)&amp;#xD;1179-9927 (Linking)&lt;/isbn&gt;&lt;urls&gt;&lt;/urls&gt;&lt;/record&gt;&lt;/Cite&gt;&lt;/EndNote&gt;</w:instrText>
      </w:r>
      <w:r w:rsidR="00AA369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6" w:tooltip="Bereka, 2021 #42" w:history="1">
        <w:r w:rsidR="00AA369A">
          <w:rPr>
            <w:rFonts w:ascii="Times New Roman" w:hAnsi="Times New Roman" w:cs="Times New Roman"/>
            <w:noProof/>
            <w:sz w:val="24"/>
            <w:szCs w:val="24"/>
          </w:rPr>
          <w:t>36</w:t>
        </w:r>
      </w:hyperlink>
      <w:r w:rsidR="00AA369A">
        <w:rPr>
          <w:rFonts w:ascii="Times New Roman" w:hAnsi="Times New Roman" w:cs="Times New Roman"/>
          <w:noProof/>
          <w:sz w:val="24"/>
          <w:szCs w:val="24"/>
        </w:rPr>
        <w:t>)</w:t>
      </w:r>
      <w:r w:rsidR="00AA369A">
        <w:rPr>
          <w:rFonts w:ascii="Times New Roman" w:hAnsi="Times New Roman" w:cs="Times New Roman"/>
          <w:sz w:val="24"/>
          <w:szCs w:val="24"/>
        </w:rPr>
        <w:fldChar w:fldCharType="end"/>
      </w:r>
      <w:r w:rsidR="00AA369A">
        <w:rPr>
          <w:rFonts w:ascii="Times New Roman" w:hAnsi="Times New Roman" w:cs="Times New Roman"/>
          <w:sz w:val="24"/>
          <w:szCs w:val="24"/>
        </w:rPr>
        <w:t xml:space="preserve"> </w:t>
      </w:r>
      <w:r w:rsidR="006E76DB" w:rsidRPr="006E76DB">
        <w:rPr>
          <w:rFonts w:ascii="Times New Roman" w:hAnsi="Times New Roman" w:cs="Times New Roman"/>
          <w:sz w:val="24"/>
          <w:szCs w:val="24"/>
        </w:rPr>
        <w:t xml:space="preserve">and Felegehiwot hospital in </w:t>
      </w:r>
      <w:proofErr w:type="spellStart"/>
      <w:r w:rsidR="006E76DB" w:rsidRPr="006E76DB">
        <w:rPr>
          <w:rFonts w:ascii="Times New Roman" w:hAnsi="Times New Roman" w:cs="Times New Roman"/>
          <w:sz w:val="24"/>
          <w:szCs w:val="24"/>
        </w:rPr>
        <w:t>Bahir</w:t>
      </w:r>
      <w:proofErr w:type="spellEnd"/>
      <w:r w:rsidR="006E76DB" w:rsidRPr="006E76DB">
        <w:rPr>
          <w:rFonts w:ascii="Times New Roman" w:hAnsi="Times New Roman" w:cs="Times New Roman"/>
          <w:sz w:val="24"/>
          <w:szCs w:val="24"/>
        </w:rPr>
        <w:t xml:space="preserve"> Dar </w:t>
      </w:r>
      <w:r w:rsidR="006E76DB" w:rsidRPr="006E76DB">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&lt;EndNote&gt;&lt;Cite&gt;&lt;Author&gt;Tamene&lt;/Author&gt;&lt;Year&gt;2020&lt;/Year&gt;&lt;RecNum&gt;2&lt;/RecNum&gt;&lt;DisplayText&gt;(21)&lt;/DisplayText&gt;&lt;record&gt;&lt;rec-number&gt;2&lt;/rec-number&gt;&lt;foreign-keys&gt;&lt;key app="EN" db-id="e2x5dzd2l5eewze5dewprwftfe0wazva0z0e"&gt;2&lt;/key&gt;&lt;/foreign-keys&gt;&lt;ref-type name="Journal Article"&gt;17&lt;/ref-type&gt;&lt;contributors&gt;&lt;authors&gt;&lt;author&gt;Tamene, Ayanaw&lt;/author&gt;&lt;author&gt;Abeje, Gedefaw&lt;/author&gt;&lt;author&gt;Addis, Zelalem&lt;/author&gt;&lt;/authors&gt;&lt;/contributors&gt;&lt;titles&gt;&lt;title&gt;Survival and associated factors of mortality of preterm neonates admitted to Felege Hiwot specialized hospital, Bahir Dar, Ethiopia&lt;/title&gt;&lt;secondary-title&gt;SAGE open medicine&lt;/secondary-title&gt;&lt;/titles&gt;&lt;periodical&gt;&lt;full-title&gt;SAGE open medicine&lt;/full-title&gt;&lt;/periodical&gt;&lt;pages&gt;2050312120953646&lt;/pages&gt;&lt;volume&gt;8&lt;/volume&gt;&lt;dates&gt;&lt;year&gt;2020&lt;/year&gt;&lt;/dates&gt;&lt;publisher&gt;SAGE Publications Sage UK: London, England&lt;/publisher&gt;&lt;isbn&gt;2050-3121&lt;/isbn&gt;&lt;urls&gt;&lt;/urls&gt;&lt;/record&gt;&lt;/Cite&gt;&lt;/EndNote&gt;</w:instrText>
      </w:r>
      <w:r w:rsidR="006E76DB" w:rsidRPr="006E76DB">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1" w:tooltip="Tamene, 2020 #2" w:history="1">
        <w:r w:rsidR="00AA369A">
          <w:rPr>
            <w:rFonts w:ascii="Times New Roman" w:hAnsi="Times New Roman" w:cs="Times New Roman"/>
            <w:noProof/>
            <w:sz w:val="24"/>
            <w:szCs w:val="24"/>
          </w:rPr>
          <w:t>21</w:t>
        </w:r>
      </w:hyperlink>
      <w:r w:rsidR="005B564A">
        <w:rPr>
          <w:rFonts w:ascii="Times New Roman" w:hAnsi="Times New Roman" w:cs="Times New Roman"/>
          <w:noProof/>
          <w:sz w:val="24"/>
          <w:szCs w:val="24"/>
        </w:rPr>
        <w:t>)</w:t>
      </w:r>
      <w:r w:rsidR="006E76DB" w:rsidRPr="006E76DB">
        <w:rPr>
          <w:rFonts w:ascii="Times New Roman" w:hAnsi="Times New Roman" w:cs="Times New Roman"/>
          <w:sz w:val="24"/>
          <w:szCs w:val="24"/>
        </w:rPr>
        <w:fldChar w:fldCharType="end"/>
      </w:r>
      <w:r w:rsidR="006E76DB" w:rsidRPr="006E76DB">
        <w:rPr>
          <w:rFonts w:ascii="Times New Roman" w:hAnsi="Times New Roman" w:cs="Times New Roman"/>
          <w:sz w:val="24"/>
          <w:szCs w:val="24"/>
        </w:rPr>
        <w:t xml:space="preserve">.  The high rate of mortality because of </w:t>
      </w:r>
      <w:r w:rsidR="00AA369A">
        <w:rPr>
          <w:rFonts w:ascii="Times New Roman" w:hAnsi="Times New Roman" w:cs="Times New Roman"/>
          <w:sz w:val="24"/>
          <w:szCs w:val="24"/>
        </w:rPr>
        <w:t xml:space="preserve">perinatal </w:t>
      </w:r>
      <w:r w:rsidR="006E76DB" w:rsidRPr="006E76DB">
        <w:rPr>
          <w:rFonts w:ascii="Times New Roman" w:hAnsi="Times New Roman" w:cs="Times New Roman"/>
          <w:sz w:val="24"/>
          <w:szCs w:val="24"/>
        </w:rPr>
        <w:t xml:space="preserve">asphyxia which accounts 74 (69.8%) compared to the mortality of other neonates who had no birth asphyxia 167 (27.1%)) in this finding is of particular interest. This is because it is a preventable cause of neonatal death and higher mortality in neonatal care unit </w:t>
      </w:r>
      <w:r w:rsidR="00CA5460">
        <w:rPr>
          <w:rFonts w:ascii="Times New Roman" w:hAnsi="Times New Roman" w:cs="Times New Roman"/>
          <w:sz w:val="24"/>
          <w:szCs w:val="24"/>
        </w:rPr>
        <w:t>might</w:t>
      </w:r>
      <w:r w:rsidR="006E76DB" w:rsidRPr="006E76DB">
        <w:rPr>
          <w:rFonts w:ascii="Times New Roman" w:hAnsi="Times New Roman" w:cs="Times New Roman"/>
          <w:sz w:val="24"/>
          <w:szCs w:val="24"/>
        </w:rPr>
        <w:t xml:space="preserve"> be related to the </w:t>
      </w:r>
      <w:r w:rsidR="00CA5460">
        <w:rPr>
          <w:rFonts w:ascii="Times New Roman" w:hAnsi="Times New Roman" w:cs="Times New Roman"/>
          <w:sz w:val="24"/>
          <w:szCs w:val="24"/>
        </w:rPr>
        <w:t xml:space="preserve">inadequate service quality (i.e. </w:t>
      </w:r>
      <w:r w:rsidR="006E76DB" w:rsidRPr="006E76DB">
        <w:rPr>
          <w:rFonts w:ascii="Times New Roman" w:hAnsi="Times New Roman" w:cs="Times New Roman"/>
          <w:sz w:val="24"/>
          <w:szCs w:val="24"/>
        </w:rPr>
        <w:t xml:space="preserve">lack of </w:t>
      </w:r>
      <w:r w:rsidR="00CA5460">
        <w:rPr>
          <w:rFonts w:ascii="Times New Roman" w:hAnsi="Times New Roman" w:cs="Times New Roman"/>
          <w:sz w:val="24"/>
          <w:szCs w:val="24"/>
        </w:rPr>
        <w:t xml:space="preserve">commitment, </w:t>
      </w:r>
      <w:r w:rsidR="006E76DB" w:rsidRPr="006E76DB">
        <w:rPr>
          <w:rFonts w:ascii="Times New Roman" w:hAnsi="Times New Roman" w:cs="Times New Roman"/>
          <w:sz w:val="24"/>
          <w:szCs w:val="24"/>
        </w:rPr>
        <w:t>mechanical ventilation, surfactant administration, and parenteral</w:t>
      </w:r>
      <w:r w:rsidR="00CA5460">
        <w:rPr>
          <w:rFonts w:ascii="Times New Roman" w:hAnsi="Times New Roman" w:cs="Times New Roman"/>
          <w:sz w:val="24"/>
          <w:szCs w:val="24"/>
        </w:rPr>
        <w:t>)</w:t>
      </w:r>
      <w:r w:rsidR="006E76DB" w:rsidRPr="006E76DB">
        <w:rPr>
          <w:rFonts w:ascii="Times New Roman" w:hAnsi="Times New Roman" w:cs="Times New Roman"/>
          <w:sz w:val="24"/>
          <w:szCs w:val="24"/>
        </w:rPr>
        <w:t xml:space="preserve">  </w:t>
      </w:r>
    </w:p>
    <w:p w14:paraId="2E6E522E" w14:textId="0A3BF344" w:rsidR="006E76DB" w:rsidRPr="006E76DB" w:rsidRDefault="00093822" w:rsidP="006E76DB">
      <w:pPr>
        <w:spacing w:line="360" w:lineRule="auto"/>
        <w:jc w:val="both"/>
        <w:rPr>
          <w:rFonts w:ascii="Times New Roman" w:hAnsi="Times New Roman" w:cs="Times New Roman"/>
          <w:sz w:val="24"/>
          <w:szCs w:val="24"/>
        </w:rPr>
      </w:pPr>
      <w:r>
        <w:rPr>
          <w:rFonts w:ascii="Times New Roman" w:hAnsi="Times New Roman" w:cs="Times New Roman"/>
          <w:sz w:val="24"/>
          <w:szCs w:val="24"/>
        </w:rPr>
        <w:t>Early</w:t>
      </w:r>
      <w:r w:rsidR="006E76DB" w:rsidRPr="006E76DB">
        <w:rPr>
          <w:rFonts w:ascii="Times New Roman" w:hAnsi="Times New Roman" w:cs="Times New Roman"/>
          <w:sz w:val="24"/>
          <w:szCs w:val="24"/>
        </w:rPr>
        <w:t xml:space="preserve"> initiation of breast feeding </w:t>
      </w:r>
      <w:r>
        <w:rPr>
          <w:rFonts w:ascii="Times New Roman" w:hAnsi="Times New Roman" w:cs="Times New Roman"/>
          <w:sz w:val="24"/>
          <w:szCs w:val="24"/>
        </w:rPr>
        <w:t>decreased the risk of preterm neonatal death by 5</w:t>
      </w:r>
      <w:r w:rsidR="00883BDF">
        <w:rPr>
          <w:rFonts w:ascii="Times New Roman" w:hAnsi="Times New Roman" w:cs="Times New Roman"/>
          <w:sz w:val="24"/>
          <w:szCs w:val="24"/>
        </w:rPr>
        <w:t>9</w:t>
      </w:r>
      <w:r>
        <w:rPr>
          <w:rFonts w:ascii="Times New Roman" w:hAnsi="Times New Roman" w:cs="Times New Roman"/>
          <w:sz w:val="24"/>
          <w:szCs w:val="24"/>
        </w:rPr>
        <w:t>%</w:t>
      </w:r>
      <w:r w:rsidR="0052095D">
        <w:rPr>
          <w:rFonts w:ascii="Times New Roman" w:hAnsi="Times New Roman" w:cs="Times New Roman"/>
          <w:sz w:val="24"/>
          <w:szCs w:val="24"/>
        </w:rPr>
        <w:t xml:space="preserve"> </w:t>
      </w:r>
      <w:r w:rsidR="006F5F43">
        <w:rPr>
          <w:rFonts w:ascii="Times New Roman" w:hAnsi="Times New Roman" w:cs="Times New Roman"/>
          <w:sz w:val="24"/>
        </w:rPr>
        <w:t>(AHR</w:t>
      </w:r>
      <w:r w:rsidR="00883BDF">
        <w:rPr>
          <w:rFonts w:ascii="Times New Roman" w:hAnsi="Times New Roman" w:cs="Times New Roman"/>
          <w:sz w:val="24"/>
        </w:rPr>
        <w:t>=</w:t>
      </w:r>
      <w:r w:rsidR="00883BDF">
        <w:rPr>
          <w:rFonts w:ascii="Times New Roman" w:hAnsi="Times New Roman" w:cs="Times New Roman"/>
          <w:sz w:val="24"/>
          <w:szCs w:val="24"/>
        </w:rPr>
        <w:t>0.41:</w:t>
      </w:r>
      <w:r w:rsidR="00883BDF">
        <w:rPr>
          <w:rFonts w:ascii="Times New Roman" w:hAnsi="Times New Roman" w:cs="Times New Roman"/>
          <w:sz w:val="24"/>
        </w:rPr>
        <w:t xml:space="preserve"> 95% CI (</w:t>
      </w:r>
      <w:r w:rsidR="006F5F43">
        <w:rPr>
          <w:rFonts w:ascii="Times New Roman" w:hAnsi="Times New Roman" w:cs="Times New Roman"/>
          <w:sz w:val="24"/>
          <w:szCs w:val="24"/>
        </w:rPr>
        <w:t>0.28, 0.59</w:t>
      </w:r>
      <w:r w:rsidRPr="00D17F3C">
        <w:rPr>
          <w:rFonts w:ascii="Times New Roman" w:hAnsi="Times New Roman" w:cs="Times New Roman"/>
          <w:sz w:val="24"/>
        </w:rPr>
        <w:t>))</w:t>
      </w:r>
      <w:r w:rsidRPr="00093822">
        <w:rPr>
          <w:rFonts w:ascii="Times New Roman" w:hAnsi="Times New Roman" w:cs="Times New Roman"/>
          <w:sz w:val="24"/>
          <w:szCs w:val="24"/>
        </w:rPr>
        <w:t xml:space="preserve"> </w:t>
      </w:r>
      <w:r>
        <w:rPr>
          <w:rFonts w:ascii="Times New Roman" w:hAnsi="Times New Roman" w:cs="Times New Roman"/>
          <w:sz w:val="24"/>
          <w:szCs w:val="24"/>
        </w:rPr>
        <w:t>(p&lt;0.001)</w:t>
      </w:r>
      <w:r w:rsidR="006E76DB" w:rsidRPr="006E76DB">
        <w:rPr>
          <w:rFonts w:ascii="Times New Roman" w:hAnsi="Times New Roman" w:cs="Times New Roman"/>
          <w:sz w:val="24"/>
          <w:szCs w:val="24"/>
        </w:rPr>
        <w:t>. This finding was su</w:t>
      </w:r>
      <w:r w:rsidR="00883BDF">
        <w:rPr>
          <w:rFonts w:ascii="Times New Roman" w:hAnsi="Times New Roman" w:cs="Times New Roman"/>
          <w:sz w:val="24"/>
          <w:szCs w:val="24"/>
        </w:rPr>
        <w:t>pported</w:t>
      </w:r>
      <w:r>
        <w:rPr>
          <w:rFonts w:ascii="Times New Roman" w:hAnsi="Times New Roman" w:cs="Times New Roman"/>
          <w:sz w:val="24"/>
          <w:szCs w:val="24"/>
        </w:rPr>
        <w:t xml:space="preserve"> by the previous study</w:t>
      </w:r>
      <w:r w:rsidR="00AE488E">
        <w:rPr>
          <w:rFonts w:ascii="Times New Roman" w:hAnsi="Times New Roman" w:cs="Times New Roman"/>
          <w:sz w:val="24"/>
          <w:szCs w:val="24"/>
        </w:rPr>
        <w:t xml:space="preserve"> finding</w:t>
      </w:r>
      <w:r w:rsidR="006E76DB" w:rsidRPr="006E76DB">
        <w:rPr>
          <w:rFonts w:ascii="Times New Roman" w:hAnsi="Times New Roman" w:cs="Times New Roman"/>
          <w:sz w:val="24"/>
          <w:szCs w:val="24"/>
        </w:rPr>
        <w:t xml:space="preserve"> in northwest Ethiopia</w:t>
      </w:r>
      <w:r w:rsidR="006E76DB" w:rsidRPr="006E76DB">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&lt;EndNote&gt;&lt;Cite&gt;&lt;Author&gt;Yehuala&lt;/Author&gt;&lt;Year&gt;2015&lt;/Year&gt;&lt;RecNum&gt;17&lt;/RecNum&gt;&lt;DisplayText&gt;(38)&lt;/DisplayText&gt;&lt;record&gt;&lt;rec-number&gt;17&lt;/rec-number&gt;&lt;foreign-keys&gt;&lt;key app="EN" db-id="e2x5dzd2l5eewze5dewprwftfe0wazva0z0e"&gt;17&lt;/key&gt;&lt;/foreign-keys&gt;&lt;ref-type name="Journal Article"&gt;17&lt;/ref-type&gt;&lt;contributors&gt;&lt;authors&gt;&lt;author&gt;Yehuala, Sheferaw&lt;/author&gt;&lt;author&gt;Teka, Zinabu&lt;/author&gt;&lt;/authors&gt;&lt;/contributors&gt;&lt;titles&gt;&lt;title&gt;Survival analysis of premature infants admitted to Neonatal Int ensive care unit (NICU) in Northwest Ethiopia using Semi-Parametric Fr ailty Model&lt;/title&gt;&lt;secondary-title&gt;Journal of Biometrics &amp;amp; Biostatistics&lt;/secondary-title&gt;&lt;/titles&gt;&lt;periodical&gt;&lt;full-title&gt;Journal of Biometrics &amp;amp; Biostatistics&lt;/full-title&gt;&lt;/periodical&gt;&lt;pages&gt;1&lt;/pages&gt;&lt;volume&gt;6&lt;/volume&gt;&lt;number&gt;1&lt;/number&gt;&lt;dates&gt;&lt;year&gt;2015&lt;/year&gt;&lt;/dates&gt;&lt;publisher&gt;OMICS Publishing Group&lt;/publisher&gt;&lt;isbn&gt;2155-6180&lt;/isbn&gt;&lt;urls&gt;&lt;/urls&gt;&lt;/record&gt;&lt;/Cite&gt;&lt;/EndNote&gt;</w:instrText>
      </w:r>
      <w:r w:rsidR="006E76DB" w:rsidRPr="006E76DB">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8" w:tooltip="Yehuala, 2015 #17" w:history="1">
        <w:r w:rsidR="00AA369A">
          <w:rPr>
            <w:rFonts w:ascii="Times New Roman" w:hAnsi="Times New Roman" w:cs="Times New Roman"/>
            <w:noProof/>
            <w:sz w:val="24"/>
            <w:szCs w:val="24"/>
          </w:rPr>
          <w:t>38</w:t>
        </w:r>
      </w:hyperlink>
      <w:r w:rsidR="00AA369A">
        <w:rPr>
          <w:rFonts w:ascii="Times New Roman" w:hAnsi="Times New Roman" w:cs="Times New Roman"/>
          <w:noProof/>
          <w:sz w:val="24"/>
          <w:szCs w:val="24"/>
        </w:rPr>
        <w:t>)</w:t>
      </w:r>
      <w:r w:rsidR="006E76DB" w:rsidRPr="006E76DB">
        <w:rPr>
          <w:rFonts w:ascii="Times New Roman" w:hAnsi="Times New Roman" w:cs="Times New Roman"/>
          <w:sz w:val="24"/>
          <w:szCs w:val="24"/>
        </w:rPr>
        <w:fldChar w:fldCharType="end"/>
      </w:r>
      <w:r w:rsidR="006E76DB" w:rsidRPr="006E76DB">
        <w:rPr>
          <w:rFonts w:ascii="Times New Roman" w:hAnsi="Times New Roman" w:cs="Times New Roman"/>
          <w:sz w:val="24"/>
          <w:szCs w:val="24"/>
        </w:rPr>
        <w:t>. From the scientific evidences; the initiation of breast feeding/milk might provide prote</w:t>
      </w:r>
      <w:r w:rsidR="00883BDF">
        <w:rPr>
          <w:rFonts w:ascii="Times New Roman" w:hAnsi="Times New Roman" w:cs="Times New Roman"/>
          <w:sz w:val="24"/>
          <w:szCs w:val="24"/>
        </w:rPr>
        <w:t>ction against various diseases.</w:t>
      </w:r>
      <w:r w:rsidR="006E76DB" w:rsidRPr="006E76DB">
        <w:rPr>
          <w:rFonts w:ascii="Times New Roman" w:hAnsi="Times New Roman" w:cs="Times New Roman"/>
          <w:sz w:val="24"/>
          <w:szCs w:val="24"/>
        </w:rPr>
        <w:t xml:space="preserve"> Breast milk contains antibacterial, immunologic and other factors that can enhance bactericidal enzymes, complements and macrophages</w:t>
      </w:r>
      <w:r w:rsidR="00883BDF">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&lt;EndNote&gt;&lt;Cite&gt;&lt;Author&gt;Kliegman&lt;/Author&gt;&lt;Year&gt;2016&lt;/Year&gt;&lt;RecNum&gt;41&lt;/RecNum&gt;&lt;DisplayText&gt;(39)&lt;/DisplayText&gt;&lt;record&gt;&lt;rec-number&gt;41&lt;/rec-number&gt;&lt;foreign-keys&gt;&lt;key app="EN" db-id="v555fezp8wdfdpe0a9uxwte4ttt2espsv5sp"&gt;41&lt;/key&gt;&lt;/foreign-keys&gt;&lt;ref-type name="Web Page"&gt;12&lt;/ref-type&gt;&lt;contributors&gt;&lt;authors&gt;&lt;author&gt;Kliegman, Robert Stanton Bonita St Geme Joseph W. Schor Nina Felice Behrman Richard E. Nelson Waldo E.&lt;/author&gt;&lt;/authors&gt;&lt;/contributors&gt;&lt;titles&gt;&lt;title&gt;Nelson textbook of pediatrics&lt;/title&gt;&lt;/titles&gt;&lt;dates&gt;&lt;year&gt;2016&lt;/year&gt;&lt;/dates&gt;&lt;isbn&gt;9780323263528 0323263526&lt;/isbn&gt;&lt;urls&gt;&lt;related-urls&gt;&lt;url&gt;https://www.clinicalkey.com/dura/browse/bookChapter/3-s2.0-C20120035867&lt;/url&gt;&lt;/related-urls&gt;&lt;/urls&gt;&lt;remote-database-name&gt;/z-wcorg/&lt;/remote-database-name&gt;&lt;remote-database-provider&gt;http://worldcat.org&lt;/remote-database-provider&gt;&lt;language&gt;English&lt;/language&gt;&lt;/record&gt;&lt;/Cite&gt;&lt;/EndNote&gt;</w:instrText>
      </w:r>
      <w:r w:rsidR="00883BDF">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9" w:tooltip="Kliegman, 2016 #41" w:history="1">
        <w:r w:rsidR="00AA369A">
          <w:rPr>
            <w:rFonts w:ascii="Times New Roman" w:hAnsi="Times New Roman" w:cs="Times New Roman"/>
            <w:noProof/>
            <w:sz w:val="24"/>
            <w:szCs w:val="24"/>
          </w:rPr>
          <w:t>39</w:t>
        </w:r>
      </w:hyperlink>
      <w:r w:rsidR="00AA369A">
        <w:rPr>
          <w:rFonts w:ascii="Times New Roman" w:hAnsi="Times New Roman" w:cs="Times New Roman"/>
          <w:noProof/>
          <w:sz w:val="24"/>
          <w:szCs w:val="24"/>
        </w:rPr>
        <w:t>)</w:t>
      </w:r>
      <w:r w:rsidR="00883BDF">
        <w:rPr>
          <w:rFonts w:ascii="Times New Roman" w:hAnsi="Times New Roman" w:cs="Times New Roman"/>
          <w:sz w:val="24"/>
          <w:szCs w:val="24"/>
        </w:rPr>
        <w:fldChar w:fldCharType="end"/>
      </w:r>
      <w:r w:rsidR="00883BDF">
        <w:rPr>
          <w:rFonts w:ascii="Times New Roman" w:hAnsi="Times New Roman" w:cs="Times New Roman"/>
          <w:sz w:val="24"/>
          <w:szCs w:val="24"/>
        </w:rPr>
        <w:t>.</w:t>
      </w:r>
      <w:r w:rsidR="006E76DB" w:rsidRPr="006E76DB">
        <w:rPr>
          <w:rFonts w:ascii="Times New Roman" w:hAnsi="Times New Roman" w:cs="Times New Roman"/>
          <w:sz w:val="24"/>
          <w:szCs w:val="24"/>
        </w:rPr>
        <w:t xml:space="preserve"> </w:t>
      </w:r>
    </w:p>
    <w:p w14:paraId="61DB1872" w14:textId="07607A57" w:rsidR="006F5F43" w:rsidRPr="00596600" w:rsidRDefault="006F5F43" w:rsidP="006F5F43">
      <w:pPr>
        <w:pStyle w:val="ListParagraph"/>
        <w:spacing w:after="120" w:line="360" w:lineRule="auto"/>
        <w:ind w:left="0"/>
        <w:jc w:val="both"/>
        <w:rPr>
          <w:rFonts w:ascii="Times New Roman" w:hAnsi="Times New Roman" w:cs="Times New Roman"/>
          <w:sz w:val="24"/>
          <w:szCs w:val="24"/>
        </w:rPr>
      </w:pPr>
      <w:r w:rsidRPr="00E77A1E">
        <w:rPr>
          <w:rFonts w:ascii="Times New Roman" w:hAnsi="Times New Roman" w:cs="Times New Roman"/>
          <w:sz w:val="24"/>
          <w:szCs w:val="24"/>
        </w:rPr>
        <w:t xml:space="preserve">Gestational age was found </w:t>
      </w:r>
      <w:ins w:id="320" w:author="wireless" w:date="2022-02-12T09:30:00Z">
        <w:r w:rsidR="00AC539A">
          <w:rPr>
            <w:rFonts w:ascii="Times New Roman" w:hAnsi="Times New Roman" w:cs="Times New Roman"/>
            <w:sz w:val="24"/>
            <w:szCs w:val="24"/>
          </w:rPr>
          <w:t>to be</w:t>
        </w:r>
        <w:r w:rsidR="00AC539A" w:rsidRPr="00E77A1E">
          <w:rPr>
            <w:rFonts w:ascii="Times New Roman" w:hAnsi="Times New Roman" w:cs="Times New Roman"/>
            <w:sz w:val="24"/>
            <w:szCs w:val="24"/>
          </w:rPr>
          <w:t xml:space="preserve"> </w:t>
        </w:r>
      </w:ins>
      <w:r w:rsidRPr="00E77A1E">
        <w:rPr>
          <w:rFonts w:ascii="Times New Roman" w:hAnsi="Times New Roman" w:cs="Times New Roman"/>
          <w:sz w:val="24"/>
          <w:szCs w:val="24"/>
        </w:rPr>
        <w:t>a predictor of preterm neonatal mortality</w:t>
      </w:r>
      <w:ins w:id="321" w:author="wireless" w:date="2022-02-12T09:25:00Z">
        <w:r w:rsidR="00AA570D">
          <w:rPr>
            <w:rFonts w:ascii="Times New Roman" w:hAnsi="Times New Roman" w:cs="Times New Roman"/>
            <w:sz w:val="24"/>
            <w:szCs w:val="24"/>
          </w:rPr>
          <w:t>.</w:t>
        </w:r>
      </w:ins>
      <w:r w:rsidRPr="00E77A1E">
        <w:rPr>
          <w:rFonts w:ascii="Times New Roman" w:hAnsi="Times New Roman" w:cs="Times New Roman"/>
          <w:sz w:val="24"/>
          <w:szCs w:val="24"/>
        </w:rPr>
        <w:t xml:space="preserve"> </w:t>
      </w:r>
      <w:ins w:id="322" w:author="wireless" w:date="2022-02-12T09:25:00Z">
        <w:r w:rsidR="00AA570D">
          <w:rPr>
            <w:rFonts w:ascii="Times New Roman" w:hAnsi="Times New Roman" w:cs="Times New Roman"/>
            <w:sz w:val="24"/>
            <w:szCs w:val="24"/>
          </w:rPr>
          <w:t>T</w:t>
        </w:r>
      </w:ins>
      <w:r w:rsidRPr="00E77A1E">
        <w:rPr>
          <w:rFonts w:ascii="Times New Roman" w:hAnsi="Times New Roman" w:cs="Times New Roman"/>
          <w:sz w:val="24"/>
          <w:szCs w:val="24"/>
        </w:rPr>
        <w:t xml:space="preserve">he risk of death for preterm neonates who </w:t>
      </w:r>
      <w:ins w:id="323" w:author="wireless" w:date="2022-02-12T09:25:00Z">
        <w:r w:rsidR="00AA570D">
          <w:rPr>
            <w:rFonts w:ascii="Times New Roman" w:hAnsi="Times New Roman" w:cs="Times New Roman"/>
            <w:sz w:val="24"/>
            <w:szCs w:val="24"/>
          </w:rPr>
          <w:t>had gestational age of</w:t>
        </w:r>
        <w:r w:rsidR="00AA570D" w:rsidRPr="00E77A1E">
          <w:rPr>
            <w:rFonts w:ascii="Times New Roman" w:hAnsi="Times New Roman" w:cs="Times New Roman"/>
            <w:sz w:val="24"/>
            <w:szCs w:val="24"/>
          </w:rPr>
          <w:t xml:space="preserve"> </w:t>
        </w:r>
      </w:ins>
      <w:r w:rsidRPr="00E77A1E">
        <w:rPr>
          <w:rFonts w:ascii="Times New Roman" w:hAnsi="Times New Roman" w:cs="Times New Roman"/>
          <w:sz w:val="24"/>
          <w:szCs w:val="24"/>
        </w:rPr>
        <w:t>28 -32 week</w:t>
      </w:r>
      <w:ins w:id="324" w:author="wireless" w:date="2022-02-12T09:26:00Z">
        <w:r w:rsidR="00AA570D">
          <w:rPr>
            <w:rFonts w:ascii="Times New Roman" w:hAnsi="Times New Roman" w:cs="Times New Roman"/>
            <w:sz w:val="24"/>
            <w:szCs w:val="24"/>
          </w:rPr>
          <w:t>s</w:t>
        </w:r>
      </w:ins>
      <w:r w:rsidRPr="00E77A1E">
        <w:rPr>
          <w:rFonts w:ascii="Times New Roman" w:hAnsi="Times New Roman" w:cs="Times New Roman"/>
          <w:sz w:val="24"/>
          <w:szCs w:val="24"/>
        </w:rPr>
        <w:t xml:space="preserve"> at time of admission</w:t>
      </w:r>
      <w:r>
        <w:rPr>
          <w:rFonts w:ascii="Times New Roman" w:hAnsi="Times New Roman" w:cs="Times New Roman"/>
          <w:sz w:val="24"/>
          <w:szCs w:val="24"/>
        </w:rPr>
        <w:t xml:space="preserve"> was</w:t>
      </w:r>
      <w:r w:rsidRPr="00E77A1E">
        <w:rPr>
          <w:rFonts w:ascii="Times New Roman" w:hAnsi="Times New Roman" w:cs="Times New Roman"/>
          <w:sz w:val="24"/>
          <w:szCs w:val="24"/>
        </w:rPr>
        <w:t xml:space="preserve"> 44</w:t>
      </w:r>
      <w:ins w:id="325" w:author="wireless" w:date="2022-02-12T09:27:00Z">
        <w:r w:rsidR="00AA570D">
          <w:rPr>
            <w:rFonts w:ascii="Times New Roman" w:hAnsi="Times New Roman" w:cs="Times New Roman"/>
            <w:sz w:val="24"/>
            <w:szCs w:val="24"/>
          </w:rPr>
          <w:t>%</w:t>
        </w:r>
      </w:ins>
      <w:r w:rsidRPr="00E77A1E">
        <w:rPr>
          <w:rFonts w:ascii="Times New Roman" w:hAnsi="Times New Roman" w:cs="Times New Roman"/>
          <w:sz w:val="24"/>
          <w:szCs w:val="24"/>
        </w:rPr>
        <w:t xml:space="preserve"> </w:t>
      </w:r>
      <w:ins w:id="326" w:author="wireless" w:date="2022-02-12T09:28:00Z">
        <w:r w:rsidR="00AA570D">
          <w:rPr>
            <w:rFonts w:ascii="Times New Roman" w:hAnsi="Times New Roman" w:cs="Times New Roman"/>
            <w:sz w:val="24"/>
            <w:szCs w:val="24"/>
          </w:rPr>
          <w:t xml:space="preserve"> more compare to preterm neonates who had gestational age </w:t>
        </w:r>
      </w:ins>
      <w:r w:rsidRPr="00E77A1E">
        <w:rPr>
          <w:rFonts w:ascii="Times New Roman" w:hAnsi="Times New Roman" w:cs="Times New Roman"/>
          <w:sz w:val="24"/>
          <w:szCs w:val="24"/>
        </w:rPr>
        <w:t>between 32-37 week</w:t>
      </w:r>
      <w:r>
        <w:rPr>
          <w:rFonts w:ascii="Times New Roman" w:hAnsi="Times New Roman" w:cs="Times New Roman"/>
          <w:sz w:val="24"/>
          <w:szCs w:val="24"/>
        </w:rPr>
        <w:t>s</w:t>
      </w:r>
      <w:r w:rsidRPr="00E77A1E">
        <w:rPr>
          <w:rFonts w:ascii="Times New Roman" w:hAnsi="Times New Roman" w:cs="Times New Roman"/>
          <w:sz w:val="24"/>
          <w:szCs w:val="24"/>
        </w:rPr>
        <w:t xml:space="preserve"> </w:t>
      </w:r>
      <w:ins w:id="327" w:author="wireless" w:date="2022-02-12T09:29:00Z">
        <w:r w:rsidR="00AC539A">
          <w:rPr>
            <w:rFonts w:ascii="Times New Roman" w:hAnsi="Times New Roman" w:cs="Times New Roman"/>
            <w:sz w:val="24"/>
            <w:szCs w:val="24"/>
          </w:rPr>
          <w:t xml:space="preserve">at admission </w:t>
        </w:r>
      </w:ins>
      <w:ins w:id="328" w:author="wireless" w:date="2022-02-12T09:26:00Z">
        <w:r w:rsidR="00AA570D">
          <w:rPr>
            <w:rFonts w:ascii="Times New Roman" w:hAnsi="Times New Roman" w:cs="Times New Roman"/>
            <w:sz w:val="24"/>
            <w:szCs w:val="24"/>
          </w:rPr>
          <w:lastRenderedPageBreak/>
          <w:t xml:space="preserve">(AHR=1.44: </w:t>
        </w:r>
        <w:r w:rsidR="00AA570D">
          <w:rPr>
            <w:rFonts w:ascii="Times New Roman" w:hAnsi="Times New Roman" w:cs="Times New Roman"/>
            <w:sz w:val="24"/>
          </w:rPr>
          <w:t xml:space="preserve">95% CI </w:t>
        </w:r>
        <w:r w:rsidR="00AA570D">
          <w:rPr>
            <w:rFonts w:ascii="Times New Roman" w:hAnsi="Times New Roman" w:cs="Times New Roman"/>
            <w:sz w:val="24"/>
            <w:szCs w:val="24"/>
          </w:rPr>
          <w:t>(1.02, 2.03</w:t>
        </w:r>
        <w:r w:rsidR="00AA570D" w:rsidRPr="0051394B">
          <w:rPr>
            <w:rFonts w:ascii="Times New Roman" w:hAnsi="Times New Roman" w:cs="Times New Roman"/>
            <w:sz w:val="24"/>
            <w:szCs w:val="24"/>
          </w:rPr>
          <w:t>)</w:t>
        </w:r>
      </w:ins>
      <w:ins w:id="329" w:author="wireless" w:date="2022-02-12T09:32:00Z">
        <w:r w:rsidR="00AC539A">
          <w:rPr>
            <w:rFonts w:ascii="Times New Roman" w:hAnsi="Times New Roman" w:cs="Times New Roman"/>
            <w:sz w:val="24"/>
            <w:szCs w:val="24"/>
          </w:rPr>
          <w:t xml:space="preserve"> (P&lt;0.05)</w:t>
        </w:r>
      </w:ins>
      <w:r w:rsidRPr="00E77A1E">
        <w:rPr>
          <w:rFonts w:ascii="Times New Roman" w:hAnsi="Times New Roman" w:cs="Times New Roman"/>
          <w:sz w:val="24"/>
          <w:szCs w:val="24"/>
        </w:rPr>
        <w:t xml:space="preserve">. This finding </w:t>
      </w:r>
      <w:r>
        <w:rPr>
          <w:rFonts w:ascii="Times New Roman" w:hAnsi="Times New Roman" w:cs="Times New Roman"/>
          <w:sz w:val="24"/>
          <w:szCs w:val="24"/>
        </w:rPr>
        <w:t>was</w:t>
      </w:r>
      <w:r w:rsidRPr="00E77A1E">
        <w:rPr>
          <w:rFonts w:ascii="Times New Roman" w:hAnsi="Times New Roman" w:cs="Times New Roman"/>
          <w:sz w:val="24"/>
          <w:szCs w:val="24"/>
        </w:rPr>
        <w:t xml:space="preserve"> supported by study conducted in Ethiopia </w:t>
      </w:r>
      <w:proofErr w:type="spellStart"/>
      <w:r w:rsidRPr="00E77A1E">
        <w:rPr>
          <w:rFonts w:ascii="Times New Roman" w:hAnsi="Times New Roman" w:cs="Times New Roman"/>
          <w:sz w:val="24"/>
          <w:szCs w:val="24"/>
        </w:rPr>
        <w:t>Jimma</w:t>
      </w:r>
      <w:proofErr w:type="spellEnd"/>
      <w:r w:rsidRPr="00E77A1E">
        <w:rPr>
          <w:rFonts w:ascii="Times New Roman" w:hAnsi="Times New Roman" w:cs="Times New Roman"/>
          <w:sz w:val="24"/>
          <w:szCs w:val="24"/>
        </w:rPr>
        <w:t xml:space="preserve"> University specialized hospital</w:t>
      </w:r>
      <w:r w:rsidRPr="00E77A1E">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&lt;EndNote&gt;&lt;Cite&gt;&lt;Author&gt;Wesenu&lt;/Author&gt;&lt;Year&gt;2017&lt;/Year&gt;&lt;RecNum&gt;36&lt;/RecNum&gt;&lt;DisplayText&gt;(20)&lt;/DisplayText&gt;&lt;record&gt;&lt;rec-number&gt;36&lt;/rec-number&gt;&lt;foreign-keys&gt;&lt;key app="EN" db-id="v555fezp8wdfdpe0a9uxwte4ttt2espsv5sp"&gt;36&lt;/key&gt;&lt;/foreign-keys&gt;&lt;ref-type name="Journal Article"&gt;17&lt;/ref-type&gt;&lt;contributors&gt;&lt;authors&gt;&lt;author&gt;Wesenu, Million&lt;/author&gt;&lt;author&gt;Kulkarni, Sudhir&lt;/author&gt;&lt;author&gt;Tilahun, Tafere&lt;/author&gt;&lt;/authors&gt;&lt;/contributors&gt;&lt;titles&gt;&lt;title&gt;Modeling determinants of time-to-death in premature infants admitted to neonatal intensive care unit in Jimma University Specialized Hospital&lt;/title&gt;&lt;secondary-title&gt;Annals of Data Science&lt;/secondary-title&gt;&lt;/titles&gt;&lt;periodical&gt;&lt;full-title&gt;Annals of Data Science&lt;/full-title&gt;&lt;/periodical&gt;&lt;pages&gt;361-381&lt;/pages&gt;&lt;volume&gt;4&lt;/volume&gt;&lt;number&gt;3&lt;/number&gt;&lt;dates&gt;&lt;year&gt;2017&lt;/year&gt;&lt;/dates&gt;&lt;isbn&gt;2198-5812&lt;/isbn&gt;&lt;urls&gt;&lt;/urls&gt;&lt;/record&gt;&lt;/Cite&gt;&lt;/EndNote&gt;</w:instrText>
      </w:r>
      <w:r w:rsidRPr="00E77A1E">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0" w:tooltip="Wesenu, 2017 #9" w:history="1">
        <w:r w:rsidR="00AA369A">
          <w:rPr>
            <w:rFonts w:ascii="Times New Roman" w:hAnsi="Times New Roman" w:cs="Times New Roman"/>
            <w:noProof/>
            <w:sz w:val="24"/>
            <w:szCs w:val="24"/>
          </w:rPr>
          <w:t>20</w:t>
        </w:r>
      </w:hyperlink>
      <w:r>
        <w:rPr>
          <w:rFonts w:ascii="Times New Roman" w:hAnsi="Times New Roman" w:cs="Times New Roman"/>
          <w:noProof/>
          <w:sz w:val="24"/>
          <w:szCs w:val="24"/>
        </w:rPr>
        <w:t>)</w:t>
      </w:r>
      <w:r w:rsidRPr="00E77A1E">
        <w:rPr>
          <w:rFonts w:ascii="Times New Roman" w:hAnsi="Times New Roman" w:cs="Times New Roman"/>
          <w:sz w:val="24"/>
          <w:szCs w:val="24"/>
        </w:rPr>
        <w:fldChar w:fldCharType="end"/>
      </w:r>
      <w:r w:rsidRPr="00E77A1E">
        <w:rPr>
          <w:rFonts w:ascii="Times New Roman" w:hAnsi="Times New Roman" w:cs="Times New Roman"/>
          <w:sz w:val="24"/>
          <w:szCs w:val="24"/>
        </w:rPr>
        <w:t>,University of Gondar</w:t>
      </w:r>
      <w:r>
        <w:rPr>
          <w:rFonts w:ascii="Times New Roman" w:hAnsi="Times New Roman" w:cs="Times New Roman"/>
          <w:sz w:val="24"/>
          <w:szCs w:val="24"/>
        </w:rPr>
        <w:t xml:space="preserve"> specialized Hospital</w:t>
      </w:r>
      <w:r w:rsidRPr="00E77A1E">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&lt;EndNote&gt;&lt;Cite&gt;&lt;Author&gt;Yismaw&lt;/Author&gt;&lt;Year&gt;2019&lt;/Year&gt;&lt;RecNum&gt;1&lt;/RecNum&gt;&lt;DisplayText&gt;(23)&lt;/DisplayText&gt;&lt;record&gt;&lt;rec-number&gt;1&lt;/rec-number&gt;&lt;foreign-keys&gt;&lt;key app="EN" db-id="e2x5dzd2l5eewze5dewprwftfe0wazva0z0e"&gt;1&lt;/key&gt;&lt;/foreign-keys&gt;&lt;ref-type name="Journal Article"&gt;17&lt;/ref-type&gt;&lt;contributors&gt;&lt;authors&gt;&lt;author&gt;Yismaw, Ayenew Engida&lt;/author&gt;&lt;author&gt;Gelagay, Abebaw Addis&lt;/author&gt;&lt;author&gt;Sisay, Malede Mequanent&lt;/author&gt;&lt;/authors&gt;&lt;/contributors&gt;&lt;titles&gt;&lt;title&gt;Survival and predictors among preterm neonates admitted at University of Gondar comprehensive specialized hospital neonatal intensive care unit, Northwest Ethiopia&lt;/title&gt;&lt;secondary-title&gt;Italian journal of pediatrics&lt;/secondary-title&gt;&lt;/titles&gt;&lt;periodical&gt;&lt;full-title&gt;Italian journal of pediatrics&lt;/full-title&gt;&lt;/periodical&gt;&lt;pages&gt;1-11&lt;/pages&gt;&lt;volume&gt;45&lt;/volume&gt;&lt;number&gt;1&lt;/number&gt;&lt;dates&gt;&lt;year&gt;2019&lt;/year&gt;&lt;/dates&gt;&lt;publisher&gt;Springer&lt;/publisher&gt;&lt;isbn&gt;1824-7288&lt;/isbn&gt;&lt;urls&gt;&lt;/urls&gt;&lt;/record&gt;&lt;/Cite&gt;&lt;/EndNote&gt;</w:instrText>
      </w:r>
      <w:r w:rsidRPr="00E77A1E">
        <w:rPr>
          <w:rFonts w:ascii="Times New Roman" w:hAnsi="Times New Roman" w:cs="Times New Roman"/>
          <w:sz w:val="24"/>
          <w:szCs w:val="24"/>
        </w:rPr>
        <w:fldChar w:fldCharType="separate"/>
      </w:r>
      <w:r>
        <w:rPr>
          <w:rFonts w:ascii="Times New Roman" w:hAnsi="Times New Roman" w:cs="Times New Roman"/>
          <w:noProof/>
          <w:sz w:val="24"/>
          <w:szCs w:val="24"/>
        </w:rPr>
        <w:t>(</w:t>
      </w:r>
      <w:hyperlink w:anchor="_ENREF_23" w:tooltip="Yismaw, 2019 #1" w:history="1">
        <w:r w:rsidR="00AA369A">
          <w:rPr>
            <w:rFonts w:ascii="Times New Roman" w:hAnsi="Times New Roman" w:cs="Times New Roman"/>
            <w:noProof/>
            <w:sz w:val="24"/>
            <w:szCs w:val="24"/>
          </w:rPr>
          <w:t>23</w:t>
        </w:r>
      </w:hyperlink>
      <w:r>
        <w:rPr>
          <w:rFonts w:ascii="Times New Roman" w:hAnsi="Times New Roman" w:cs="Times New Roman"/>
          <w:noProof/>
          <w:sz w:val="24"/>
          <w:szCs w:val="24"/>
        </w:rPr>
        <w:t>)</w:t>
      </w:r>
      <w:r w:rsidRPr="00E77A1E">
        <w:rPr>
          <w:rFonts w:ascii="Times New Roman" w:hAnsi="Times New Roman" w:cs="Times New Roman"/>
          <w:sz w:val="24"/>
          <w:szCs w:val="24"/>
        </w:rPr>
        <w:fldChar w:fldCharType="end"/>
      </w:r>
      <w:r w:rsidRPr="00E77A1E">
        <w:rPr>
          <w:rFonts w:ascii="Times New Roman" w:hAnsi="Times New Roman" w:cs="Times New Roman"/>
          <w:sz w:val="24"/>
          <w:szCs w:val="24"/>
        </w:rPr>
        <w:t>,</w:t>
      </w:r>
      <w:proofErr w:type="spellStart"/>
      <w:r>
        <w:rPr>
          <w:rFonts w:ascii="Times New Roman" w:hAnsi="Times New Roman" w:cs="Times New Roman"/>
          <w:sz w:val="24"/>
          <w:szCs w:val="24"/>
        </w:rPr>
        <w:t>Mizan</w:t>
      </w:r>
      <w:proofErr w:type="spellEnd"/>
      <w:r>
        <w:rPr>
          <w:rFonts w:ascii="Times New Roman" w:hAnsi="Times New Roman" w:cs="Times New Roman"/>
          <w:sz w:val="24"/>
          <w:szCs w:val="24"/>
        </w:rPr>
        <w:t xml:space="preserve"> </w:t>
      </w:r>
      <w:proofErr w:type="spellStart"/>
      <w:r w:rsidRPr="00E77A1E">
        <w:rPr>
          <w:rFonts w:ascii="Times New Roman" w:hAnsi="Times New Roman" w:cs="Times New Roman"/>
          <w:sz w:val="24"/>
          <w:szCs w:val="24"/>
        </w:rPr>
        <w:t>tepi</w:t>
      </w:r>
      <w:proofErr w:type="spellEnd"/>
      <w:r w:rsidRPr="00E77A1E">
        <w:rPr>
          <w:rFonts w:ascii="Times New Roman" w:hAnsi="Times New Roman" w:cs="Times New Roman"/>
          <w:sz w:val="24"/>
          <w:szCs w:val="24"/>
        </w:rPr>
        <w:t xml:space="preserve"> </w:t>
      </w:r>
      <w:ins w:id="330" w:author="wireless" w:date="2022-02-07T08:25:00Z">
        <w:r w:rsidR="00F12603" w:rsidRPr="00E77A1E">
          <w:rPr>
            <w:rFonts w:ascii="Times New Roman" w:hAnsi="Times New Roman" w:cs="Times New Roman"/>
            <w:sz w:val="24"/>
            <w:szCs w:val="24"/>
          </w:rPr>
          <w:t>Hospital</w:t>
        </w:r>
      </w:ins>
      <w:r w:rsidRPr="00E77A1E">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&lt;EndNote&gt;&lt;Cite&gt;&lt;Author&gt;Bereka&lt;/Author&gt;&lt;Year&gt;2021&lt;/Year&gt;&lt;RecNum&gt;42&lt;/RecNum&gt;&lt;DisplayText&gt;(36)&lt;/DisplayText&gt;&lt;record&gt;&lt;rec-number&gt;42&lt;/rec-number&gt;&lt;foreign-keys&gt;&lt;key app="EN" db-id="v555fezp8wdfdpe0a9uxwte4ttt2espsv5sp"&gt;42&lt;/key&gt;&lt;/foreign-keys&gt;&lt;ref-type name="Journal Article"&gt;17&lt;/ref-type&gt;&lt;contributors&gt;&lt;authors&gt;&lt;author&gt;Bereka, B.&lt;/author&gt;&lt;author&gt;Demeke, T.&lt;/author&gt;&lt;author&gt;Fenta, B.&lt;/author&gt;&lt;author&gt;Dagnaw, Y.&lt;/author&gt;&lt;/authors&gt;&lt;/contributors&gt;&lt;titles&gt;&lt;title&gt;Survival Status and Predictors of Mortality Among Preterm Neonates Admitted to Mizan Tepi University Teaching Hospital, South West Ethiopia&lt;/title&gt;&lt;secondary-title&gt;Pediatric health, medicine and therapeutics&lt;/secondary-title&gt;&lt;/titles&gt;&lt;periodical&gt;&lt;full-title&gt;Pediatric health, medicine and therapeutics&lt;/full-title&gt;&lt;abbr-1&gt;Pediatric Health Med Ther&lt;/abbr-1&gt;&lt;/periodical&gt;&lt;pages&gt;439-449&lt;/pages&gt;&lt;volume&gt;12&lt;/volume&gt;&lt;dates&gt;&lt;year&gt;2021&lt;/year&gt;&lt;/dates&gt;&lt;isbn&gt;1179-9927 (Electronic)&amp;#xD;1179-9927 (Linking)&lt;/isbn&gt;&lt;urls&gt;&lt;/urls&gt;&lt;/record&gt;&lt;/Cite&gt;&lt;/EndNote&gt;</w:instrText>
      </w:r>
      <w:r w:rsidRPr="00E77A1E">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6" w:tooltip="Bereka, 2021 #42" w:history="1">
        <w:r w:rsidR="00AA369A">
          <w:rPr>
            <w:rFonts w:ascii="Times New Roman" w:hAnsi="Times New Roman" w:cs="Times New Roman"/>
            <w:noProof/>
            <w:sz w:val="24"/>
            <w:szCs w:val="24"/>
          </w:rPr>
          <w:t>36</w:t>
        </w:r>
      </w:hyperlink>
      <w:r w:rsidR="00AA369A">
        <w:rPr>
          <w:rFonts w:ascii="Times New Roman" w:hAnsi="Times New Roman" w:cs="Times New Roman"/>
          <w:noProof/>
          <w:sz w:val="24"/>
          <w:szCs w:val="24"/>
        </w:rPr>
        <w:t>)</w:t>
      </w:r>
      <w:r w:rsidRPr="00E77A1E">
        <w:rPr>
          <w:rFonts w:ascii="Times New Roman" w:hAnsi="Times New Roman" w:cs="Times New Roman"/>
          <w:sz w:val="24"/>
          <w:szCs w:val="24"/>
        </w:rPr>
        <w:fldChar w:fldCharType="end"/>
      </w:r>
      <w:r w:rsidRPr="00E77A1E">
        <w:rPr>
          <w:rFonts w:ascii="Times New Roman" w:hAnsi="Times New Roman" w:cs="Times New Roman"/>
          <w:sz w:val="24"/>
          <w:szCs w:val="24"/>
        </w:rPr>
        <w:t xml:space="preserve"> and studies conducted in Iran </w:t>
      </w:r>
      <w:proofErr w:type="spellStart"/>
      <w:r w:rsidRPr="00E77A1E">
        <w:rPr>
          <w:rFonts w:ascii="Times New Roman" w:hAnsi="Times New Roman" w:cs="Times New Roman"/>
          <w:sz w:val="24"/>
          <w:szCs w:val="24"/>
        </w:rPr>
        <w:t>Fatimiah</w:t>
      </w:r>
      <w:proofErr w:type="spellEnd"/>
      <w:r w:rsidRPr="00E77A1E">
        <w:rPr>
          <w:rFonts w:ascii="Times New Roman" w:hAnsi="Times New Roman" w:cs="Times New Roman"/>
          <w:sz w:val="24"/>
          <w:szCs w:val="24"/>
        </w:rPr>
        <w:t xml:space="preserve"> Hospital</w:t>
      </w:r>
      <w:r w:rsidRPr="00E77A1E">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&lt;EndNote&gt;&lt;Cite&gt;&lt;Author&gt;Basiri&lt;/Author&gt;&lt;Year&gt;2015&lt;/Year&gt;&lt;RecNum&gt;39&lt;/RecNum&gt;&lt;DisplayText&gt;(34)&lt;/DisplayText&gt;&lt;record&gt;&lt;rec-number&gt;39&lt;/rec-number&gt;&lt;foreign-keys&gt;&lt;key app="EN" db-id="v555fezp8wdfdpe0a9uxwte4ttt2espsv5sp"&gt;39&lt;/key&gt;&lt;/foreign-keys&gt;&lt;ref-type name="Journal Article"&gt;17&lt;/ref-type&gt;&lt;contributors&gt;&lt;authors&gt;&lt;author&gt;Basiri, B.&lt;/author&gt;&lt;author&gt;Esna Ashari, F.&lt;/author&gt;&lt;author&gt;Shokouhi, M.&lt;/author&gt;&lt;author&gt;Sabzehei, M. K.&lt;/author&gt;&lt;/authors&gt;&lt;/contributors&gt;&lt;titles&gt;&lt;title&gt;Neonatal Mortality and its Main Determinants in Premature Infants Hospitalized in Neonatal Intensive Care Unit in Fatemieh Hospital, Hamadan, Iran&lt;/title&gt;&lt;secondary-title&gt;J Compr Ped&lt;/secondary-title&gt;&lt;/titles&gt;&lt;periodical&gt;&lt;full-title&gt;J Compr Ped&lt;/full-title&gt;&lt;/periodical&gt;&lt;pages&gt;e26965&lt;/pages&gt;&lt;volume&gt;6&lt;/volume&gt;&lt;number&gt;3&lt;/number&gt;&lt;edition&gt;2015-08-02&lt;/edition&gt;&lt;keywords&gt;&lt;keyword&gt;Infant Mortality&lt;/keyword&gt;&lt;keyword&gt;Intensive Care Units&lt;/keyword&gt;&lt;keyword&gt;Prematurity&lt;/keyword&gt;&lt;keyword&gt;Predictions&lt;/keyword&gt;&lt;/keywords&gt;&lt;dates&gt;&lt;year&gt;2015&lt;/year&gt;&lt;/dates&gt;&lt;isbn&gt;2251-8150&amp;#xD;2251-8177&lt;/isbn&gt;&lt;work-type&gt;Research Article&lt;/work-type&gt;&lt;urls&gt;&lt;related-urls&gt;&lt;url&gt;https://sites.kowsarpub.com/jcp/articles/19849.html&lt;/url&gt;&lt;/related-urls&gt;&lt;pdf-urls&gt;&lt;url&gt;https://jcp.kowsarpub.com/cdn/dl/221d0834-50a0-11e7-8314-7be753608418&lt;/url&gt;&lt;/pdf-urls&gt;&lt;/urls&gt;&lt;electronic-resource-num&gt;10.17795/compreped-26965&lt;/electronic-resource-num&gt;&lt;language&gt;en&lt;/language&gt;&lt;/record&gt;&lt;/Cite&gt;&lt;/EndNote&gt;</w:instrText>
      </w:r>
      <w:r w:rsidRPr="00E77A1E">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4" w:tooltip="Basiri, 2015 #39" w:history="1">
        <w:r w:rsidR="00AA369A">
          <w:rPr>
            <w:rFonts w:ascii="Times New Roman" w:hAnsi="Times New Roman" w:cs="Times New Roman"/>
            <w:noProof/>
            <w:sz w:val="24"/>
            <w:szCs w:val="24"/>
          </w:rPr>
          <w:t>34</w:t>
        </w:r>
      </w:hyperlink>
      <w:r w:rsidR="00AA369A">
        <w:rPr>
          <w:rFonts w:ascii="Times New Roman" w:hAnsi="Times New Roman" w:cs="Times New Roman"/>
          <w:noProof/>
          <w:sz w:val="24"/>
          <w:szCs w:val="24"/>
        </w:rPr>
        <w:t>)</w:t>
      </w:r>
      <w:r w:rsidRPr="00E77A1E">
        <w:rPr>
          <w:rFonts w:ascii="Times New Roman" w:hAnsi="Times New Roman" w:cs="Times New Roman"/>
          <w:sz w:val="24"/>
          <w:szCs w:val="24"/>
        </w:rPr>
        <w:fldChar w:fldCharType="end"/>
      </w:r>
      <w:r w:rsidRPr="00E77A1E">
        <w:rPr>
          <w:rFonts w:ascii="Times New Roman" w:hAnsi="Times New Roman" w:cs="Times New Roman"/>
          <w:sz w:val="24"/>
          <w:szCs w:val="24"/>
        </w:rPr>
        <w:t xml:space="preserve"> ,Uganda</w:t>
      </w:r>
      <w:r>
        <w:rPr>
          <w:rFonts w:ascii="Times New Roman" w:hAnsi="Times New Roman" w:cs="Times New Roman"/>
          <w:sz w:val="24"/>
          <w:szCs w:val="24"/>
        </w:rPr>
        <w:t xml:space="preserve"> Tertiary Hospital</w:t>
      </w:r>
      <w:r w:rsidRPr="00E77A1E">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&lt;EndNote&gt;&lt;Cite&gt;&lt;Author&gt;Egesa&lt;/Author&gt;&lt;Year&gt;2020&lt;/Year&gt;&lt;RecNum&gt;1&lt;/RecNum&gt;&lt;DisplayText&gt;(40)&lt;/DisplayText&gt;&lt;record&gt;&lt;rec-number&gt;1&lt;/rec-number&gt;&lt;foreign-keys&gt;&lt;key app="EN" db-id="v0waeas0darwx9ezfd359sshr5z99txpptfp"&gt;1&lt;/key&gt;&lt;/foreign-keys&gt;&lt;ref-type name="Journal Article"&gt;17&lt;/ref-type&gt;&lt;contributors&gt;&lt;authors&gt;&lt;author&gt;Egesa, Walufu Ivan&lt;/author&gt;&lt;author&gt;Odong, Richard Justin&lt;/author&gt;&lt;author&gt;Kalubi, Peters&lt;/author&gt;&lt;author&gt;Ortiz Yamile, Enedina Arias&lt;/author&gt;&lt;author&gt;Atwine, Daniel&lt;/author&gt;&lt;author&gt;Turyasiima, Munanura&lt;/author&gt;&lt;author&gt;Kiconco, Gloria&lt;/author&gt;&lt;author&gt;Maren, Melvis Bernis&lt;/author&gt;&lt;author&gt;Nduwimana, Martin&lt;/author&gt;&lt;author&gt;Ssebuufu, Robinson&lt;/author&gt;&lt;/authors&gt;&lt;/contributors&gt;&lt;titles&gt;&lt;title&gt;Preterm Neonatal Mortality and Its Determinants at a Tertiary Hospital in Western Uganda: A Prospective Cohort Study&lt;/title&gt;&lt;secondary-title&gt;Pediatric health, medicine and therapeutics&lt;/secondary-title&gt;&lt;alt-title&gt;Pediatric Health Med Ther&lt;/alt-title&gt;&lt;/titles&gt;&lt;periodical&gt;&lt;full-title&gt;Pediatric health, medicine and therapeutics&lt;/full-title&gt;&lt;abbr-1&gt;Pediatric Health Med Ther&lt;/abbr-1&gt;&lt;/periodical&gt;&lt;alt-periodical&gt;&lt;full-title&gt;Pediatric health, medicine and therapeutics&lt;/full-title&gt;&lt;abbr-1&gt;Pediatric Health Med Ther&lt;/abbr-1&gt;&lt;/alt-periodical&gt;&lt;pages&gt;409-420&lt;/pages&gt;&lt;volume&gt;11&lt;/volume&gt;&lt;keywords&gt;&lt;keyword&gt;cohort&lt;/keyword&gt;&lt;keyword&gt;neonatal intensive care unit&lt;/keyword&gt;&lt;keyword&gt;preterm neonate&lt;/keyword&gt;&lt;/keywords&gt;&lt;dates&gt;&lt;year&gt;2020&lt;/year&gt;&lt;/dates&gt;&lt;publisher&gt;Dove&lt;/publisher&gt;&lt;isbn&gt;1179-9927&lt;/isbn&gt;&lt;accession-num&gt;33117056&lt;/accession-num&gt;&lt;urls&gt;&lt;related-urls&gt;&lt;url&gt;https://pubmed.ncbi.nlm.nih.gov/33117056&lt;/url&gt;&lt;url&gt;https://www.ncbi.nlm.nih.gov/pmc/articles/PMC7548335/&lt;/url&gt;&lt;/related-urls&gt;&lt;/urls&gt;&lt;electronic-resource-num&gt;10.2147/phmt.s266675&lt;/electronic-resource-num&gt;&lt;remote-database-name&gt;PubMed&lt;/remote-database-name&gt;&lt;language&gt;eng&lt;/language&gt;&lt;/record&gt;&lt;/Cite&gt;&lt;/EndNote&gt;</w:instrText>
      </w:r>
      <w:r w:rsidRPr="00E77A1E">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40" w:tooltip="Egesa, 2020 #1" w:history="1">
        <w:r w:rsidR="00AA369A">
          <w:rPr>
            <w:rFonts w:ascii="Times New Roman" w:hAnsi="Times New Roman" w:cs="Times New Roman"/>
            <w:noProof/>
            <w:sz w:val="24"/>
            <w:szCs w:val="24"/>
          </w:rPr>
          <w:t>40</w:t>
        </w:r>
      </w:hyperlink>
      <w:r w:rsidR="00AA369A">
        <w:rPr>
          <w:rFonts w:ascii="Times New Roman" w:hAnsi="Times New Roman" w:cs="Times New Roman"/>
          <w:noProof/>
          <w:sz w:val="24"/>
          <w:szCs w:val="24"/>
        </w:rPr>
        <w:t>)</w:t>
      </w:r>
      <w:r w:rsidRPr="00E77A1E">
        <w:rPr>
          <w:rFonts w:ascii="Times New Roman" w:hAnsi="Times New Roman" w:cs="Times New Roman"/>
          <w:sz w:val="24"/>
          <w:szCs w:val="24"/>
        </w:rPr>
        <w:fldChar w:fldCharType="end"/>
      </w:r>
      <w:r>
        <w:rPr>
          <w:rFonts w:ascii="Times New Roman" w:hAnsi="Times New Roman" w:cs="Times New Roman"/>
          <w:sz w:val="24"/>
          <w:szCs w:val="24"/>
        </w:rPr>
        <w:t xml:space="preserve"> .This  may be due to immaturity different organ system of the body which leads them to inability to resist external environment</w:t>
      </w:r>
    </w:p>
    <w:p w14:paraId="59538926" w14:textId="359DEB38" w:rsidR="006E76DB" w:rsidRPr="00AE488E" w:rsidRDefault="00AE488E" w:rsidP="00AE488E">
      <w:pPr>
        <w:spacing w:line="360" w:lineRule="auto"/>
        <w:jc w:val="both"/>
        <w:rPr>
          <w:rFonts w:ascii="Times New Roman" w:hAnsi="Times New Roman" w:cs="Times New Roman"/>
          <w:sz w:val="24"/>
        </w:rPr>
      </w:pPr>
      <w:r>
        <w:rPr>
          <w:rFonts w:ascii="Times New Roman" w:hAnsi="Times New Roman" w:cs="Times New Roman"/>
          <w:sz w:val="24"/>
          <w:szCs w:val="24"/>
        </w:rPr>
        <w:t xml:space="preserve">Preterm neonates diagnosed with </w:t>
      </w:r>
      <w:r w:rsidR="00A7546C">
        <w:rPr>
          <w:rFonts w:ascii="Times New Roman" w:hAnsi="Times New Roman" w:cs="Times New Roman"/>
          <w:sz w:val="24"/>
          <w:szCs w:val="24"/>
        </w:rPr>
        <w:t>e</w:t>
      </w:r>
      <w:r w:rsidR="006E76DB" w:rsidRPr="006E76DB">
        <w:rPr>
          <w:rFonts w:ascii="Times New Roman" w:hAnsi="Times New Roman" w:cs="Times New Roman"/>
          <w:sz w:val="24"/>
          <w:szCs w:val="24"/>
        </w:rPr>
        <w:t xml:space="preserve">arly neonatal sepsis </w:t>
      </w:r>
      <w:r w:rsidR="00A7546C" w:rsidRPr="006E76DB">
        <w:rPr>
          <w:rFonts w:ascii="Times New Roman" w:hAnsi="Times New Roman" w:cs="Times New Roman"/>
          <w:sz w:val="24"/>
          <w:szCs w:val="24"/>
        </w:rPr>
        <w:t>during admission</w:t>
      </w:r>
      <w:r w:rsidR="00A7546C">
        <w:rPr>
          <w:rFonts w:ascii="Times New Roman" w:hAnsi="Times New Roman" w:cs="Times New Roman"/>
          <w:sz w:val="24"/>
          <w:szCs w:val="24"/>
        </w:rPr>
        <w:t xml:space="preserve"> </w:t>
      </w:r>
      <w:r>
        <w:rPr>
          <w:rFonts w:ascii="Times New Roman" w:hAnsi="Times New Roman" w:cs="Times New Roman"/>
          <w:sz w:val="24"/>
          <w:szCs w:val="24"/>
        </w:rPr>
        <w:t xml:space="preserve">had </w:t>
      </w:r>
      <w:r w:rsidR="007220A6">
        <w:rPr>
          <w:rFonts w:ascii="Times New Roman" w:hAnsi="Times New Roman" w:cs="Times New Roman"/>
          <w:sz w:val="24"/>
          <w:szCs w:val="24"/>
        </w:rPr>
        <w:t>37</w:t>
      </w:r>
      <w:r w:rsidRPr="006E76DB">
        <w:rPr>
          <w:rFonts w:ascii="Times New Roman" w:hAnsi="Times New Roman" w:cs="Times New Roman"/>
          <w:sz w:val="24"/>
          <w:szCs w:val="24"/>
        </w:rPr>
        <w:t>%</w:t>
      </w:r>
      <w:r>
        <w:rPr>
          <w:rFonts w:ascii="Times New Roman" w:hAnsi="Times New Roman" w:cs="Times New Roman"/>
          <w:sz w:val="24"/>
          <w:szCs w:val="24"/>
        </w:rPr>
        <w:t xml:space="preserve"> increased hazard rate </w:t>
      </w:r>
      <w:r w:rsidRPr="006E76DB">
        <w:rPr>
          <w:rFonts w:ascii="Times New Roman" w:hAnsi="Times New Roman" w:cs="Times New Roman"/>
          <w:sz w:val="24"/>
          <w:szCs w:val="24"/>
        </w:rPr>
        <w:t xml:space="preserve">compared to those </w:t>
      </w:r>
      <w:r>
        <w:rPr>
          <w:rFonts w:ascii="Times New Roman" w:hAnsi="Times New Roman" w:cs="Times New Roman"/>
          <w:sz w:val="24"/>
          <w:szCs w:val="24"/>
        </w:rPr>
        <w:t xml:space="preserve">preterm </w:t>
      </w:r>
      <w:r w:rsidRPr="006E76DB">
        <w:rPr>
          <w:rFonts w:ascii="Times New Roman" w:hAnsi="Times New Roman" w:cs="Times New Roman"/>
          <w:sz w:val="24"/>
          <w:szCs w:val="24"/>
        </w:rPr>
        <w:t xml:space="preserve">neonates with no early </w:t>
      </w:r>
      <w:r w:rsidR="00A7546C">
        <w:rPr>
          <w:rFonts w:ascii="Times New Roman" w:hAnsi="Times New Roman" w:cs="Times New Roman"/>
          <w:sz w:val="24"/>
          <w:szCs w:val="24"/>
        </w:rPr>
        <w:t xml:space="preserve">preterm </w:t>
      </w:r>
      <w:r w:rsidRPr="006E76DB">
        <w:rPr>
          <w:rFonts w:ascii="Times New Roman" w:hAnsi="Times New Roman" w:cs="Times New Roman"/>
          <w:sz w:val="24"/>
          <w:szCs w:val="24"/>
        </w:rPr>
        <w:t xml:space="preserve">neonatal sepsis </w:t>
      </w:r>
      <w:r w:rsidRPr="00D17F3C">
        <w:rPr>
          <w:rFonts w:ascii="Times New Roman" w:hAnsi="Times New Roman" w:cs="Times New Roman"/>
          <w:sz w:val="24"/>
        </w:rPr>
        <w:t>(A</w:t>
      </w:r>
      <w:r w:rsidR="00883BDF">
        <w:rPr>
          <w:rFonts w:ascii="Times New Roman" w:hAnsi="Times New Roman" w:cs="Times New Roman"/>
          <w:sz w:val="24"/>
        </w:rPr>
        <w:t>HR=</w:t>
      </w:r>
      <w:r w:rsidR="00596600">
        <w:rPr>
          <w:rFonts w:ascii="Times New Roman" w:hAnsi="Times New Roman" w:cs="Times New Roman"/>
          <w:sz w:val="24"/>
        </w:rPr>
        <w:t>1.37</w:t>
      </w:r>
      <w:r>
        <w:rPr>
          <w:rFonts w:ascii="Times New Roman" w:hAnsi="Times New Roman" w:cs="Times New Roman"/>
          <w:sz w:val="24"/>
        </w:rPr>
        <w:t>(95</w:t>
      </w:r>
      <w:r w:rsidR="00BE5C4D">
        <w:rPr>
          <w:rFonts w:ascii="Times New Roman" w:hAnsi="Times New Roman" w:cs="Times New Roman"/>
          <w:sz w:val="24"/>
        </w:rPr>
        <w:t>% CI</w:t>
      </w:r>
      <w:r w:rsidR="00596600">
        <w:rPr>
          <w:rFonts w:ascii="Times New Roman" w:hAnsi="Times New Roman" w:cs="Times New Roman"/>
          <w:sz w:val="24"/>
        </w:rPr>
        <w:t>: 1.0</w:t>
      </w:r>
      <w:r>
        <w:rPr>
          <w:rFonts w:ascii="Times New Roman" w:hAnsi="Times New Roman" w:cs="Times New Roman"/>
          <w:sz w:val="24"/>
        </w:rPr>
        <w:t>3, 1.</w:t>
      </w:r>
      <w:r w:rsidR="00596600">
        <w:rPr>
          <w:rFonts w:ascii="Times New Roman" w:hAnsi="Times New Roman" w:cs="Times New Roman"/>
          <w:sz w:val="24"/>
        </w:rPr>
        <w:t>83</w:t>
      </w:r>
      <w:r>
        <w:rPr>
          <w:rFonts w:ascii="Times New Roman" w:hAnsi="Times New Roman" w:cs="Times New Roman"/>
          <w:sz w:val="24"/>
        </w:rPr>
        <w:t xml:space="preserve">)) </w:t>
      </w:r>
      <w:r w:rsidR="00DB3133">
        <w:rPr>
          <w:rFonts w:ascii="Times New Roman" w:hAnsi="Times New Roman" w:cs="Times New Roman"/>
          <w:sz w:val="24"/>
          <w:szCs w:val="24"/>
        </w:rPr>
        <w:t>(p&lt;0.05)</w:t>
      </w:r>
      <w:r w:rsidR="006E76DB" w:rsidRPr="006E76DB">
        <w:rPr>
          <w:rFonts w:ascii="Times New Roman" w:hAnsi="Times New Roman" w:cs="Times New Roman"/>
          <w:sz w:val="24"/>
          <w:szCs w:val="24"/>
        </w:rPr>
        <w:t xml:space="preserve">. </w:t>
      </w:r>
      <w:r w:rsidR="005B564A" w:rsidRPr="002F4776">
        <w:rPr>
          <w:rFonts w:ascii="Times New Roman" w:hAnsi="Times New Roman" w:cs="Times New Roman"/>
          <w:sz w:val="24"/>
          <w:szCs w:val="24"/>
        </w:rPr>
        <w:t xml:space="preserve">This finding </w:t>
      </w:r>
      <w:r w:rsidR="00596600">
        <w:rPr>
          <w:rFonts w:ascii="Times New Roman" w:hAnsi="Times New Roman" w:cs="Times New Roman"/>
          <w:sz w:val="24"/>
          <w:szCs w:val="24"/>
        </w:rPr>
        <w:t>was</w:t>
      </w:r>
      <w:r w:rsidR="005B564A" w:rsidRPr="002F4776">
        <w:rPr>
          <w:rFonts w:ascii="Times New Roman" w:hAnsi="Times New Roman" w:cs="Times New Roman"/>
          <w:sz w:val="24"/>
          <w:szCs w:val="24"/>
        </w:rPr>
        <w:t xml:space="preserve"> supported by the </w:t>
      </w:r>
      <w:ins w:id="331" w:author="wireless" w:date="2022-02-12T09:32:00Z">
        <w:r w:rsidR="00AC539A">
          <w:rPr>
            <w:rFonts w:ascii="Times New Roman" w:hAnsi="Times New Roman" w:cs="Times New Roman"/>
            <w:sz w:val="24"/>
            <w:szCs w:val="24"/>
          </w:rPr>
          <w:t>various</w:t>
        </w:r>
      </w:ins>
      <w:r w:rsidR="005B564A" w:rsidRPr="002F4776">
        <w:rPr>
          <w:rFonts w:ascii="Times New Roman" w:hAnsi="Times New Roman" w:cs="Times New Roman"/>
          <w:sz w:val="24"/>
          <w:szCs w:val="24"/>
        </w:rPr>
        <w:t xml:space="preserve"> studies conducted in Ethiopia </w:t>
      </w:r>
      <w:ins w:id="332" w:author="wireless" w:date="2022-02-12T09:19:00Z">
        <w:r w:rsidR="00AA570D">
          <w:rPr>
            <w:rFonts w:ascii="Times New Roman" w:hAnsi="Times New Roman" w:cs="Times New Roman"/>
            <w:sz w:val="24"/>
            <w:szCs w:val="24"/>
          </w:rPr>
          <w:t xml:space="preserve">including </w:t>
        </w:r>
      </w:ins>
      <w:r w:rsidR="005B564A" w:rsidRPr="002F4776">
        <w:rPr>
          <w:rFonts w:ascii="Times New Roman" w:hAnsi="Times New Roman" w:cs="Times New Roman"/>
          <w:sz w:val="24"/>
          <w:szCs w:val="24"/>
        </w:rPr>
        <w:t xml:space="preserve">University of </w:t>
      </w:r>
      <w:proofErr w:type="spellStart"/>
      <w:r w:rsidR="005B564A" w:rsidRPr="002F4776">
        <w:rPr>
          <w:rFonts w:ascii="Times New Roman" w:hAnsi="Times New Roman" w:cs="Times New Roman"/>
          <w:sz w:val="24"/>
          <w:szCs w:val="24"/>
        </w:rPr>
        <w:t>Gonder</w:t>
      </w:r>
      <w:proofErr w:type="spellEnd"/>
      <w:r w:rsidR="005B564A" w:rsidRPr="002F4776">
        <w:rPr>
          <w:rFonts w:ascii="Times New Roman" w:hAnsi="Times New Roman" w:cs="Times New Roman"/>
          <w:sz w:val="24"/>
          <w:szCs w:val="24"/>
        </w:rPr>
        <w:t xml:space="preserve"> specialized Hospital</w:t>
      </w:r>
      <w:r w:rsidR="005B564A" w:rsidRPr="002F4776">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&lt;EndNote&gt;&lt;Cite&gt;&lt;Author&gt;Yismaw&lt;/Author&gt;&lt;Year&gt;2019&lt;/Year&gt;&lt;RecNum&gt;46&lt;/RecNum&gt;&lt;DisplayText&gt;(31)&lt;/DisplayText&gt;&lt;record&gt;&lt;rec-number&gt;46&lt;/rec-number&gt;&lt;foreign-keys&gt;&lt;key app="EN" db-id="v555fezp8wdfdpe0a9uxwte4ttt2espsv5sp"&gt;46&lt;/key&gt;&lt;/foreign-keys&gt;&lt;ref-type name="Journal Article"&gt;17&lt;/ref-type&gt;&lt;contributors&gt;&lt;authors&gt;&lt;author&gt;Yismaw, A. E.&lt;/author&gt;&lt;author&gt;Gelagay, A. A.&lt;/author&gt;&lt;author&gt;Sisay, M. M.&lt;/author&gt;&lt;/authors&gt;&lt;/contributors&gt;&lt;titles&gt;&lt;title&gt;Survival and predictors among preterm neonates admitted at University of Gondar comprehensive specialized hospital neonatal intensive care unit, Northwest Ethiopia&lt;/title&gt;&lt;secondary-title&gt;Italian journal of pediatrics&lt;/secondary-title&gt;&lt;/titles&gt;&lt;periodical&gt;&lt;full-title&gt;Italian journal of pediatrics&lt;/full-title&gt;&lt;abbr-1&gt;Ital J Pediatr&lt;/abbr-1&gt;&lt;/periodical&gt;&lt;pages&gt;018-0597&lt;/pages&gt;&lt;volume&gt;45&lt;/volume&gt;&lt;number&gt;1&lt;/number&gt;&lt;dates&gt;&lt;year&gt;2019&lt;/year&gt;&lt;/dates&gt;&lt;isbn&gt;1824-7288 (Electronic)&amp;#xD;1720-8424 (Linking)&lt;/isbn&gt;&lt;urls&gt;&lt;/urls&gt;&lt;/record&gt;&lt;/Cite&gt;&lt;/EndNote&gt;</w:instrText>
      </w:r>
      <w:r w:rsidR="005B564A" w:rsidRPr="002F4776">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1" w:tooltip="Yismaw, 2019 #46" w:history="1">
        <w:r w:rsidR="00AA369A">
          <w:rPr>
            <w:rFonts w:ascii="Times New Roman" w:hAnsi="Times New Roman" w:cs="Times New Roman"/>
            <w:noProof/>
            <w:sz w:val="24"/>
            <w:szCs w:val="24"/>
          </w:rPr>
          <w:t>31</w:t>
        </w:r>
      </w:hyperlink>
      <w:r w:rsidR="00AA369A">
        <w:rPr>
          <w:rFonts w:ascii="Times New Roman" w:hAnsi="Times New Roman" w:cs="Times New Roman"/>
          <w:noProof/>
          <w:sz w:val="24"/>
          <w:szCs w:val="24"/>
        </w:rPr>
        <w:t>)</w:t>
      </w:r>
      <w:r w:rsidR="005B564A" w:rsidRPr="002F4776">
        <w:rPr>
          <w:rFonts w:ascii="Times New Roman" w:hAnsi="Times New Roman" w:cs="Times New Roman"/>
          <w:sz w:val="24"/>
          <w:szCs w:val="24"/>
        </w:rPr>
        <w:fldChar w:fldCharType="end"/>
      </w:r>
      <w:r w:rsidR="005B564A" w:rsidRPr="002F4776">
        <w:rPr>
          <w:rFonts w:ascii="Times New Roman" w:hAnsi="Times New Roman" w:cs="Times New Roman"/>
          <w:sz w:val="24"/>
          <w:szCs w:val="24"/>
        </w:rPr>
        <w:t>,</w:t>
      </w:r>
      <w:r w:rsidR="007220A6">
        <w:rPr>
          <w:rFonts w:ascii="Times New Roman" w:hAnsi="Times New Roman" w:cs="Times New Roman"/>
          <w:sz w:val="24"/>
          <w:szCs w:val="24"/>
        </w:rPr>
        <w:t xml:space="preserve"> </w:t>
      </w:r>
      <w:proofErr w:type="spellStart"/>
      <w:r w:rsidR="005B564A">
        <w:rPr>
          <w:rFonts w:ascii="Times New Roman" w:hAnsi="Times New Roman" w:cs="Times New Roman"/>
          <w:sz w:val="24"/>
          <w:szCs w:val="24"/>
        </w:rPr>
        <w:t>Mizan</w:t>
      </w:r>
      <w:proofErr w:type="spellEnd"/>
      <w:r w:rsidR="005B564A">
        <w:rPr>
          <w:rFonts w:ascii="Times New Roman" w:hAnsi="Times New Roman" w:cs="Times New Roman"/>
          <w:sz w:val="24"/>
          <w:szCs w:val="24"/>
        </w:rPr>
        <w:t xml:space="preserve"> </w:t>
      </w:r>
      <w:proofErr w:type="spellStart"/>
      <w:r w:rsidR="005B564A">
        <w:rPr>
          <w:rFonts w:ascii="Times New Roman" w:hAnsi="Times New Roman" w:cs="Times New Roman"/>
          <w:sz w:val="24"/>
          <w:szCs w:val="24"/>
        </w:rPr>
        <w:t>Tepi</w:t>
      </w:r>
      <w:proofErr w:type="spellEnd"/>
      <w:r w:rsidR="005B564A">
        <w:rPr>
          <w:rFonts w:ascii="Times New Roman" w:hAnsi="Times New Roman" w:cs="Times New Roman"/>
          <w:sz w:val="24"/>
          <w:szCs w:val="24"/>
        </w:rPr>
        <w:t xml:space="preserve"> </w:t>
      </w:r>
      <w:r w:rsidR="005B564A" w:rsidRPr="002F4776">
        <w:rPr>
          <w:rFonts w:ascii="Times New Roman" w:hAnsi="Times New Roman" w:cs="Times New Roman"/>
          <w:sz w:val="24"/>
          <w:szCs w:val="24"/>
        </w:rPr>
        <w:t>specialized hospital</w:t>
      </w:r>
      <w:r w:rsidR="005B564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&lt;EndNote&gt;&lt;Cite&gt;&lt;Author&gt;Bereka&lt;/Author&gt;&lt;Year&gt;2021&lt;/Year&gt;&lt;RecNum&gt;42&lt;/RecNum&gt;&lt;DisplayText&gt;(36)&lt;/DisplayText&gt;&lt;record&gt;&lt;rec-number&gt;42&lt;/rec-number&gt;&lt;foreign-keys&gt;&lt;key app="EN" db-id="v555fezp8wdfdpe0a9uxwte4ttt2espsv5sp"&gt;42&lt;/key&gt;&lt;/foreign-keys&gt;&lt;ref-type name="Journal Article"&gt;17&lt;/ref-type&gt;&lt;contributors&gt;&lt;authors&gt;&lt;author&gt;Bereka, B.&lt;/author&gt;&lt;author&gt;Demeke, T.&lt;/author&gt;&lt;author&gt;Fenta, B.&lt;/author&gt;&lt;author&gt;Dagnaw, Y.&lt;/author&gt;&lt;/authors&gt;&lt;/contributors&gt;&lt;titles&gt;&lt;title&gt;Survival Status and Predictors of Mortality Among Preterm Neonates Admitted to Mizan Tepi University Teaching Hospital, South West Ethiopia&lt;/title&gt;&lt;secondary-title&gt;Pediatric health, medicine and therapeutics&lt;/secondary-title&gt;&lt;/titles&gt;&lt;periodical&gt;&lt;full-title&gt;Pediatric health, medicine and therapeutics&lt;/full-title&gt;&lt;abbr-1&gt;Pediatric Health Med Ther&lt;/abbr-1&gt;&lt;/periodical&gt;&lt;pages&gt;439-449&lt;/pages&gt;&lt;volume&gt;12&lt;/volume&gt;&lt;dates&gt;&lt;year&gt;2021&lt;/year&gt;&lt;/dates&gt;&lt;isbn&gt;1179-9927 (Electronic)&amp;#xD;1179-9927 (Linking)&lt;/isbn&gt;&lt;urls&gt;&lt;/urls&gt;&lt;/record&gt;&lt;/Cite&gt;&lt;/EndNote&gt;</w:instrText>
      </w:r>
      <w:r w:rsidR="005B564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6" w:tooltip="Bereka, 2021 #42" w:history="1">
        <w:r w:rsidR="00AA369A">
          <w:rPr>
            <w:rFonts w:ascii="Times New Roman" w:hAnsi="Times New Roman" w:cs="Times New Roman"/>
            <w:noProof/>
            <w:sz w:val="24"/>
            <w:szCs w:val="24"/>
          </w:rPr>
          <w:t>36</w:t>
        </w:r>
      </w:hyperlink>
      <w:r w:rsidR="00AA369A">
        <w:rPr>
          <w:rFonts w:ascii="Times New Roman" w:hAnsi="Times New Roman" w:cs="Times New Roman"/>
          <w:noProof/>
          <w:sz w:val="24"/>
          <w:szCs w:val="24"/>
        </w:rPr>
        <w:t>)</w:t>
      </w:r>
      <w:r w:rsidR="005B564A">
        <w:rPr>
          <w:rFonts w:ascii="Times New Roman" w:hAnsi="Times New Roman" w:cs="Times New Roman"/>
          <w:sz w:val="24"/>
          <w:szCs w:val="24"/>
        </w:rPr>
        <w:fldChar w:fldCharType="end"/>
      </w:r>
      <w:r w:rsidR="005B564A">
        <w:rPr>
          <w:rFonts w:ascii="Times New Roman" w:hAnsi="Times New Roman" w:cs="Times New Roman"/>
          <w:sz w:val="24"/>
          <w:szCs w:val="24"/>
        </w:rPr>
        <w:t>,</w:t>
      </w:r>
      <w:ins w:id="333" w:author="wireless" w:date="2022-02-12T09:17:00Z">
        <w:r w:rsidR="007220A6">
          <w:rPr>
            <w:rFonts w:ascii="Times New Roman" w:hAnsi="Times New Roman" w:cs="Times New Roman"/>
            <w:sz w:val="24"/>
            <w:szCs w:val="24"/>
          </w:rPr>
          <w:t xml:space="preserve"> </w:t>
        </w:r>
      </w:ins>
      <w:proofErr w:type="spellStart"/>
      <w:r w:rsidR="005B564A" w:rsidRPr="002F4776">
        <w:rPr>
          <w:rFonts w:ascii="Times New Roman" w:hAnsi="Times New Roman" w:cs="Times New Roman"/>
          <w:sz w:val="24"/>
          <w:szCs w:val="24"/>
        </w:rPr>
        <w:t>Jimma</w:t>
      </w:r>
      <w:proofErr w:type="spellEnd"/>
      <w:r w:rsidR="005B564A" w:rsidRPr="002F4776">
        <w:rPr>
          <w:rFonts w:ascii="Times New Roman" w:hAnsi="Times New Roman" w:cs="Times New Roman"/>
          <w:sz w:val="24"/>
          <w:szCs w:val="24"/>
        </w:rPr>
        <w:t xml:space="preserve"> specialized hospital </w:t>
      </w:r>
      <w:r w:rsidR="005B564A" w:rsidRPr="002F4776">
        <w:rPr>
          <w:rFonts w:ascii="Times New Roman" w:hAnsi="Times New Roman" w:cs="Times New Roman"/>
          <w:sz w:val="24"/>
          <w:szCs w:val="24"/>
        </w:rPr>
        <w:fldChar w:fldCharType="begin"/>
      </w:r>
      <w:r w:rsidR="005B564A">
        <w:rPr>
          <w:rFonts w:ascii="Times New Roman" w:hAnsi="Times New Roman" w:cs="Times New Roman"/>
          <w:sz w:val="24"/>
          <w:szCs w:val="24"/>
        </w:rPr>
        <w:instrText xml:space="preserve"> ADDIN EN.CITE &lt;EndNote&gt;&lt;Cite&gt;&lt;Author&gt;Wesenu&lt;/Author&gt;&lt;Year&gt;2017&lt;/Year&gt;&lt;RecNum&gt;36&lt;/RecNum&gt;&lt;DisplayText&gt;(20)&lt;/DisplayText&gt;&lt;record&gt;&lt;rec-number&gt;36&lt;/rec-number&gt;&lt;foreign-keys&gt;&lt;key app="EN" db-id="v555fezp8wdfdpe0a9uxwte4ttt2espsv5sp"&gt;36&lt;/key&gt;&lt;/foreign-keys&gt;&lt;ref-type name="Journal Article"&gt;17&lt;/ref-type&gt;&lt;contributors&gt;&lt;authors&gt;&lt;author&gt;Wesenu, Million&lt;/author&gt;&lt;author&gt;Kulkarni, Sudhir&lt;/author&gt;&lt;author&gt;Tilahun, Tafere&lt;/author&gt;&lt;/authors&gt;&lt;/contributors&gt;&lt;titles&gt;&lt;title&gt;Modeling determinants of time-to-death in premature infants admitted to neonatal intensive care unit in Jimma University Specialized Hospital&lt;/title&gt;&lt;secondary-title&gt;Annals of Data Science&lt;/secondary-title&gt;&lt;/titles&gt;&lt;periodical&gt;&lt;full-title&gt;Annals of Data Science&lt;/full-title&gt;&lt;/periodical&gt;&lt;pages&gt;361-381&lt;/pages&gt;&lt;volume&gt;4&lt;/volume&gt;&lt;number&gt;3&lt;/number&gt;&lt;dates&gt;&lt;year&gt;2017&lt;/year&gt;&lt;/dates&gt;&lt;isbn&gt;2198-5812&lt;/isbn&gt;&lt;urls&gt;&lt;/urls&gt;&lt;/record&gt;&lt;/Cite&gt;&lt;/EndNote&gt;</w:instrText>
      </w:r>
      <w:r w:rsidR="005B564A" w:rsidRPr="002F4776">
        <w:rPr>
          <w:rFonts w:ascii="Times New Roman" w:hAnsi="Times New Roman" w:cs="Times New Roman"/>
          <w:sz w:val="24"/>
          <w:szCs w:val="24"/>
        </w:rPr>
        <w:fldChar w:fldCharType="separate"/>
      </w:r>
      <w:r w:rsidR="005B564A">
        <w:rPr>
          <w:rFonts w:ascii="Times New Roman" w:hAnsi="Times New Roman" w:cs="Times New Roman"/>
          <w:noProof/>
          <w:sz w:val="24"/>
          <w:szCs w:val="24"/>
        </w:rPr>
        <w:t>(</w:t>
      </w:r>
      <w:hyperlink w:anchor="_ENREF_20" w:tooltip="Wesenu, 2017 #9" w:history="1">
        <w:r w:rsidR="00AA369A">
          <w:rPr>
            <w:rFonts w:ascii="Times New Roman" w:hAnsi="Times New Roman" w:cs="Times New Roman"/>
            <w:noProof/>
            <w:sz w:val="24"/>
            <w:szCs w:val="24"/>
          </w:rPr>
          <w:t>20</w:t>
        </w:r>
      </w:hyperlink>
      <w:r w:rsidR="005B564A">
        <w:rPr>
          <w:rFonts w:ascii="Times New Roman" w:hAnsi="Times New Roman" w:cs="Times New Roman"/>
          <w:noProof/>
          <w:sz w:val="24"/>
          <w:szCs w:val="24"/>
        </w:rPr>
        <w:t>)</w:t>
      </w:r>
      <w:r w:rsidR="005B564A" w:rsidRPr="002F4776">
        <w:rPr>
          <w:rFonts w:ascii="Times New Roman" w:hAnsi="Times New Roman" w:cs="Times New Roman"/>
          <w:sz w:val="24"/>
          <w:szCs w:val="24"/>
        </w:rPr>
        <w:fldChar w:fldCharType="end"/>
      </w:r>
      <w:r w:rsidR="005B564A">
        <w:rPr>
          <w:rFonts w:ascii="Times New Roman" w:hAnsi="Times New Roman" w:cs="Times New Roman"/>
          <w:sz w:val="24"/>
          <w:szCs w:val="24"/>
        </w:rPr>
        <w:t>,</w:t>
      </w:r>
      <w:r w:rsidR="007220A6">
        <w:rPr>
          <w:rFonts w:ascii="Times New Roman" w:hAnsi="Times New Roman" w:cs="Times New Roman"/>
          <w:sz w:val="24"/>
          <w:szCs w:val="24"/>
        </w:rPr>
        <w:t xml:space="preserve"> </w:t>
      </w:r>
      <w:r w:rsidR="005B564A">
        <w:rPr>
          <w:rFonts w:ascii="Times New Roman" w:hAnsi="Times New Roman" w:cs="Times New Roman"/>
          <w:sz w:val="24"/>
          <w:szCs w:val="24"/>
        </w:rPr>
        <w:t xml:space="preserve">Felegehiwot  specialized hospital and Iran </w:t>
      </w:r>
      <w:proofErr w:type="spellStart"/>
      <w:r w:rsidR="005B564A">
        <w:rPr>
          <w:rFonts w:ascii="Times New Roman" w:hAnsi="Times New Roman" w:cs="Times New Roman"/>
          <w:sz w:val="24"/>
          <w:szCs w:val="24"/>
        </w:rPr>
        <w:t>Fetemiah</w:t>
      </w:r>
      <w:proofErr w:type="spellEnd"/>
      <w:r w:rsidR="005B564A">
        <w:rPr>
          <w:rFonts w:ascii="Times New Roman" w:hAnsi="Times New Roman" w:cs="Times New Roman"/>
          <w:sz w:val="24"/>
          <w:szCs w:val="24"/>
        </w:rPr>
        <w:t xml:space="preserve"> Hospital </w:t>
      </w:r>
      <w:r w:rsidR="005B564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&lt;EndNote&gt;&lt;Cite&gt;&lt;Author&gt;Basiri&lt;/Author&gt;&lt;Year&gt;2015&lt;/Year&gt;&lt;RecNum&gt;39&lt;/RecNum&gt;&lt;DisplayText&gt;(34)&lt;/DisplayText&gt;&lt;record&gt;&lt;rec-number&gt;39&lt;/rec-number&gt;&lt;foreign-keys&gt;&lt;key app="EN" db-id="v555fezp8wdfdpe0a9uxwte4ttt2espsv5sp"&gt;39&lt;/key&gt;&lt;/foreign-keys&gt;&lt;ref-type name="Journal Article"&gt;17&lt;/ref-type&gt;&lt;contributors&gt;&lt;authors&gt;&lt;author&gt;Basiri, B.&lt;/author&gt;&lt;author&gt;Esna Ashari, F.&lt;/author&gt;&lt;author&gt;Shokouhi, M.&lt;/author&gt;&lt;author&gt;Sabzehei, M. K.&lt;/author&gt;&lt;/authors&gt;&lt;/contributors&gt;&lt;titles&gt;&lt;title&gt;Neonatal Mortality and its Main Determinants in Premature Infants Hospitalized in Neonatal Intensive Care Unit in Fatemieh Hospital, Hamadan, Iran&lt;/title&gt;&lt;secondary-title&gt;J Compr Ped&lt;/secondary-title&gt;&lt;/titles&gt;&lt;periodical&gt;&lt;full-title&gt;J Compr Ped&lt;/full-title&gt;&lt;/periodical&gt;&lt;pages&gt;e26965&lt;/pages&gt;&lt;volume&gt;6&lt;/volume&gt;&lt;number&gt;3&lt;/number&gt;&lt;edition&gt;2015-08-02&lt;/edition&gt;&lt;keywords&gt;&lt;keyword&gt;Infant Mortality&lt;/keyword&gt;&lt;keyword&gt;Intensive Care Units&lt;/keyword&gt;&lt;keyword&gt;Prematurity&lt;/keyword&gt;&lt;keyword&gt;Predictions&lt;/keyword&gt;&lt;/keywords&gt;&lt;dates&gt;&lt;year&gt;2015&lt;/year&gt;&lt;/dates&gt;&lt;isbn&gt;2251-8150&amp;#xD;2251-8177&lt;/isbn&gt;&lt;work-type&gt;Research Article&lt;/work-type&gt;&lt;urls&gt;&lt;related-urls&gt;&lt;url&gt;https://sites.kowsarpub.com/jcp/articles/19849.html&lt;/url&gt;&lt;/related-urls&gt;&lt;pdf-urls&gt;&lt;url&gt;https://jcp.kowsarpub.com/cdn/dl/221d0834-50a0-11e7-8314-7be753608418&lt;/url&gt;&lt;/pdf-urls&gt;&lt;/urls&gt;&lt;electronic-resource-num&gt;10.17795/compreped-26965&lt;/electronic-resource-num&gt;&lt;language&gt;en&lt;/language&gt;&lt;/record&gt;&lt;/Cite&gt;&lt;/EndNote&gt;</w:instrText>
      </w:r>
      <w:r w:rsidR="005B564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4" w:tooltip="Basiri, 2015 #39" w:history="1">
        <w:r w:rsidR="00AA369A">
          <w:rPr>
            <w:rFonts w:ascii="Times New Roman" w:hAnsi="Times New Roman" w:cs="Times New Roman"/>
            <w:noProof/>
            <w:sz w:val="24"/>
            <w:szCs w:val="24"/>
          </w:rPr>
          <w:t>34</w:t>
        </w:r>
      </w:hyperlink>
      <w:r w:rsidR="00AA369A">
        <w:rPr>
          <w:rFonts w:ascii="Times New Roman" w:hAnsi="Times New Roman" w:cs="Times New Roman"/>
          <w:noProof/>
          <w:sz w:val="24"/>
          <w:szCs w:val="24"/>
        </w:rPr>
        <w:t>)</w:t>
      </w:r>
      <w:r w:rsidR="005B564A">
        <w:rPr>
          <w:rFonts w:ascii="Times New Roman" w:hAnsi="Times New Roman" w:cs="Times New Roman"/>
          <w:sz w:val="24"/>
          <w:szCs w:val="24"/>
        </w:rPr>
        <w:fldChar w:fldCharType="end"/>
      </w:r>
      <w:r w:rsidR="005B564A">
        <w:rPr>
          <w:rFonts w:ascii="Times New Roman" w:hAnsi="Times New Roman" w:cs="Times New Roman"/>
          <w:sz w:val="24"/>
          <w:szCs w:val="24"/>
        </w:rPr>
        <w:t xml:space="preserve">. </w:t>
      </w:r>
      <w:r w:rsidR="005B564A" w:rsidRPr="002F4776">
        <w:rPr>
          <w:rFonts w:ascii="Times New Roman" w:hAnsi="Times New Roman" w:cs="Times New Roman"/>
          <w:sz w:val="24"/>
          <w:szCs w:val="24"/>
        </w:rPr>
        <w:t>Preterm neonates born with immaturity of body self-defense mechanisms and other procedure related factors can also contribute for the existences of those differences might have its own contribution</w:t>
      </w:r>
      <w:r w:rsidR="005B564A">
        <w:rPr>
          <w:rFonts w:ascii="Times New Roman" w:hAnsi="Times New Roman" w:cs="Times New Roman"/>
          <w:sz w:val="24"/>
          <w:szCs w:val="24"/>
        </w:rPr>
        <w:t>.</w:t>
      </w:r>
      <w:r w:rsidR="006E76DB" w:rsidRPr="006E76DB">
        <w:rPr>
          <w:rFonts w:ascii="Times New Roman" w:hAnsi="Times New Roman" w:cs="Times New Roman"/>
          <w:sz w:val="24"/>
          <w:szCs w:val="24"/>
        </w:rPr>
        <w:t xml:space="preserve">  </w:t>
      </w:r>
    </w:p>
    <w:p w14:paraId="4D3B649D" w14:textId="10848D9A" w:rsidR="00596600" w:rsidRDefault="00402936" w:rsidP="00596600">
      <w:pPr>
        <w:pStyle w:val="ListParagraph"/>
        <w:spacing w:after="120" w:line="360" w:lineRule="auto"/>
        <w:ind w:left="0"/>
        <w:jc w:val="both"/>
        <w:rPr>
          <w:rFonts w:ascii="Times New Roman" w:hAnsi="Times New Roman" w:cs="Times New Roman"/>
          <w:sz w:val="24"/>
          <w:szCs w:val="24"/>
        </w:rPr>
      </w:pPr>
      <w:r>
        <w:rPr>
          <w:rFonts w:ascii="Times New Roman" w:hAnsi="Times New Roman" w:cs="Times New Roman"/>
          <w:sz w:val="24"/>
          <w:szCs w:val="24"/>
        </w:rPr>
        <w:t>Recent m</w:t>
      </w:r>
      <w:r w:rsidR="0089313D">
        <w:rPr>
          <w:rFonts w:ascii="Times New Roman" w:hAnsi="Times New Roman" w:cs="Times New Roman"/>
          <w:sz w:val="24"/>
          <w:szCs w:val="24"/>
        </w:rPr>
        <w:t xml:space="preserve">ultiple </w:t>
      </w:r>
      <w:r w:rsidR="0089313D" w:rsidRPr="00E11795">
        <w:rPr>
          <w:rFonts w:ascii="Times New Roman" w:hAnsi="Times New Roman" w:cs="Times New Roman"/>
          <w:sz w:val="24"/>
          <w:szCs w:val="24"/>
        </w:rPr>
        <w:t>pregnancy</w:t>
      </w:r>
      <w:r w:rsidR="0089313D">
        <w:rPr>
          <w:rFonts w:ascii="Times New Roman" w:hAnsi="Times New Roman" w:cs="Times New Roman"/>
          <w:sz w:val="24"/>
          <w:szCs w:val="24"/>
        </w:rPr>
        <w:t xml:space="preserve"> </w:t>
      </w:r>
      <w:r w:rsidR="0089313D" w:rsidRPr="00E11795">
        <w:rPr>
          <w:rFonts w:ascii="Times New Roman" w:hAnsi="Times New Roman" w:cs="Times New Roman"/>
          <w:sz w:val="24"/>
          <w:szCs w:val="24"/>
        </w:rPr>
        <w:t xml:space="preserve">increased </w:t>
      </w:r>
      <w:r>
        <w:rPr>
          <w:rFonts w:ascii="Times New Roman" w:hAnsi="Times New Roman" w:cs="Times New Roman"/>
          <w:sz w:val="24"/>
          <w:szCs w:val="24"/>
        </w:rPr>
        <w:t>the risk of death for preterm neonates</w:t>
      </w:r>
      <w:r w:rsidR="0089313D" w:rsidRPr="00E11795">
        <w:rPr>
          <w:rFonts w:ascii="Times New Roman" w:hAnsi="Times New Roman" w:cs="Times New Roman"/>
          <w:sz w:val="24"/>
          <w:szCs w:val="24"/>
        </w:rPr>
        <w:t xml:space="preserve"> by </w:t>
      </w:r>
      <w:r>
        <w:rPr>
          <w:rFonts w:ascii="Times New Roman" w:hAnsi="Times New Roman" w:cs="Times New Roman"/>
          <w:sz w:val="24"/>
          <w:szCs w:val="24"/>
        </w:rPr>
        <w:t xml:space="preserve">about </w:t>
      </w:r>
      <w:r w:rsidR="0089313D" w:rsidRPr="00E11795">
        <w:rPr>
          <w:rFonts w:ascii="Times New Roman" w:hAnsi="Times New Roman" w:cs="Times New Roman"/>
          <w:sz w:val="24"/>
          <w:szCs w:val="24"/>
        </w:rPr>
        <w:t xml:space="preserve">two times </w:t>
      </w:r>
      <w:r>
        <w:rPr>
          <w:rFonts w:ascii="Times New Roman" w:hAnsi="Times New Roman" w:cs="Times New Roman"/>
          <w:sz w:val="24"/>
          <w:szCs w:val="24"/>
        </w:rPr>
        <w:t xml:space="preserve">compare to singleton pregnancy </w:t>
      </w:r>
      <w:r w:rsidRPr="00D17F3C">
        <w:rPr>
          <w:rFonts w:ascii="Times New Roman" w:hAnsi="Times New Roman" w:cs="Times New Roman"/>
          <w:sz w:val="24"/>
        </w:rPr>
        <w:t>(AHR: 1.</w:t>
      </w:r>
      <w:r w:rsidR="00596600">
        <w:rPr>
          <w:rFonts w:ascii="Times New Roman" w:hAnsi="Times New Roman" w:cs="Times New Roman"/>
          <w:sz w:val="24"/>
        </w:rPr>
        <w:t>82(1.35, 2.4</w:t>
      </w:r>
      <w:r w:rsidRPr="00D17F3C">
        <w:rPr>
          <w:rFonts w:ascii="Times New Roman" w:hAnsi="Times New Roman" w:cs="Times New Roman"/>
          <w:sz w:val="24"/>
        </w:rPr>
        <w:t>6))</w:t>
      </w:r>
      <w:r>
        <w:rPr>
          <w:rFonts w:ascii="Times New Roman" w:hAnsi="Times New Roman" w:cs="Times New Roman"/>
          <w:sz w:val="24"/>
          <w:szCs w:val="24"/>
        </w:rPr>
        <w:t xml:space="preserve"> </w:t>
      </w:r>
      <w:r w:rsidR="0052095D">
        <w:rPr>
          <w:rFonts w:ascii="Times New Roman" w:hAnsi="Times New Roman" w:cs="Times New Roman"/>
          <w:sz w:val="24"/>
          <w:szCs w:val="24"/>
        </w:rPr>
        <w:t>(p&lt;0.01)</w:t>
      </w:r>
      <w:r w:rsidR="00596600">
        <w:rPr>
          <w:rFonts w:ascii="Times New Roman" w:hAnsi="Times New Roman" w:cs="Times New Roman"/>
          <w:sz w:val="24"/>
          <w:szCs w:val="24"/>
        </w:rPr>
        <w:t>.</w:t>
      </w:r>
      <w:r w:rsidR="005B564A">
        <w:rPr>
          <w:rFonts w:ascii="Times New Roman" w:hAnsi="Times New Roman" w:cs="Times New Roman"/>
          <w:sz w:val="24"/>
          <w:szCs w:val="24"/>
        </w:rPr>
        <w:t xml:space="preserve"> </w:t>
      </w:r>
      <w:r w:rsidR="005B564A" w:rsidRPr="00E77A1E">
        <w:rPr>
          <w:rFonts w:ascii="Times New Roman" w:hAnsi="Times New Roman" w:cs="Times New Roman"/>
          <w:sz w:val="24"/>
          <w:szCs w:val="24"/>
        </w:rPr>
        <w:t xml:space="preserve">This finding </w:t>
      </w:r>
      <w:r w:rsidR="005B564A">
        <w:rPr>
          <w:rFonts w:ascii="Times New Roman" w:hAnsi="Times New Roman" w:cs="Times New Roman"/>
          <w:sz w:val="24"/>
          <w:szCs w:val="24"/>
        </w:rPr>
        <w:t>was</w:t>
      </w:r>
      <w:r w:rsidR="005B564A" w:rsidRPr="00E77A1E">
        <w:rPr>
          <w:rFonts w:ascii="Times New Roman" w:hAnsi="Times New Roman" w:cs="Times New Roman"/>
          <w:sz w:val="24"/>
          <w:szCs w:val="24"/>
        </w:rPr>
        <w:t xml:space="preserve"> supported with the study conducted in Iran</w:t>
      </w:r>
      <w:r w:rsidR="005B564A" w:rsidRPr="00E77A1E">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&lt;EndNote&gt;&lt;Cite&gt;&lt;Author&gt;Basiri&lt;/Author&gt;&lt;Year&gt;2015&lt;/Year&gt;&lt;RecNum&gt;39&lt;/RecNum&gt;&lt;DisplayText&gt;(34)&lt;/DisplayText&gt;&lt;record&gt;&lt;rec-number&gt;39&lt;/rec-number&gt;&lt;foreign-keys&gt;&lt;key app="EN" db-id="v555fezp8wdfdpe0a9uxwte4ttt2espsv5sp"&gt;39&lt;/key&gt;&lt;/foreign-keys&gt;&lt;ref-type name="Journal Article"&gt;17&lt;/ref-type&gt;&lt;contributors&gt;&lt;authors&gt;&lt;author&gt;Basiri, B.&lt;/author&gt;&lt;author&gt;Esna Ashari, F.&lt;/author&gt;&lt;author&gt;Shokouhi, M.&lt;/author&gt;&lt;author&gt;Sabzehei, M. K.&lt;/author&gt;&lt;/authors&gt;&lt;/contributors&gt;&lt;titles&gt;&lt;title&gt;Neonatal Mortality and its Main Determinants in Premature Infants Hospitalized in Neonatal Intensive Care Unit in Fatemieh Hospital, Hamadan, Iran&lt;/title&gt;&lt;secondary-title&gt;J Compr Ped&lt;/secondary-title&gt;&lt;/titles&gt;&lt;periodical&gt;&lt;full-title&gt;J Compr Ped&lt;/full-title&gt;&lt;/periodical&gt;&lt;pages&gt;e26965&lt;/pages&gt;&lt;volume&gt;6&lt;/volume&gt;&lt;number&gt;3&lt;/number&gt;&lt;edition&gt;2015-08-02&lt;/edition&gt;&lt;keywords&gt;&lt;keyword&gt;Infant Mortality&lt;/keyword&gt;&lt;keyword&gt;Intensive Care Units&lt;/keyword&gt;&lt;keyword&gt;Prematurity&lt;/keyword&gt;&lt;keyword&gt;Predictions&lt;/keyword&gt;&lt;/keywords&gt;&lt;dates&gt;&lt;year&gt;2015&lt;/year&gt;&lt;/dates&gt;&lt;isbn&gt;2251-8150&amp;#xD;2251-8177&lt;/isbn&gt;&lt;work-type&gt;Research Article&lt;/work-type&gt;&lt;urls&gt;&lt;related-urls&gt;&lt;url&gt;https://sites.kowsarpub.com/jcp/articles/19849.html&lt;/url&gt;&lt;/related-urls&gt;&lt;pdf-urls&gt;&lt;url&gt;https://jcp.kowsarpub.com/cdn/dl/221d0834-50a0-11e7-8314-7be753608418&lt;/url&gt;&lt;/pdf-urls&gt;&lt;/urls&gt;&lt;electronic-resource-num&gt;10.17795/compreped-26965&lt;/electronic-resource-num&gt;&lt;language&gt;en&lt;/language&gt;&lt;/record&gt;&lt;/Cite&gt;&lt;/EndNote&gt;</w:instrText>
      </w:r>
      <w:r w:rsidR="005B564A" w:rsidRPr="00E77A1E">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34" w:tooltip="Basiri, 2015 #39" w:history="1">
        <w:r w:rsidR="00AA369A">
          <w:rPr>
            <w:rFonts w:ascii="Times New Roman" w:hAnsi="Times New Roman" w:cs="Times New Roman"/>
            <w:noProof/>
            <w:sz w:val="24"/>
            <w:szCs w:val="24"/>
          </w:rPr>
          <w:t>34</w:t>
        </w:r>
      </w:hyperlink>
      <w:r w:rsidR="00AA369A">
        <w:rPr>
          <w:rFonts w:ascii="Times New Roman" w:hAnsi="Times New Roman" w:cs="Times New Roman"/>
          <w:noProof/>
          <w:sz w:val="24"/>
          <w:szCs w:val="24"/>
        </w:rPr>
        <w:t>)</w:t>
      </w:r>
      <w:r w:rsidR="005B564A" w:rsidRPr="00E77A1E">
        <w:rPr>
          <w:rFonts w:ascii="Times New Roman" w:hAnsi="Times New Roman" w:cs="Times New Roman"/>
          <w:sz w:val="24"/>
          <w:szCs w:val="24"/>
        </w:rPr>
        <w:fldChar w:fldCharType="end"/>
      </w:r>
      <w:r w:rsidR="005B564A">
        <w:rPr>
          <w:rFonts w:ascii="Times New Roman" w:hAnsi="Times New Roman" w:cs="Times New Roman"/>
          <w:sz w:val="24"/>
          <w:szCs w:val="24"/>
        </w:rPr>
        <w:t xml:space="preserve"> </w:t>
      </w:r>
      <w:r w:rsidR="005B564A" w:rsidRPr="00E77A1E">
        <w:rPr>
          <w:rFonts w:ascii="Times New Roman" w:hAnsi="Times New Roman" w:cs="Times New Roman"/>
          <w:sz w:val="24"/>
          <w:szCs w:val="24"/>
        </w:rPr>
        <w:t>and contradicts with the study conducted in Uganda</w:t>
      </w:r>
      <w:r w:rsidR="005B564A">
        <w:rPr>
          <w:rFonts w:ascii="Times New Roman" w:hAnsi="Times New Roman" w:cs="Times New Roman"/>
          <w:sz w:val="24"/>
          <w:szCs w:val="24"/>
        </w:rPr>
        <w:fldChar w:fldCharType="begin"/>
      </w:r>
      <w:r w:rsidR="00AA369A">
        <w:rPr>
          <w:rFonts w:ascii="Times New Roman" w:hAnsi="Times New Roman" w:cs="Times New Roman"/>
          <w:sz w:val="24"/>
          <w:szCs w:val="24"/>
        </w:rPr>
        <w:instrText xml:space="preserve"> ADDIN EN.CITE &lt;EndNote&gt;&lt;Cite&gt;&lt;Author&gt;Egesa&lt;/Author&gt;&lt;Year&gt;2020&lt;/Year&gt;&lt;RecNum&gt;1&lt;/RecNum&gt;&lt;DisplayText&gt;(40)&lt;/DisplayText&gt;&lt;record&gt;&lt;rec-number&gt;1&lt;/rec-number&gt;&lt;foreign-keys&gt;&lt;key app="EN" db-id="v0waeas0darwx9ezfd359sshr5z99txpptfp"&gt;1&lt;/key&gt;&lt;/foreign-keys&gt;&lt;ref-type name="Journal Article"&gt;17&lt;/ref-type&gt;&lt;contributors&gt;&lt;authors&gt;&lt;author&gt;Egesa, Walufu Ivan&lt;/author&gt;&lt;author&gt;Odong, Richard Justin&lt;/author&gt;&lt;author&gt;Kalubi, Peters&lt;/author&gt;&lt;author&gt;Ortiz Yamile, Enedina Arias&lt;/author&gt;&lt;author&gt;Atwine, Daniel&lt;/author&gt;&lt;author&gt;Turyasiima, Munanura&lt;/author&gt;&lt;author&gt;Kiconco, Gloria&lt;/author&gt;&lt;author&gt;Maren, Melvis Bernis&lt;/author&gt;&lt;author&gt;Nduwimana, Martin&lt;/author&gt;&lt;author&gt;Ssebuufu, Robinson&lt;/author&gt;&lt;/authors&gt;&lt;/contributors&gt;&lt;titles&gt;&lt;title&gt;Preterm Neonatal Mortality and Its Determinants at a Tertiary Hospital in Western Uganda: A Prospective Cohort Study&lt;/title&gt;&lt;secondary-title&gt;Pediatric health, medicine and therapeutics&lt;/secondary-title&gt;&lt;alt-title&gt;Pediatric Health Med Ther&lt;/alt-title&gt;&lt;/titles&gt;&lt;periodical&gt;&lt;full-title&gt;Pediatric health, medicine and therapeutics&lt;/full-title&gt;&lt;abbr-1&gt;Pediatric Health Med Ther&lt;/abbr-1&gt;&lt;/periodical&gt;&lt;alt-periodical&gt;&lt;full-title&gt;Pediatric health, medicine and therapeutics&lt;/full-title&gt;&lt;abbr-1&gt;Pediatric Health Med Ther&lt;/abbr-1&gt;&lt;/alt-periodical&gt;&lt;pages&gt;409-420&lt;/pages&gt;&lt;volume&gt;11&lt;/volume&gt;&lt;keywords&gt;&lt;keyword&gt;cohort&lt;/keyword&gt;&lt;keyword&gt;neonatal intensive care unit&lt;/keyword&gt;&lt;keyword&gt;preterm neonate&lt;/keyword&gt;&lt;/keywords&gt;&lt;dates&gt;&lt;year&gt;2020&lt;/year&gt;&lt;/dates&gt;&lt;publisher&gt;Dove&lt;/publisher&gt;&lt;isbn&gt;1179-9927&lt;/isbn&gt;&lt;accession-num&gt;33117056&lt;/accession-num&gt;&lt;urls&gt;&lt;related-urls&gt;&lt;url&gt;https://pubmed.ncbi.nlm.nih.gov/33117056&lt;/url&gt;&lt;url&gt;https://www.ncbi.nlm.nih.gov/pmc/articles/PMC7548335/&lt;/url&gt;&lt;/related-urls&gt;&lt;/urls&gt;&lt;electronic-resource-num&gt;10.2147/phmt.s266675&lt;/electronic-resource-num&gt;&lt;remote-database-name&gt;PubMed&lt;/remote-database-name&gt;&lt;language&gt;eng&lt;/language&gt;&lt;/record&gt;&lt;/Cite&gt;&lt;/EndNote&gt;</w:instrText>
      </w:r>
      <w:r w:rsidR="005B564A">
        <w:rPr>
          <w:rFonts w:ascii="Times New Roman" w:hAnsi="Times New Roman" w:cs="Times New Roman"/>
          <w:sz w:val="24"/>
          <w:szCs w:val="24"/>
        </w:rPr>
        <w:fldChar w:fldCharType="separate"/>
      </w:r>
      <w:r w:rsidR="00AA369A">
        <w:rPr>
          <w:rFonts w:ascii="Times New Roman" w:hAnsi="Times New Roman" w:cs="Times New Roman"/>
          <w:noProof/>
          <w:sz w:val="24"/>
          <w:szCs w:val="24"/>
        </w:rPr>
        <w:t>(</w:t>
      </w:r>
      <w:hyperlink w:anchor="_ENREF_40" w:tooltip="Egesa, 2020 #1" w:history="1">
        <w:r w:rsidR="00AA369A">
          <w:rPr>
            <w:rFonts w:ascii="Times New Roman" w:hAnsi="Times New Roman" w:cs="Times New Roman"/>
            <w:noProof/>
            <w:sz w:val="24"/>
            <w:szCs w:val="24"/>
          </w:rPr>
          <w:t>40</w:t>
        </w:r>
      </w:hyperlink>
      <w:r w:rsidR="00AA369A">
        <w:rPr>
          <w:rFonts w:ascii="Times New Roman" w:hAnsi="Times New Roman" w:cs="Times New Roman"/>
          <w:noProof/>
          <w:sz w:val="24"/>
          <w:szCs w:val="24"/>
        </w:rPr>
        <w:t>)</w:t>
      </w:r>
      <w:r w:rsidR="005B564A">
        <w:rPr>
          <w:rFonts w:ascii="Times New Roman" w:hAnsi="Times New Roman" w:cs="Times New Roman"/>
          <w:sz w:val="24"/>
          <w:szCs w:val="24"/>
        </w:rPr>
        <w:fldChar w:fldCharType="end"/>
      </w:r>
    </w:p>
    <w:p w14:paraId="169DBA4D" w14:textId="2343C623" w:rsidR="00E11795" w:rsidRPr="00AC539A" w:rsidRDefault="006E76DB" w:rsidP="00531C4B">
      <w:pPr>
        <w:spacing w:line="360" w:lineRule="auto"/>
        <w:jc w:val="both"/>
        <w:rPr>
          <w:rFonts w:ascii="Times New Roman" w:hAnsi="Times New Roman" w:cs="Times New Roman"/>
          <w:sz w:val="24"/>
          <w:szCs w:val="24"/>
        </w:rPr>
      </w:pPr>
      <w:r w:rsidRPr="00AC539A">
        <w:rPr>
          <w:rFonts w:ascii="Times New Roman" w:hAnsi="Times New Roman" w:cs="Times New Roman"/>
          <w:sz w:val="24"/>
          <w:szCs w:val="24"/>
        </w:rPr>
        <w:t xml:space="preserve">In this study, </w:t>
      </w:r>
      <w:r w:rsidR="00B64C04" w:rsidRPr="00400654">
        <w:rPr>
          <w:rFonts w:ascii="Times New Roman" w:hAnsi="Times New Roman" w:cs="Times New Roman"/>
          <w:sz w:val="24"/>
          <w:szCs w:val="24"/>
        </w:rPr>
        <w:t>some covaria</w:t>
      </w:r>
      <w:r w:rsidR="00B64C04" w:rsidRPr="00AC539A">
        <w:rPr>
          <w:rFonts w:ascii="Times New Roman" w:hAnsi="Times New Roman" w:cs="Times New Roman"/>
          <w:sz w:val="24"/>
          <w:szCs w:val="24"/>
        </w:rPr>
        <w:t xml:space="preserve">tes like </w:t>
      </w:r>
      <w:r w:rsidRPr="00AC539A">
        <w:rPr>
          <w:rFonts w:ascii="Times New Roman" w:hAnsi="Times New Roman" w:cs="Times New Roman"/>
          <w:sz w:val="24"/>
          <w:szCs w:val="24"/>
        </w:rPr>
        <w:t>HIV/AIDs was not significantly associated with preter</w:t>
      </w:r>
      <w:r w:rsidR="00596600" w:rsidRPr="00AC539A">
        <w:rPr>
          <w:rFonts w:ascii="Times New Roman" w:hAnsi="Times New Roman" w:cs="Times New Roman"/>
          <w:sz w:val="24"/>
          <w:szCs w:val="24"/>
        </w:rPr>
        <w:t xml:space="preserve">m neonatal death </w:t>
      </w:r>
      <w:r w:rsidRPr="00AC539A">
        <w:rPr>
          <w:rFonts w:ascii="Times New Roman" w:hAnsi="Times New Roman" w:cs="Times New Roman"/>
          <w:sz w:val="24"/>
          <w:szCs w:val="24"/>
        </w:rPr>
        <w:t>which was actually not the case in studies conducted in Uganda</w:t>
      </w:r>
      <w:r w:rsidRPr="00400654">
        <w:rPr>
          <w:rFonts w:ascii="Times New Roman" w:hAnsi="Times New Roman" w:cs="Times New Roman"/>
          <w:sz w:val="24"/>
          <w:szCs w:val="24"/>
        </w:rPr>
        <w:fldChar w:fldCharType="begin"/>
      </w:r>
      <w:r w:rsidR="005B564A" w:rsidRPr="00AC539A">
        <w:rPr>
          <w:rFonts w:ascii="Times New Roman" w:hAnsi="Times New Roman" w:cs="Times New Roman"/>
          <w:sz w:val="24"/>
          <w:szCs w:val="24"/>
        </w:rPr>
        <w:instrText xml:space="preserve"> ADDIN EN.CITE &lt;EndNote&gt;&lt;Cite&gt;&lt;Author&gt;Egesa&lt;/Author&gt;&lt;Year&gt;2020&lt;/Year&gt;&lt;RecNum&gt;7&lt;/RecNum&gt;&lt;DisplayText&gt;(22)&lt;/DisplayText&gt;&lt;record&gt;&lt;rec-number&gt;7&lt;/rec-number&gt;&lt;foreign-keys&gt;&lt;key app="EN" db-id="e2x5dzd2l5eewze5dewprwftfe0wazva0z0e"&gt;7&lt;/key&gt;&lt;/foreign-keys&gt;&lt;ref-type name="Journal Article"&gt;17&lt;/ref-type&gt;&lt;contributors&gt;&lt;authors&gt;&lt;author&gt;Egesa, Walufu Ivan&lt;/author&gt;&lt;author&gt;Odong, Richard Justin&lt;/author&gt;&lt;author&gt;Kalubi, Peters&lt;/author&gt;&lt;author&gt;Yamile, Enedina Arias Ortiz&lt;/author&gt;&lt;author&gt;Atwine, Daniel&lt;/author&gt;&lt;author&gt;Turyasiima, Munanura&lt;/author&gt;&lt;author&gt;Kiconco, Gloria&lt;/author&gt;&lt;author&gt;Maren, Melvis Bernis&lt;/author&gt;&lt;author&gt;Nduwimana, Martin&lt;/author&gt;&lt;author&gt;Ssebuufu, Robinson&lt;/author&gt;&lt;/authors&gt;&lt;/contributors&gt;&lt;titles&gt;&lt;title&gt;Preterm Neonatal Mortality and Its Determinants at a Tertiary Hospital in Western Uganda: A Prospective Cohort Study&lt;/title&gt;&lt;secondary-title&gt;Pediatric Health, Medicine and Therapeutics&lt;/secondary-title&gt;&lt;/titles&gt;&lt;periodical&gt;&lt;full-title&gt;Pediatric Health, Medicine and Therapeutics&lt;/full-title&gt;&lt;/periodical&gt;&lt;pages&gt;409&lt;/pages&gt;&lt;volume&gt;11&lt;/volume&gt;&lt;dates&gt;&lt;year&gt;2020&lt;/year&gt;&lt;/dates&gt;&lt;publisher&gt;Dove Press&lt;/publisher&gt;&lt;urls&gt;&lt;/urls&gt;&lt;/record&gt;&lt;/Cite&gt;&lt;/EndNote&gt;</w:instrText>
      </w:r>
      <w:r w:rsidRPr="00400654">
        <w:rPr>
          <w:rFonts w:ascii="Times New Roman" w:hAnsi="Times New Roman" w:cs="Times New Roman"/>
          <w:sz w:val="24"/>
          <w:szCs w:val="24"/>
          <w:rPrChange w:id="334" w:author="wireless" w:date="2022-02-12T09:34:00Z">
            <w:rPr>
              <w:rFonts w:ascii="Times New Roman" w:hAnsi="Times New Roman" w:cs="Times New Roman"/>
              <w:sz w:val="24"/>
              <w:szCs w:val="24"/>
            </w:rPr>
          </w:rPrChange>
        </w:rPr>
        <w:fldChar w:fldCharType="separate"/>
      </w:r>
      <w:r w:rsidR="005B564A" w:rsidRPr="00400654">
        <w:rPr>
          <w:rFonts w:ascii="Times New Roman" w:hAnsi="Times New Roman" w:cs="Times New Roman"/>
          <w:noProof/>
          <w:sz w:val="24"/>
          <w:szCs w:val="24"/>
        </w:rPr>
        <w:t>(</w:t>
      </w:r>
      <w:r w:rsidR="00151A69" w:rsidRPr="00AC539A">
        <w:rPr>
          <w:rFonts w:ascii="Times New Roman" w:hAnsi="Times New Roman" w:cs="Times New Roman"/>
          <w:sz w:val="24"/>
          <w:szCs w:val="24"/>
          <w:rPrChange w:id="335" w:author="wireless" w:date="2022-02-12T09:34:00Z">
            <w:rPr>
              <w:rFonts w:ascii="Times New Roman" w:hAnsi="Times New Roman" w:cs="Times New Roman"/>
              <w:noProof/>
              <w:sz w:val="24"/>
              <w:szCs w:val="24"/>
            </w:rPr>
          </w:rPrChange>
        </w:rPr>
        <w:fldChar w:fldCharType="begin"/>
      </w:r>
      <w:r w:rsidR="00151A69" w:rsidRPr="00AC539A">
        <w:rPr>
          <w:rFonts w:ascii="Times New Roman" w:hAnsi="Times New Roman" w:cs="Times New Roman"/>
          <w:sz w:val="24"/>
          <w:szCs w:val="24"/>
          <w:rPrChange w:id="336" w:author="wireless" w:date="2022-02-12T09:34:00Z">
            <w:rPr/>
          </w:rPrChange>
        </w:rPr>
        <w:instrText xml:space="preserve"> HYPERLINK \l "_ENREF_22" \o "Egesa, 2020 #7" </w:instrText>
      </w:r>
      <w:r w:rsidR="00151A69" w:rsidRPr="00AC539A">
        <w:rPr>
          <w:rFonts w:ascii="Times New Roman" w:hAnsi="Times New Roman" w:cs="Times New Roman"/>
          <w:sz w:val="24"/>
          <w:szCs w:val="24"/>
          <w:rPrChange w:id="337" w:author="wireless" w:date="2022-02-12T09:34:00Z">
            <w:rPr>
              <w:rFonts w:ascii="Times New Roman" w:hAnsi="Times New Roman" w:cs="Times New Roman"/>
              <w:noProof/>
              <w:sz w:val="24"/>
              <w:szCs w:val="24"/>
            </w:rPr>
          </w:rPrChange>
        </w:rPr>
        <w:fldChar w:fldCharType="separate"/>
      </w:r>
      <w:r w:rsidR="00AA369A" w:rsidRPr="00AC539A">
        <w:rPr>
          <w:rFonts w:ascii="Times New Roman" w:hAnsi="Times New Roman" w:cs="Times New Roman"/>
          <w:noProof/>
          <w:sz w:val="24"/>
          <w:szCs w:val="24"/>
        </w:rPr>
        <w:t>22</w:t>
      </w:r>
      <w:r w:rsidR="00151A69" w:rsidRPr="00AC539A">
        <w:rPr>
          <w:rFonts w:ascii="Times New Roman" w:hAnsi="Times New Roman" w:cs="Times New Roman"/>
          <w:noProof/>
          <w:sz w:val="24"/>
          <w:szCs w:val="24"/>
          <w:rPrChange w:id="338" w:author="wireless" w:date="2022-02-12T09:34:00Z">
            <w:rPr>
              <w:rFonts w:ascii="Times New Roman" w:hAnsi="Times New Roman" w:cs="Times New Roman"/>
              <w:noProof/>
              <w:sz w:val="24"/>
              <w:szCs w:val="24"/>
            </w:rPr>
          </w:rPrChange>
        </w:rPr>
        <w:fldChar w:fldCharType="end"/>
      </w:r>
      <w:r w:rsidR="005B564A" w:rsidRPr="00400654">
        <w:rPr>
          <w:rFonts w:ascii="Times New Roman" w:hAnsi="Times New Roman" w:cs="Times New Roman"/>
          <w:noProof/>
          <w:sz w:val="24"/>
          <w:szCs w:val="24"/>
        </w:rPr>
        <w:t>)</w:t>
      </w:r>
      <w:r w:rsidRPr="00400654">
        <w:rPr>
          <w:rFonts w:ascii="Times New Roman" w:hAnsi="Times New Roman" w:cs="Times New Roman"/>
          <w:sz w:val="24"/>
          <w:szCs w:val="24"/>
        </w:rPr>
        <w:fldChar w:fldCharType="end"/>
      </w:r>
      <w:r w:rsidRPr="00AC539A">
        <w:rPr>
          <w:rFonts w:ascii="Times New Roman" w:hAnsi="Times New Roman" w:cs="Times New Roman"/>
          <w:sz w:val="24"/>
          <w:szCs w:val="24"/>
        </w:rPr>
        <w:t xml:space="preserve"> and Jordan</w:t>
      </w:r>
      <w:r w:rsidRPr="00400654">
        <w:rPr>
          <w:rFonts w:ascii="Times New Roman" w:hAnsi="Times New Roman" w:cs="Times New Roman"/>
          <w:sz w:val="24"/>
          <w:szCs w:val="24"/>
        </w:rPr>
        <w:fldChar w:fldCharType="begin"/>
      </w:r>
      <w:r w:rsidR="00AA369A" w:rsidRPr="00AC539A">
        <w:rPr>
          <w:rFonts w:ascii="Times New Roman" w:hAnsi="Times New Roman" w:cs="Times New Roman"/>
          <w:sz w:val="24"/>
          <w:szCs w:val="24"/>
        </w:rPr>
        <w:instrText xml:space="preserve"> ADDIN EN.CITE &lt;EndNote&gt;&lt;Cite&gt;&lt;Author&gt;Razeq&lt;/Author&gt;&lt;Year&gt;2017&lt;/Year&gt;&lt;RecNum&gt;14&lt;/RecNum&gt;&lt;DisplayText&gt;(41)&lt;/DisplayText&gt;&lt;record&gt;&lt;rec-number&gt;14&lt;/rec-number&gt;&lt;foreign-keys&gt;&lt;key app="EN" db-id="e2x5dzd2l5eewze5dewprwftfe0wazva0z0e"&gt;14&lt;/key&gt;&lt;/foreign-keys&gt;&lt;ref-type name="Journal Article"&gt;17&lt;/ref-type&gt;&lt;contributors&gt;&lt;authors&gt;&lt;author&gt;Razeq, Nadin M. Abdel&lt;/author&gt;&lt;author&gt;Khader, Yousef S.&lt;/author&gt;&lt;author&gt;Batieha, Anwar M.&lt;/author&gt;&lt;/authors&gt;&lt;/contributors&gt;&lt;titles&gt;&lt;title&gt;The incidence, risk factors, and mortality of preterm neonates: A prospective study from Jordan (2012-2013)&lt;/title&gt;&lt;secondary-title&gt;Turkish journal of obstetrics and gynecology&lt;/secondary-title&gt;&lt;/titles&gt;&lt;periodical&gt;&lt;full-title&gt;Turkish journal of obstetrics and gynecology&lt;/full-title&gt;&lt;/periodical&gt;&lt;pages&gt;28&lt;/pages&gt;&lt;volume&gt;14&lt;/volume&gt;&lt;number&gt;1&lt;/number&gt;&lt;dates&gt;&lt;year&gt;2017&lt;/year&gt;&lt;/dates&gt;&lt;publisher&gt;Turkish Society of Obstetrics and Gynecology&lt;/publisher&gt;&lt;urls&gt;&lt;/urls&gt;&lt;/record&gt;&lt;/Cite&gt;&lt;/EndNote&gt;</w:instrText>
      </w:r>
      <w:r w:rsidRPr="00400654">
        <w:rPr>
          <w:rFonts w:ascii="Times New Roman" w:hAnsi="Times New Roman" w:cs="Times New Roman"/>
          <w:sz w:val="24"/>
          <w:szCs w:val="24"/>
          <w:rPrChange w:id="339" w:author="wireless" w:date="2022-02-12T09:34:00Z">
            <w:rPr>
              <w:rFonts w:ascii="Times New Roman" w:hAnsi="Times New Roman" w:cs="Times New Roman"/>
              <w:sz w:val="24"/>
              <w:szCs w:val="24"/>
            </w:rPr>
          </w:rPrChange>
        </w:rPr>
        <w:fldChar w:fldCharType="separate"/>
      </w:r>
      <w:r w:rsidR="00AA369A" w:rsidRPr="00400654">
        <w:rPr>
          <w:rFonts w:ascii="Times New Roman" w:hAnsi="Times New Roman" w:cs="Times New Roman"/>
          <w:noProof/>
          <w:sz w:val="24"/>
          <w:szCs w:val="24"/>
        </w:rPr>
        <w:t>(</w:t>
      </w:r>
      <w:r w:rsidR="00151A69" w:rsidRPr="00AC539A">
        <w:rPr>
          <w:rFonts w:ascii="Times New Roman" w:hAnsi="Times New Roman" w:cs="Times New Roman"/>
          <w:sz w:val="24"/>
          <w:szCs w:val="24"/>
          <w:rPrChange w:id="340" w:author="wireless" w:date="2022-02-12T09:34:00Z">
            <w:rPr>
              <w:rFonts w:ascii="Times New Roman" w:hAnsi="Times New Roman" w:cs="Times New Roman"/>
              <w:noProof/>
              <w:sz w:val="24"/>
              <w:szCs w:val="24"/>
            </w:rPr>
          </w:rPrChange>
        </w:rPr>
        <w:fldChar w:fldCharType="begin"/>
      </w:r>
      <w:r w:rsidR="00151A69" w:rsidRPr="00AC539A">
        <w:rPr>
          <w:rFonts w:ascii="Times New Roman" w:hAnsi="Times New Roman" w:cs="Times New Roman"/>
          <w:sz w:val="24"/>
          <w:szCs w:val="24"/>
          <w:rPrChange w:id="341" w:author="wireless" w:date="2022-02-12T09:34:00Z">
            <w:rPr/>
          </w:rPrChange>
        </w:rPr>
        <w:instrText xml:space="preserve"> HYPERLINK \l "_ENREF_41" \o "Razeq, 2017 #14" </w:instrText>
      </w:r>
      <w:r w:rsidR="00151A69" w:rsidRPr="00AC539A">
        <w:rPr>
          <w:rFonts w:ascii="Times New Roman" w:hAnsi="Times New Roman" w:cs="Times New Roman"/>
          <w:sz w:val="24"/>
          <w:szCs w:val="24"/>
          <w:rPrChange w:id="342" w:author="wireless" w:date="2022-02-12T09:34:00Z">
            <w:rPr>
              <w:rFonts w:ascii="Times New Roman" w:hAnsi="Times New Roman" w:cs="Times New Roman"/>
              <w:noProof/>
              <w:sz w:val="24"/>
              <w:szCs w:val="24"/>
            </w:rPr>
          </w:rPrChange>
        </w:rPr>
        <w:fldChar w:fldCharType="separate"/>
      </w:r>
      <w:r w:rsidR="00AA369A" w:rsidRPr="00AC539A">
        <w:rPr>
          <w:rFonts w:ascii="Times New Roman" w:hAnsi="Times New Roman" w:cs="Times New Roman"/>
          <w:noProof/>
          <w:sz w:val="24"/>
          <w:szCs w:val="24"/>
        </w:rPr>
        <w:t>41</w:t>
      </w:r>
      <w:r w:rsidR="00151A69" w:rsidRPr="00AC539A">
        <w:rPr>
          <w:rFonts w:ascii="Times New Roman" w:hAnsi="Times New Roman" w:cs="Times New Roman"/>
          <w:noProof/>
          <w:sz w:val="24"/>
          <w:szCs w:val="24"/>
          <w:rPrChange w:id="343" w:author="wireless" w:date="2022-02-12T09:34:00Z">
            <w:rPr>
              <w:rFonts w:ascii="Times New Roman" w:hAnsi="Times New Roman" w:cs="Times New Roman"/>
              <w:noProof/>
              <w:sz w:val="24"/>
              <w:szCs w:val="24"/>
            </w:rPr>
          </w:rPrChange>
        </w:rPr>
        <w:fldChar w:fldCharType="end"/>
      </w:r>
      <w:r w:rsidR="00AA369A" w:rsidRPr="00400654">
        <w:rPr>
          <w:rFonts w:ascii="Times New Roman" w:hAnsi="Times New Roman" w:cs="Times New Roman"/>
          <w:noProof/>
          <w:sz w:val="24"/>
          <w:szCs w:val="24"/>
        </w:rPr>
        <w:t>)</w:t>
      </w:r>
      <w:r w:rsidRPr="00400654">
        <w:rPr>
          <w:rFonts w:ascii="Times New Roman" w:hAnsi="Times New Roman" w:cs="Times New Roman"/>
          <w:sz w:val="24"/>
          <w:szCs w:val="24"/>
        </w:rPr>
        <w:fldChar w:fldCharType="end"/>
      </w:r>
      <w:r w:rsidRPr="00AC539A">
        <w:rPr>
          <w:rFonts w:ascii="Times New Roman" w:hAnsi="Times New Roman" w:cs="Times New Roman"/>
          <w:sz w:val="24"/>
          <w:szCs w:val="24"/>
        </w:rPr>
        <w:t>. It might be because of lower sample size since only 4 preterm neonates</w:t>
      </w:r>
      <w:r w:rsidRPr="00AC539A">
        <w:rPr>
          <w:rFonts w:ascii="Times New Roman" w:hAnsi="Times New Roman" w:cs="Times New Roman"/>
          <w:sz w:val="24"/>
          <w:szCs w:val="24"/>
          <w:rPrChange w:id="344" w:author="wireless" w:date="2022-02-12T09:34:00Z">
            <w:rPr>
              <w:rFonts w:ascii="Times New Roman" w:hAnsi="Times New Roman" w:cs="Times New Roman"/>
            </w:rPr>
          </w:rPrChange>
        </w:rPr>
        <w:t xml:space="preserve"> that born from the mothers who had HIV/AIDS were died.   </w:t>
      </w:r>
      <w:r w:rsidRPr="00AC539A">
        <w:rPr>
          <w:rFonts w:ascii="Times New Roman" w:hAnsi="Times New Roman" w:cs="Times New Roman"/>
          <w:sz w:val="24"/>
          <w:szCs w:val="24"/>
          <w:rPrChange w:id="345" w:author="wireless" w:date="2022-02-12T09:34:00Z">
            <w:rPr>
              <w:rFonts w:ascii="Times New Roman" w:hAnsi="Times New Roman" w:cs="Times New Roman"/>
            </w:rPr>
          </w:rPrChange>
        </w:rPr>
        <w:br w:type="page"/>
      </w:r>
    </w:p>
    <w:p w14:paraId="3A64EAAE" w14:textId="7461D096" w:rsidR="00866031" w:rsidRDefault="002F3351" w:rsidP="0052095D">
      <w:pPr>
        <w:keepNext/>
        <w:keepLines/>
        <w:overflowPunct w:val="0"/>
        <w:autoSpaceDE w:val="0"/>
        <w:autoSpaceDN w:val="0"/>
        <w:adjustRightInd w:val="0"/>
        <w:spacing w:before="480" w:after="0" w:line="360" w:lineRule="auto"/>
        <w:textAlignment w:val="baseline"/>
        <w:outlineLvl w:val="0"/>
        <w:rPr>
          <w:ins w:id="346" w:author="wireless" w:date="2022-02-11T03:22:00Z"/>
          <w:rFonts w:ascii="Times New Roman" w:eastAsia="Times New Roman" w:hAnsi="Times New Roman" w:cs="Times New Roman"/>
          <w:b/>
          <w:bCs/>
          <w:color w:val="000000" w:themeColor="text1"/>
          <w:sz w:val="28"/>
          <w:szCs w:val="24"/>
        </w:rPr>
      </w:pPr>
      <w:bookmarkStart w:id="347" w:name="_Toc385846375"/>
      <w:bookmarkStart w:id="348" w:name="_Toc75592336"/>
      <w:r>
        <w:rPr>
          <w:rFonts w:ascii="Times New Roman" w:eastAsia="Times New Roman" w:hAnsi="Times New Roman" w:cs="Times New Roman"/>
          <w:b/>
          <w:bCs/>
          <w:color w:val="000000" w:themeColor="text1"/>
          <w:sz w:val="28"/>
          <w:szCs w:val="24"/>
        </w:rPr>
        <w:lastRenderedPageBreak/>
        <w:t>S</w:t>
      </w:r>
      <w:r w:rsidR="00745932" w:rsidRPr="00745932">
        <w:rPr>
          <w:rFonts w:ascii="Times New Roman" w:eastAsia="Times New Roman" w:hAnsi="Times New Roman" w:cs="Times New Roman"/>
          <w:b/>
          <w:bCs/>
          <w:color w:val="000000" w:themeColor="text1"/>
          <w:sz w:val="28"/>
          <w:szCs w:val="24"/>
        </w:rPr>
        <w:t>trength</w:t>
      </w:r>
      <w:ins w:id="349" w:author="wireless" w:date="2022-02-11T03:24:00Z">
        <w:r w:rsidR="005D5747">
          <w:rPr>
            <w:rFonts w:ascii="Times New Roman" w:eastAsia="Times New Roman" w:hAnsi="Times New Roman" w:cs="Times New Roman"/>
            <w:b/>
            <w:bCs/>
            <w:color w:val="000000" w:themeColor="text1"/>
            <w:sz w:val="28"/>
            <w:szCs w:val="24"/>
          </w:rPr>
          <w:t>s</w:t>
        </w:r>
      </w:ins>
      <w:r w:rsidR="00FC7238">
        <w:rPr>
          <w:rFonts w:ascii="Times New Roman" w:eastAsia="Times New Roman" w:hAnsi="Times New Roman" w:cs="Times New Roman"/>
          <w:b/>
          <w:bCs/>
          <w:color w:val="000000" w:themeColor="text1"/>
          <w:sz w:val="28"/>
          <w:szCs w:val="24"/>
        </w:rPr>
        <w:t xml:space="preserve"> </w:t>
      </w:r>
      <w:ins w:id="350" w:author="wireless" w:date="2022-02-11T03:21:00Z">
        <w:r w:rsidR="005D5747">
          <w:rPr>
            <w:rFonts w:ascii="Times New Roman" w:eastAsia="Times New Roman" w:hAnsi="Times New Roman" w:cs="Times New Roman"/>
            <w:b/>
            <w:bCs/>
            <w:color w:val="000000" w:themeColor="text1"/>
            <w:sz w:val="28"/>
            <w:szCs w:val="24"/>
          </w:rPr>
          <w:t xml:space="preserve">and Limitations </w:t>
        </w:r>
      </w:ins>
      <w:r w:rsidR="00745932" w:rsidRPr="00745932">
        <w:rPr>
          <w:rFonts w:ascii="Times New Roman" w:eastAsia="Times New Roman" w:hAnsi="Times New Roman" w:cs="Times New Roman"/>
          <w:b/>
          <w:bCs/>
          <w:color w:val="000000" w:themeColor="text1"/>
          <w:sz w:val="28"/>
          <w:szCs w:val="24"/>
        </w:rPr>
        <w:t>of the study</w:t>
      </w:r>
      <w:bookmarkEnd w:id="347"/>
      <w:bookmarkEnd w:id="348"/>
    </w:p>
    <w:p w14:paraId="48B8AAC3" w14:textId="7B07EE0E" w:rsidR="005D5747" w:rsidRPr="00745932" w:rsidRDefault="005D5747">
      <w:pPr>
        <w:keepNext/>
        <w:keepLines/>
        <w:overflowPunct w:val="0"/>
        <w:autoSpaceDE w:val="0"/>
        <w:autoSpaceDN w:val="0"/>
        <w:adjustRightInd w:val="0"/>
        <w:spacing w:after="0" w:line="360" w:lineRule="auto"/>
        <w:textAlignment w:val="baseline"/>
        <w:outlineLvl w:val="0"/>
        <w:rPr>
          <w:rFonts w:ascii="Times New Roman" w:eastAsia="Times New Roman" w:hAnsi="Times New Roman" w:cs="Times New Roman"/>
          <w:b/>
          <w:bCs/>
          <w:color w:val="000000" w:themeColor="text1"/>
          <w:sz w:val="28"/>
          <w:szCs w:val="24"/>
        </w:rPr>
        <w:pPrChange w:id="351" w:author="wireless" w:date="2022-02-11T03:24:00Z">
          <w:pPr>
            <w:keepNext/>
            <w:keepLines/>
            <w:overflowPunct w:val="0"/>
            <w:autoSpaceDE w:val="0"/>
            <w:autoSpaceDN w:val="0"/>
            <w:adjustRightInd w:val="0"/>
            <w:spacing w:before="480" w:after="0" w:line="360" w:lineRule="auto"/>
            <w:textAlignment w:val="baseline"/>
            <w:outlineLvl w:val="0"/>
          </w:pPr>
        </w:pPrChange>
      </w:pPr>
      <w:ins w:id="352" w:author="wireless" w:date="2022-02-11T03:22:00Z">
        <w:r>
          <w:rPr>
            <w:rFonts w:ascii="Times New Roman" w:eastAsia="Times New Roman" w:hAnsi="Times New Roman" w:cs="Times New Roman"/>
            <w:b/>
            <w:bCs/>
            <w:color w:val="000000" w:themeColor="text1"/>
            <w:sz w:val="28"/>
            <w:szCs w:val="24"/>
          </w:rPr>
          <w:t>Strength</w:t>
        </w:r>
      </w:ins>
    </w:p>
    <w:p w14:paraId="7B97D1A5" w14:textId="77777777" w:rsidR="005D5747" w:rsidRDefault="00996068">
      <w:pPr>
        <w:spacing w:line="360" w:lineRule="auto"/>
        <w:jc w:val="both"/>
        <w:rPr>
          <w:ins w:id="353" w:author="wireless" w:date="2022-02-11T03:23:00Z"/>
          <w:rFonts w:ascii="Times New Roman" w:eastAsia="Times New Roman" w:hAnsi="Times New Roman" w:cs="Times New Roman"/>
          <w:sz w:val="24"/>
          <w:szCs w:val="24"/>
        </w:rPr>
        <w:pPrChange w:id="354" w:author="wireless" w:date="2022-02-11T03:22:00Z">
          <w:pPr>
            <w:keepNext/>
            <w:keepLines/>
            <w:overflowPunct w:val="0"/>
            <w:autoSpaceDE w:val="0"/>
            <w:autoSpaceDN w:val="0"/>
            <w:adjustRightInd w:val="0"/>
            <w:spacing w:before="480" w:after="0" w:line="360" w:lineRule="auto"/>
            <w:textAlignment w:val="baseline"/>
            <w:outlineLvl w:val="0"/>
          </w:pPr>
        </w:pPrChange>
      </w:pPr>
      <w:r>
        <w:rPr>
          <w:rFonts w:ascii="Times New Roman" w:eastAsia="Times New Roman" w:hAnsi="Times New Roman" w:cs="Times New Roman"/>
          <w:sz w:val="24"/>
          <w:szCs w:val="24"/>
        </w:rPr>
        <w:t xml:space="preserve">The study design was retrospective cohort study that enabled for the comparison of preterm neonatal death with censored. This gives important road map or insight for those researchers who have interest to conduct a research by utilizing a better study design (for instance prospective cohort study).  </w:t>
      </w:r>
      <w:r w:rsidR="00025B0E">
        <w:rPr>
          <w:rFonts w:ascii="Times New Roman" w:eastAsia="Times New Roman" w:hAnsi="Times New Roman" w:cs="Times New Roman"/>
          <w:sz w:val="24"/>
          <w:szCs w:val="24"/>
        </w:rPr>
        <w:t xml:space="preserve">The utilized design helped to establish temporal relationship of preterm neonatal mortality with predictor variables. </w:t>
      </w:r>
      <w:r w:rsidR="00866031" w:rsidRPr="00866031">
        <w:rPr>
          <w:rFonts w:ascii="Times New Roman" w:eastAsia="Times New Roman" w:hAnsi="Times New Roman" w:cs="Times New Roman"/>
          <w:sz w:val="24"/>
          <w:szCs w:val="24"/>
        </w:rPr>
        <w:t xml:space="preserve">The result of the study was representative of the </w:t>
      </w:r>
      <w:r w:rsidR="00866031">
        <w:rPr>
          <w:rFonts w:ascii="Times New Roman" w:eastAsia="Times New Roman" w:hAnsi="Times New Roman" w:cs="Times New Roman"/>
          <w:sz w:val="24"/>
          <w:szCs w:val="24"/>
        </w:rPr>
        <w:t>preterm neonates born in Hawassa University Comprehensive Specialized Hospital</w:t>
      </w:r>
      <w:r w:rsidR="00866031" w:rsidRPr="00866031">
        <w:rPr>
          <w:rFonts w:ascii="Times New Roman" w:eastAsia="Times New Roman" w:hAnsi="Times New Roman" w:cs="Times New Roman"/>
          <w:sz w:val="24"/>
          <w:szCs w:val="24"/>
        </w:rPr>
        <w:t xml:space="preserve">. </w:t>
      </w:r>
      <w:r w:rsidR="00866031">
        <w:rPr>
          <w:rFonts w:ascii="Times New Roman" w:eastAsia="Times New Roman" w:hAnsi="Times New Roman" w:cs="Times New Roman"/>
          <w:sz w:val="24"/>
          <w:szCs w:val="24"/>
        </w:rPr>
        <w:t>The use of</w:t>
      </w:r>
      <w:r w:rsidR="00866031" w:rsidRPr="00866031">
        <w:rPr>
          <w:rFonts w:ascii="Times New Roman" w:eastAsia="Times New Roman" w:hAnsi="Times New Roman" w:cs="Times New Roman"/>
          <w:sz w:val="24"/>
          <w:szCs w:val="24"/>
        </w:rPr>
        <w:t xml:space="preserve"> multivariate</w:t>
      </w:r>
      <w:r w:rsidR="00866031">
        <w:rPr>
          <w:rFonts w:ascii="Times New Roman" w:eastAsia="Times New Roman" w:hAnsi="Times New Roman" w:cs="Times New Roman"/>
          <w:sz w:val="24"/>
          <w:szCs w:val="24"/>
        </w:rPr>
        <w:t xml:space="preserve"> Cox proportional </w:t>
      </w:r>
      <w:r w:rsidR="00866031" w:rsidRPr="00866031">
        <w:rPr>
          <w:rFonts w:ascii="Times New Roman" w:eastAsia="Times New Roman" w:hAnsi="Times New Roman" w:cs="Times New Roman"/>
          <w:sz w:val="24"/>
          <w:szCs w:val="24"/>
        </w:rPr>
        <w:t xml:space="preserve">regression model </w:t>
      </w:r>
      <w:r w:rsidR="00866031">
        <w:rPr>
          <w:rFonts w:ascii="Times New Roman" w:eastAsia="Times New Roman" w:hAnsi="Times New Roman" w:cs="Times New Roman"/>
          <w:sz w:val="24"/>
          <w:szCs w:val="24"/>
        </w:rPr>
        <w:t xml:space="preserve">had maximum chance of </w:t>
      </w:r>
      <w:r w:rsidR="00866031" w:rsidRPr="00866031">
        <w:rPr>
          <w:rFonts w:ascii="Times New Roman" w:eastAsia="Times New Roman" w:hAnsi="Times New Roman" w:cs="Times New Roman"/>
          <w:sz w:val="24"/>
          <w:szCs w:val="24"/>
        </w:rPr>
        <w:t>control</w:t>
      </w:r>
      <w:r w:rsidR="00866031">
        <w:rPr>
          <w:rFonts w:ascii="Times New Roman" w:eastAsia="Times New Roman" w:hAnsi="Times New Roman" w:cs="Times New Roman"/>
          <w:sz w:val="24"/>
          <w:szCs w:val="24"/>
        </w:rPr>
        <w:t>ling</w:t>
      </w:r>
      <w:r w:rsidR="00866031" w:rsidRPr="00866031">
        <w:rPr>
          <w:rFonts w:ascii="Times New Roman" w:eastAsia="Times New Roman" w:hAnsi="Times New Roman" w:cs="Times New Roman"/>
          <w:sz w:val="24"/>
          <w:szCs w:val="24"/>
        </w:rPr>
        <w:t xml:space="preserve"> for the possible confounders.</w:t>
      </w:r>
      <w:bookmarkStart w:id="355" w:name="_Toc385846376"/>
      <w:bookmarkStart w:id="356" w:name="_Toc75592337"/>
    </w:p>
    <w:p w14:paraId="2C287C62" w14:textId="0A5297DD" w:rsidR="00866031" w:rsidRPr="00745932" w:rsidRDefault="00745932">
      <w:pPr>
        <w:spacing w:after="0" w:line="360" w:lineRule="auto"/>
        <w:jc w:val="both"/>
        <w:rPr>
          <w:rFonts w:ascii="Times New Roman" w:eastAsia="Times New Roman" w:hAnsi="Times New Roman" w:cs="Times New Roman"/>
          <w:b/>
          <w:bCs/>
          <w:color w:val="000000" w:themeColor="text1"/>
          <w:sz w:val="28"/>
          <w:szCs w:val="24"/>
        </w:rPr>
        <w:pPrChange w:id="357" w:author="wireless" w:date="2022-02-11T03:23:00Z">
          <w:pPr>
            <w:keepNext/>
            <w:keepLines/>
            <w:overflowPunct w:val="0"/>
            <w:autoSpaceDE w:val="0"/>
            <w:autoSpaceDN w:val="0"/>
            <w:adjustRightInd w:val="0"/>
            <w:spacing w:before="480" w:after="0" w:line="360" w:lineRule="auto"/>
            <w:textAlignment w:val="baseline"/>
            <w:outlineLvl w:val="0"/>
          </w:pPr>
        </w:pPrChange>
      </w:pPr>
      <w:r w:rsidRPr="00745932">
        <w:rPr>
          <w:rFonts w:ascii="Times New Roman" w:eastAsia="Times New Roman" w:hAnsi="Times New Roman" w:cs="Times New Roman"/>
          <w:b/>
          <w:bCs/>
          <w:color w:val="000000" w:themeColor="text1"/>
          <w:sz w:val="28"/>
          <w:szCs w:val="24"/>
        </w:rPr>
        <w:t>Limitation of the study</w:t>
      </w:r>
      <w:bookmarkEnd w:id="355"/>
      <w:bookmarkEnd w:id="356"/>
    </w:p>
    <w:p w14:paraId="185F95D4" w14:textId="4078878A" w:rsidR="00866031" w:rsidRPr="0039402C" w:rsidRDefault="00866031" w:rsidP="0039402C">
      <w:pPr>
        <w:overflowPunct w:val="0"/>
        <w:autoSpaceDE w:val="0"/>
        <w:autoSpaceDN w:val="0"/>
        <w:adjustRightInd w:val="0"/>
        <w:spacing w:after="0" w:line="360" w:lineRule="auto"/>
        <w:jc w:val="both"/>
        <w:textAlignment w:val="baseline"/>
        <w:rPr>
          <w:rFonts w:ascii="Times New Roman" w:hAnsi="Times New Roman" w:cs="Times New Roman"/>
          <w:color w:val="000000"/>
          <w:sz w:val="24"/>
        </w:rPr>
      </w:pPr>
      <w:r w:rsidRPr="0039402C">
        <w:rPr>
          <w:rFonts w:ascii="Times New Roman" w:hAnsi="Times New Roman" w:cs="Times New Roman"/>
          <w:color w:val="000000"/>
          <w:sz w:val="24"/>
        </w:rPr>
        <w:t>There was a high chance of missing some important predictors since the data was collected from secondary source. Generalization of the study finding</w:t>
      </w:r>
      <w:r w:rsidR="0039402C" w:rsidRPr="0039402C">
        <w:rPr>
          <w:rFonts w:ascii="Times New Roman" w:hAnsi="Times New Roman" w:cs="Times New Roman"/>
          <w:color w:val="000000"/>
          <w:sz w:val="24"/>
        </w:rPr>
        <w:t>s to other health institutions in the country</w:t>
      </w:r>
      <w:r w:rsidRPr="0039402C">
        <w:rPr>
          <w:rFonts w:ascii="Times New Roman" w:hAnsi="Times New Roman" w:cs="Times New Roman"/>
          <w:color w:val="000000"/>
          <w:sz w:val="24"/>
        </w:rPr>
        <w:t xml:space="preserve"> is </w:t>
      </w:r>
      <w:r w:rsidR="0039402C" w:rsidRPr="0039402C">
        <w:rPr>
          <w:rFonts w:ascii="Times New Roman" w:hAnsi="Times New Roman" w:cs="Times New Roman"/>
          <w:color w:val="000000"/>
          <w:sz w:val="24"/>
        </w:rPr>
        <w:t>impossible since this study was conducted only in one hospital (i.e. Hawassa University Comprehensive Specialized Hospital). There was high chance of selection bias due to the exclusion of incomplete records that may lead to under or over estimation of the preterm neonatal mortality</w:t>
      </w:r>
    </w:p>
    <w:p w14:paraId="4EFFB0BD" w14:textId="77777777" w:rsidR="00866031" w:rsidRPr="0039402C" w:rsidRDefault="00866031" w:rsidP="0039402C">
      <w:pPr>
        <w:spacing w:line="360" w:lineRule="auto"/>
        <w:jc w:val="both"/>
        <w:rPr>
          <w:rFonts w:ascii="Times New Roman" w:eastAsia="Times New Roman" w:hAnsi="Times New Roman" w:cs="Times New Roman"/>
          <w:b/>
          <w:bCs/>
          <w:color w:val="365F91"/>
          <w:sz w:val="28"/>
          <w:szCs w:val="24"/>
        </w:rPr>
      </w:pPr>
      <w:bookmarkStart w:id="358" w:name="_Toc385846377"/>
      <w:r w:rsidRPr="0039402C">
        <w:rPr>
          <w:rFonts w:ascii="Times New Roman" w:eastAsia="Times New Roman" w:hAnsi="Times New Roman" w:cs="Times New Roman"/>
          <w:b/>
          <w:bCs/>
          <w:color w:val="365F91"/>
          <w:sz w:val="28"/>
          <w:szCs w:val="24"/>
        </w:rPr>
        <w:br w:type="page"/>
      </w:r>
    </w:p>
    <w:p w14:paraId="1C2074DE" w14:textId="71A89B48" w:rsidR="00866031" w:rsidRPr="00745932" w:rsidRDefault="00745932" w:rsidP="0039402C">
      <w:pPr>
        <w:keepNext/>
        <w:keepLines/>
        <w:overflowPunct w:val="0"/>
        <w:autoSpaceDE w:val="0"/>
        <w:autoSpaceDN w:val="0"/>
        <w:adjustRightInd w:val="0"/>
        <w:spacing w:before="480" w:after="0" w:line="360" w:lineRule="auto"/>
        <w:textAlignment w:val="baseline"/>
        <w:outlineLvl w:val="0"/>
        <w:rPr>
          <w:rFonts w:ascii="Times New Roman" w:eastAsia="Times New Roman" w:hAnsi="Times New Roman" w:cs="Times New Roman"/>
          <w:b/>
          <w:bCs/>
          <w:color w:val="000000" w:themeColor="text1"/>
          <w:sz w:val="28"/>
          <w:szCs w:val="24"/>
        </w:rPr>
      </w:pPr>
      <w:bookmarkStart w:id="359" w:name="_Toc75592338"/>
      <w:r w:rsidRPr="00745932">
        <w:rPr>
          <w:rFonts w:ascii="Times New Roman" w:eastAsia="Times New Roman" w:hAnsi="Times New Roman" w:cs="Times New Roman"/>
          <w:b/>
          <w:bCs/>
          <w:color w:val="000000" w:themeColor="text1"/>
          <w:sz w:val="28"/>
          <w:szCs w:val="24"/>
        </w:rPr>
        <w:lastRenderedPageBreak/>
        <w:t>Conclusion</w:t>
      </w:r>
      <w:bookmarkEnd w:id="358"/>
      <w:bookmarkEnd w:id="359"/>
    </w:p>
    <w:p w14:paraId="102C9C78" w14:textId="53497A39" w:rsidR="00866031" w:rsidRPr="00866031" w:rsidRDefault="0039402C" w:rsidP="00DD6BB6">
      <w:pPr>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magnitude of preterm neonatal mortality in Hawassa University Comprehensive Specialized Hospital was</w:t>
      </w:r>
      <w:r w:rsidR="00BE63FF">
        <w:rPr>
          <w:rFonts w:ascii="Times New Roman" w:eastAsia="Times New Roman" w:hAnsi="Times New Roman" w:cs="Times New Roman"/>
          <w:sz w:val="24"/>
          <w:szCs w:val="24"/>
        </w:rPr>
        <w:t xml:space="preserve"> high</w:t>
      </w:r>
      <w:r>
        <w:rPr>
          <w:rFonts w:ascii="Times New Roman" w:eastAsia="Times New Roman" w:hAnsi="Times New Roman" w:cs="Times New Roman"/>
          <w:sz w:val="24"/>
          <w:szCs w:val="24"/>
        </w:rPr>
        <w:t xml:space="preserve"> </w:t>
      </w:r>
      <w:r w:rsidR="00BE63FF">
        <w:rPr>
          <w:rFonts w:ascii="Times New Roman" w:eastAsia="Times New Roman" w:hAnsi="Times New Roman" w:cs="Times New Roman"/>
          <w:sz w:val="24"/>
          <w:szCs w:val="24"/>
        </w:rPr>
        <w:t>(</w:t>
      </w:r>
      <w:r>
        <w:rPr>
          <w:rFonts w:ascii="Times New Roman" w:eastAsia="Times New Roman" w:hAnsi="Times New Roman" w:cs="Times New Roman"/>
          <w:sz w:val="24"/>
          <w:szCs w:val="24"/>
        </w:rPr>
        <w:t>33.3%</w:t>
      </w:r>
      <w:r w:rsidR="00BE63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Initiations of early breast feeding </w:t>
      </w:r>
      <w:r w:rsidR="00DD6BB6">
        <w:rPr>
          <w:rFonts w:ascii="Times New Roman" w:eastAsia="Times New Roman" w:hAnsi="Times New Roman" w:cs="Times New Roman"/>
          <w:sz w:val="24"/>
          <w:szCs w:val="24"/>
        </w:rPr>
        <w:t>was protective against</w:t>
      </w:r>
      <w:r>
        <w:rPr>
          <w:rFonts w:ascii="Times New Roman" w:eastAsia="Times New Roman" w:hAnsi="Times New Roman" w:cs="Times New Roman"/>
          <w:sz w:val="24"/>
          <w:szCs w:val="24"/>
        </w:rPr>
        <w:t xml:space="preserve"> pr</w:t>
      </w:r>
      <w:r w:rsidR="00745932">
        <w:rPr>
          <w:rFonts w:ascii="Times New Roman" w:eastAsia="Times New Roman" w:hAnsi="Times New Roman" w:cs="Times New Roman"/>
          <w:sz w:val="24"/>
          <w:szCs w:val="24"/>
        </w:rPr>
        <w:t>eterm neonatal mortality while h</w:t>
      </w:r>
      <w:r>
        <w:rPr>
          <w:rFonts w:ascii="Times New Roman" w:eastAsia="Times New Roman" w:hAnsi="Times New Roman" w:cs="Times New Roman"/>
          <w:sz w:val="24"/>
          <w:szCs w:val="24"/>
        </w:rPr>
        <w:t xml:space="preserve">aving </w:t>
      </w:r>
      <w:r w:rsidR="00745932">
        <w:rPr>
          <w:rFonts w:ascii="Times New Roman" w:eastAsia="Times New Roman" w:hAnsi="Times New Roman" w:cs="Times New Roman"/>
          <w:sz w:val="24"/>
          <w:szCs w:val="24"/>
        </w:rPr>
        <w:t>5</w:t>
      </w:r>
      <w:r w:rsidR="00745932" w:rsidRPr="0039402C">
        <w:rPr>
          <w:rFonts w:ascii="Times New Roman" w:eastAsia="Times New Roman" w:hAnsi="Times New Roman" w:cs="Times New Roman"/>
          <w:sz w:val="24"/>
          <w:szCs w:val="24"/>
          <w:vertAlign w:val="superscript"/>
        </w:rPr>
        <w:t>th</w:t>
      </w:r>
      <w:r w:rsidR="00745932">
        <w:rPr>
          <w:rFonts w:ascii="Times New Roman" w:eastAsia="Times New Roman" w:hAnsi="Times New Roman" w:cs="Times New Roman"/>
          <w:sz w:val="24"/>
          <w:szCs w:val="24"/>
        </w:rPr>
        <w:t xml:space="preserve"> minute </w:t>
      </w:r>
      <w:r w:rsidR="00BE63FF">
        <w:rPr>
          <w:rFonts w:ascii="Times New Roman" w:eastAsia="Times New Roman" w:hAnsi="Times New Roman" w:cs="Times New Roman"/>
          <w:sz w:val="24"/>
          <w:szCs w:val="24"/>
        </w:rPr>
        <w:t>Apgar</w:t>
      </w:r>
      <w:r>
        <w:rPr>
          <w:rFonts w:ascii="Times New Roman" w:eastAsia="Times New Roman" w:hAnsi="Times New Roman" w:cs="Times New Roman"/>
          <w:sz w:val="24"/>
          <w:szCs w:val="24"/>
        </w:rPr>
        <w:t xml:space="preserve"> score of less than 7, prenatal a</w:t>
      </w:r>
      <w:r w:rsidR="00404A11">
        <w:rPr>
          <w:rFonts w:ascii="Times New Roman" w:eastAsia="Times New Roman" w:hAnsi="Times New Roman" w:cs="Times New Roman"/>
          <w:sz w:val="24"/>
          <w:szCs w:val="24"/>
        </w:rPr>
        <w:t>sphyxia, early neonatal sepsis and recent multiple pregnancy were the cause for preterm neonatal mortality</w:t>
      </w:r>
      <w:r w:rsidR="00BE63FF">
        <w:rPr>
          <w:rFonts w:ascii="Times New Roman" w:eastAsia="Times New Roman" w:hAnsi="Times New Roman" w:cs="Times New Roman"/>
          <w:sz w:val="24"/>
          <w:szCs w:val="24"/>
        </w:rPr>
        <w:t xml:space="preserve">. </w:t>
      </w:r>
      <w:r w:rsidR="00DD6BB6">
        <w:rPr>
          <w:rFonts w:ascii="Times New Roman" w:eastAsia="Times New Roman" w:hAnsi="Times New Roman" w:cs="Times New Roman"/>
          <w:sz w:val="24"/>
          <w:szCs w:val="24"/>
        </w:rPr>
        <w:t>Availing enough skilled manpower, Improving quality of care at ANC for mothers</w:t>
      </w:r>
      <w:r w:rsidR="008808F8">
        <w:rPr>
          <w:rFonts w:ascii="Times New Roman" w:eastAsia="Times New Roman" w:hAnsi="Times New Roman" w:cs="Times New Roman"/>
          <w:sz w:val="24"/>
          <w:szCs w:val="24"/>
        </w:rPr>
        <w:t>,</w:t>
      </w:r>
      <w:r w:rsidR="00DD6BB6">
        <w:rPr>
          <w:rFonts w:ascii="Times New Roman" w:eastAsia="Times New Roman" w:hAnsi="Times New Roman" w:cs="Times New Roman"/>
          <w:sz w:val="24"/>
          <w:szCs w:val="24"/>
        </w:rPr>
        <w:t xml:space="preserve"> equipping NICU wi</w:t>
      </w:r>
      <w:r w:rsidR="008808F8">
        <w:rPr>
          <w:rFonts w:ascii="Times New Roman" w:eastAsia="Times New Roman" w:hAnsi="Times New Roman" w:cs="Times New Roman"/>
          <w:sz w:val="24"/>
          <w:szCs w:val="24"/>
        </w:rPr>
        <w:t>th adequate infrastructures and giving</w:t>
      </w:r>
      <w:r w:rsidR="00DD6BB6" w:rsidRPr="00DD6BB6">
        <w:rPr>
          <w:rFonts w:ascii="Times New Roman" w:eastAsia="Times New Roman" w:hAnsi="Times New Roman" w:cs="Times New Roman"/>
          <w:sz w:val="24"/>
          <w:szCs w:val="24"/>
        </w:rPr>
        <w:t xml:space="preserve"> special care for </w:t>
      </w:r>
      <w:r w:rsidR="008808F8">
        <w:rPr>
          <w:rFonts w:ascii="Times New Roman" w:eastAsia="Times New Roman" w:hAnsi="Times New Roman" w:cs="Times New Roman"/>
          <w:sz w:val="24"/>
          <w:szCs w:val="24"/>
        </w:rPr>
        <w:t xml:space="preserve">neonates focusing on </w:t>
      </w:r>
      <w:r w:rsidR="00DD6BB6" w:rsidRPr="00DD6BB6">
        <w:rPr>
          <w:rFonts w:ascii="Times New Roman" w:eastAsia="Times New Roman" w:hAnsi="Times New Roman" w:cs="Times New Roman"/>
          <w:sz w:val="24"/>
          <w:szCs w:val="24"/>
        </w:rPr>
        <w:t>preter</w:t>
      </w:r>
      <w:r w:rsidR="00DD6BB6">
        <w:rPr>
          <w:rFonts w:ascii="Times New Roman" w:eastAsia="Times New Roman" w:hAnsi="Times New Roman" w:cs="Times New Roman"/>
          <w:sz w:val="24"/>
          <w:szCs w:val="24"/>
        </w:rPr>
        <w:t xml:space="preserve">m </w:t>
      </w:r>
      <w:r w:rsidR="008808F8">
        <w:rPr>
          <w:rFonts w:ascii="Times New Roman" w:eastAsia="Times New Roman" w:hAnsi="Times New Roman" w:cs="Times New Roman"/>
          <w:sz w:val="24"/>
          <w:szCs w:val="24"/>
        </w:rPr>
        <w:t>neonates can</w:t>
      </w:r>
      <w:r w:rsidR="00DD6BB6">
        <w:rPr>
          <w:rFonts w:ascii="Times New Roman" w:eastAsia="Times New Roman" w:hAnsi="Times New Roman" w:cs="Times New Roman"/>
          <w:sz w:val="24"/>
          <w:szCs w:val="24"/>
        </w:rPr>
        <w:t xml:space="preserve"> avoid </w:t>
      </w:r>
      <w:r w:rsidR="008808F8">
        <w:rPr>
          <w:rFonts w:ascii="Times New Roman" w:eastAsia="Times New Roman" w:hAnsi="Times New Roman" w:cs="Times New Roman"/>
          <w:sz w:val="24"/>
          <w:szCs w:val="24"/>
        </w:rPr>
        <w:t>related complications</w:t>
      </w:r>
    </w:p>
    <w:p w14:paraId="1F1E3F72" w14:textId="77777777" w:rsidR="0010518B" w:rsidRDefault="0010518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470C920" w14:textId="05C7B69D" w:rsidR="00EE3F14" w:rsidRDefault="00EE3F14" w:rsidP="00866031">
      <w:pPr>
        <w:spacing w:after="200" w:line="276"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Declarations</w:t>
      </w:r>
    </w:p>
    <w:p w14:paraId="3E677B7B" w14:textId="763D0CBA" w:rsidR="00002855" w:rsidRPr="0010518B" w:rsidRDefault="00002855" w:rsidP="00866031">
      <w:pPr>
        <w:spacing w:after="200" w:line="276" w:lineRule="auto"/>
        <w:rPr>
          <w:rFonts w:ascii="Times New Roman" w:eastAsia="Times New Roman" w:hAnsi="Times New Roman" w:cs="Times New Roman"/>
          <w:b/>
          <w:sz w:val="28"/>
          <w:szCs w:val="24"/>
        </w:rPr>
      </w:pPr>
      <w:r w:rsidRPr="0010518B">
        <w:rPr>
          <w:rFonts w:ascii="Times New Roman" w:eastAsia="Times New Roman" w:hAnsi="Times New Roman" w:cs="Times New Roman"/>
          <w:b/>
          <w:sz w:val="28"/>
          <w:szCs w:val="24"/>
        </w:rPr>
        <w:t>Abbreviation</w:t>
      </w:r>
    </w:p>
    <w:p w14:paraId="28E6EDFB" w14:textId="27CA5DFB" w:rsidR="0010518B" w:rsidRPr="00743D82" w:rsidRDefault="0010518B" w:rsidP="00743D82">
      <w:pPr>
        <w:tabs>
          <w:tab w:val="left" w:leader="dot" w:pos="5760"/>
        </w:tabs>
        <w:spacing w:line="360" w:lineRule="auto"/>
        <w:ind w:right="432"/>
        <w:jc w:val="both"/>
        <w:rPr>
          <w:rFonts w:ascii="Times New Roman" w:hAnsi="Times New Roman" w:cs="Times New Roman"/>
          <w:sz w:val="24"/>
          <w:szCs w:val="24"/>
        </w:rPr>
      </w:pPr>
      <w:r w:rsidRPr="0010518B">
        <w:rPr>
          <w:rFonts w:ascii="Times New Roman" w:hAnsi="Times New Roman" w:cs="Times New Roman"/>
          <w:b/>
          <w:sz w:val="24"/>
          <w:szCs w:val="24"/>
        </w:rPr>
        <w:t>AHR</w:t>
      </w:r>
      <w:r w:rsidRPr="0010518B">
        <w:rPr>
          <w:rFonts w:ascii="Times New Roman" w:hAnsi="Times New Roman" w:cs="Times New Roman"/>
          <w:sz w:val="24"/>
          <w:szCs w:val="24"/>
        </w:rPr>
        <w:t>: Adjusted Hazard Rate,</w:t>
      </w:r>
      <w:r w:rsidRPr="0010518B">
        <w:rPr>
          <w:rFonts w:ascii="Times New Roman" w:hAnsi="Times New Roman" w:cs="Times New Roman"/>
          <w:b/>
          <w:sz w:val="24"/>
          <w:szCs w:val="24"/>
        </w:rPr>
        <w:t xml:space="preserve"> </w:t>
      </w:r>
      <w:r w:rsidR="00002855" w:rsidRPr="0010518B">
        <w:rPr>
          <w:rFonts w:ascii="Times New Roman" w:hAnsi="Times New Roman" w:cs="Times New Roman"/>
          <w:b/>
          <w:sz w:val="24"/>
          <w:szCs w:val="24"/>
        </w:rPr>
        <w:t>ANC</w:t>
      </w:r>
      <w:r w:rsidRPr="0010518B">
        <w:rPr>
          <w:rFonts w:ascii="Times New Roman" w:hAnsi="Times New Roman" w:cs="Times New Roman"/>
          <w:b/>
          <w:sz w:val="24"/>
          <w:szCs w:val="24"/>
        </w:rPr>
        <w:t xml:space="preserve">: </w:t>
      </w:r>
      <w:r w:rsidR="00002855" w:rsidRPr="0010518B">
        <w:rPr>
          <w:rFonts w:ascii="Times New Roman" w:hAnsi="Times New Roman" w:cs="Times New Roman"/>
          <w:sz w:val="24"/>
          <w:szCs w:val="24"/>
        </w:rPr>
        <w:t>Ante Natal Care</w:t>
      </w:r>
      <w:r w:rsidRPr="0010518B">
        <w:rPr>
          <w:rFonts w:ascii="Times New Roman" w:hAnsi="Times New Roman" w:cs="Times New Roman"/>
          <w:sz w:val="24"/>
          <w:szCs w:val="24"/>
        </w:rPr>
        <w:t xml:space="preserve">, </w:t>
      </w:r>
      <w:r w:rsidR="00002855" w:rsidRPr="0010518B">
        <w:rPr>
          <w:rFonts w:ascii="Times New Roman" w:hAnsi="Times New Roman" w:cs="Times New Roman"/>
          <w:b/>
          <w:sz w:val="24"/>
          <w:szCs w:val="24"/>
        </w:rPr>
        <w:t>CPD</w:t>
      </w:r>
      <w:r w:rsidRPr="0010518B">
        <w:rPr>
          <w:rFonts w:ascii="Times New Roman" w:hAnsi="Times New Roman" w:cs="Times New Roman"/>
          <w:b/>
          <w:sz w:val="24"/>
          <w:szCs w:val="24"/>
        </w:rPr>
        <w:t xml:space="preserve">: </w:t>
      </w:r>
      <w:r w:rsidR="00002855" w:rsidRPr="0010518B">
        <w:rPr>
          <w:rFonts w:ascii="Times New Roman" w:hAnsi="Times New Roman" w:cs="Times New Roman"/>
          <w:sz w:val="24"/>
          <w:szCs w:val="24"/>
        </w:rPr>
        <w:t>Cephalo Pelvic Disproportion</w:t>
      </w:r>
      <w:r w:rsidRPr="0010518B">
        <w:rPr>
          <w:rFonts w:ascii="Times New Roman" w:hAnsi="Times New Roman" w:cs="Times New Roman"/>
          <w:sz w:val="24"/>
          <w:szCs w:val="24"/>
        </w:rPr>
        <w:t xml:space="preserve">, </w:t>
      </w:r>
      <w:r w:rsidR="00002855" w:rsidRPr="0010518B">
        <w:rPr>
          <w:rFonts w:ascii="Times New Roman" w:hAnsi="Times New Roman" w:cs="Times New Roman"/>
          <w:b/>
          <w:sz w:val="24"/>
          <w:szCs w:val="24"/>
        </w:rPr>
        <w:t>DC</w:t>
      </w:r>
      <w:r w:rsidRPr="0010518B">
        <w:rPr>
          <w:rFonts w:ascii="Times New Roman" w:hAnsi="Times New Roman" w:cs="Times New Roman"/>
          <w:b/>
          <w:sz w:val="24"/>
          <w:szCs w:val="24"/>
        </w:rPr>
        <w:t xml:space="preserve">: </w:t>
      </w:r>
      <w:r w:rsidR="00002855" w:rsidRPr="0010518B">
        <w:rPr>
          <w:rFonts w:ascii="Times New Roman" w:hAnsi="Times New Roman" w:cs="Times New Roman"/>
          <w:sz w:val="24"/>
          <w:szCs w:val="24"/>
        </w:rPr>
        <w:t>Data Collectors</w:t>
      </w:r>
      <w:r w:rsidRPr="0010518B">
        <w:rPr>
          <w:rFonts w:ascii="Times New Roman" w:hAnsi="Times New Roman" w:cs="Times New Roman"/>
          <w:sz w:val="24"/>
          <w:szCs w:val="24"/>
        </w:rPr>
        <w:t xml:space="preserve">, </w:t>
      </w:r>
      <w:r w:rsidR="00002855" w:rsidRPr="0010518B">
        <w:rPr>
          <w:rFonts w:ascii="Times New Roman" w:hAnsi="Times New Roman" w:cs="Times New Roman"/>
          <w:b/>
          <w:sz w:val="24"/>
          <w:szCs w:val="24"/>
        </w:rPr>
        <w:t>EDHS</w:t>
      </w:r>
      <w:r w:rsidRPr="0010518B">
        <w:rPr>
          <w:rFonts w:ascii="Times New Roman" w:hAnsi="Times New Roman" w:cs="Times New Roman"/>
          <w:b/>
          <w:sz w:val="24"/>
          <w:szCs w:val="24"/>
        </w:rPr>
        <w:t xml:space="preserve">: </w:t>
      </w:r>
      <w:r w:rsidR="00002855" w:rsidRPr="0010518B">
        <w:rPr>
          <w:rFonts w:ascii="Times New Roman" w:hAnsi="Times New Roman" w:cs="Times New Roman"/>
          <w:sz w:val="24"/>
          <w:szCs w:val="24"/>
        </w:rPr>
        <w:t>Ethiopian Demographic and Health Survey</w:t>
      </w:r>
      <w:r w:rsidRPr="0010518B">
        <w:rPr>
          <w:rFonts w:ascii="Times New Roman" w:hAnsi="Times New Roman" w:cs="Times New Roman"/>
          <w:sz w:val="24"/>
          <w:szCs w:val="24"/>
        </w:rPr>
        <w:t xml:space="preserve">, </w:t>
      </w:r>
      <w:r w:rsidR="00002855" w:rsidRPr="0010518B">
        <w:rPr>
          <w:rFonts w:ascii="Times New Roman" w:hAnsi="Times New Roman" w:cs="Times New Roman"/>
          <w:b/>
          <w:sz w:val="24"/>
          <w:szCs w:val="24"/>
        </w:rPr>
        <w:t>FMOH</w:t>
      </w:r>
      <w:r w:rsidRPr="0010518B">
        <w:rPr>
          <w:rFonts w:ascii="Times New Roman" w:hAnsi="Times New Roman" w:cs="Times New Roman"/>
          <w:sz w:val="24"/>
          <w:szCs w:val="24"/>
        </w:rPr>
        <w:t xml:space="preserve">: </w:t>
      </w:r>
      <w:r w:rsidR="00002855" w:rsidRPr="0010518B">
        <w:rPr>
          <w:rFonts w:ascii="Times New Roman" w:hAnsi="Times New Roman" w:cs="Times New Roman"/>
          <w:sz w:val="24"/>
          <w:szCs w:val="24"/>
        </w:rPr>
        <w:t>Federal Ministry of Health</w:t>
      </w:r>
      <w:r w:rsidRPr="0010518B">
        <w:rPr>
          <w:rFonts w:ascii="Times New Roman" w:hAnsi="Times New Roman" w:cs="Times New Roman"/>
          <w:sz w:val="24"/>
          <w:szCs w:val="24"/>
        </w:rPr>
        <w:t xml:space="preserve">, </w:t>
      </w:r>
      <w:r w:rsidR="00002855" w:rsidRPr="0010518B">
        <w:rPr>
          <w:rFonts w:ascii="Times New Roman" w:hAnsi="Times New Roman" w:cs="Times New Roman"/>
          <w:b/>
          <w:sz w:val="24"/>
          <w:szCs w:val="24"/>
        </w:rPr>
        <w:t>GA</w:t>
      </w:r>
      <w:r w:rsidRPr="0010518B">
        <w:rPr>
          <w:rFonts w:ascii="Times New Roman" w:hAnsi="Times New Roman" w:cs="Times New Roman"/>
          <w:sz w:val="24"/>
          <w:szCs w:val="24"/>
        </w:rPr>
        <w:t xml:space="preserve">: </w:t>
      </w:r>
      <w:r w:rsidR="00E26668" w:rsidRPr="0010518B">
        <w:rPr>
          <w:rFonts w:ascii="Times New Roman" w:hAnsi="Times New Roman" w:cs="Times New Roman"/>
          <w:sz w:val="24"/>
          <w:szCs w:val="24"/>
        </w:rPr>
        <w:t>Gestational Age</w:t>
      </w:r>
      <w:r w:rsidRPr="0010518B">
        <w:rPr>
          <w:rFonts w:ascii="Times New Roman" w:hAnsi="Times New Roman" w:cs="Times New Roman"/>
          <w:sz w:val="24"/>
          <w:szCs w:val="24"/>
        </w:rPr>
        <w:t xml:space="preserve">, </w:t>
      </w:r>
      <w:r w:rsidRPr="0010518B">
        <w:rPr>
          <w:rFonts w:ascii="Times New Roman" w:hAnsi="Times New Roman" w:cs="Times New Roman"/>
          <w:b/>
          <w:sz w:val="24"/>
          <w:szCs w:val="24"/>
        </w:rPr>
        <w:t>HIV</w:t>
      </w:r>
      <w:r w:rsidRPr="0010518B">
        <w:rPr>
          <w:rFonts w:ascii="Times New Roman" w:hAnsi="Times New Roman" w:cs="Times New Roman"/>
          <w:sz w:val="24"/>
          <w:szCs w:val="24"/>
        </w:rPr>
        <w:t xml:space="preserve">: Human Immune deficiency Virus, </w:t>
      </w:r>
      <w:r w:rsidRPr="0010518B">
        <w:rPr>
          <w:rFonts w:ascii="Times New Roman" w:hAnsi="Times New Roman" w:cs="Times New Roman"/>
          <w:b/>
          <w:sz w:val="24"/>
          <w:szCs w:val="24"/>
        </w:rPr>
        <w:t>HMD</w:t>
      </w:r>
      <w:r w:rsidRPr="0010518B">
        <w:rPr>
          <w:rFonts w:ascii="Times New Roman" w:hAnsi="Times New Roman" w:cs="Times New Roman"/>
          <w:sz w:val="24"/>
          <w:szCs w:val="24"/>
        </w:rPr>
        <w:t>: Hyaline Membrane Disease,</w:t>
      </w:r>
      <w:r>
        <w:rPr>
          <w:rFonts w:ascii="Times New Roman" w:hAnsi="Times New Roman" w:cs="Times New Roman"/>
          <w:sz w:val="24"/>
          <w:szCs w:val="24"/>
        </w:rPr>
        <w:t xml:space="preserve"> </w:t>
      </w:r>
      <w:r w:rsidRPr="0010518B">
        <w:rPr>
          <w:rFonts w:ascii="Times New Roman" w:hAnsi="Times New Roman" w:cs="Times New Roman"/>
          <w:b/>
          <w:sz w:val="24"/>
          <w:szCs w:val="24"/>
        </w:rPr>
        <w:t>HUCSH</w:t>
      </w:r>
      <w:r w:rsidRPr="0010518B">
        <w:rPr>
          <w:rFonts w:ascii="Times New Roman" w:hAnsi="Times New Roman" w:cs="Times New Roman"/>
          <w:sz w:val="24"/>
          <w:szCs w:val="24"/>
        </w:rPr>
        <w:t>: Hawassa University Comprehensive Specialized Hospital,</w:t>
      </w:r>
      <w:r>
        <w:rPr>
          <w:rFonts w:ascii="Times New Roman" w:hAnsi="Times New Roman" w:cs="Times New Roman"/>
          <w:sz w:val="24"/>
          <w:szCs w:val="24"/>
        </w:rPr>
        <w:t xml:space="preserve"> </w:t>
      </w:r>
      <w:r w:rsidR="00002855" w:rsidRPr="0010518B">
        <w:rPr>
          <w:rFonts w:ascii="Times New Roman" w:hAnsi="Times New Roman" w:cs="Times New Roman"/>
          <w:b/>
          <w:sz w:val="24"/>
          <w:szCs w:val="24"/>
        </w:rPr>
        <w:t>IUGR</w:t>
      </w:r>
      <w:r w:rsidRPr="0010518B">
        <w:rPr>
          <w:rFonts w:ascii="Times New Roman" w:hAnsi="Times New Roman" w:cs="Times New Roman"/>
          <w:b/>
          <w:sz w:val="24"/>
          <w:szCs w:val="24"/>
        </w:rPr>
        <w:t xml:space="preserve">: </w:t>
      </w:r>
      <w:r w:rsidR="00002855" w:rsidRPr="0010518B">
        <w:rPr>
          <w:rFonts w:ascii="Times New Roman" w:hAnsi="Times New Roman" w:cs="Times New Roman"/>
          <w:sz w:val="24"/>
          <w:szCs w:val="24"/>
        </w:rPr>
        <w:t>Intrauterine Growth Retardation</w:t>
      </w:r>
      <w:r w:rsidRPr="0010518B">
        <w:rPr>
          <w:rFonts w:ascii="Times New Roman" w:hAnsi="Times New Roman" w:cs="Times New Roman"/>
          <w:sz w:val="24"/>
          <w:szCs w:val="24"/>
        </w:rPr>
        <w:t xml:space="preserve">, </w:t>
      </w:r>
      <w:r w:rsidR="00002855" w:rsidRPr="0010518B">
        <w:rPr>
          <w:rFonts w:ascii="Times New Roman" w:hAnsi="Times New Roman" w:cs="Times New Roman"/>
          <w:b/>
          <w:sz w:val="24"/>
          <w:szCs w:val="24"/>
        </w:rPr>
        <w:t>MCH</w:t>
      </w:r>
      <w:r w:rsidRPr="0010518B">
        <w:rPr>
          <w:rFonts w:ascii="Times New Roman" w:hAnsi="Times New Roman" w:cs="Times New Roman"/>
          <w:b/>
          <w:sz w:val="24"/>
          <w:szCs w:val="24"/>
        </w:rPr>
        <w:t xml:space="preserve">: </w:t>
      </w:r>
      <w:r w:rsidR="00002855" w:rsidRPr="0010518B">
        <w:rPr>
          <w:rFonts w:ascii="Times New Roman" w:hAnsi="Times New Roman" w:cs="Times New Roman"/>
          <w:sz w:val="24"/>
          <w:szCs w:val="24"/>
        </w:rPr>
        <w:t>Maternal and Child Health</w:t>
      </w:r>
      <w:r w:rsidRPr="0010518B">
        <w:rPr>
          <w:rFonts w:ascii="Times New Roman" w:hAnsi="Times New Roman" w:cs="Times New Roman"/>
          <w:sz w:val="24"/>
          <w:szCs w:val="24"/>
        </w:rPr>
        <w:t xml:space="preserve">, </w:t>
      </w:r>
      <w:r w:rsidR="00002855" w:rsidRPr="0010518B">
        <w:rPr>
          <w:rFonts w:ascii="Times New Roman" w:hAnsi="Times New Roman" w:cs="Times New Roman"/>
          <w:b/>
          <w:sz w:val="24"/>
          <w:szCs w:val="24"/>
        </w:rPr>
        <w:t>MOH</w:t>
      </w:r>
      <w:r w:rsidRPr="0010518B">
        <w:rPr>
          <w:rFonts w:ascii="Times New Roman" w:hAnsi="Times New Roman" w:cs="Times New Roman"/>
          <w:b/>
          <w:sz w:val="24"/>
          <w:szCs w:val="24"/>
        </w:rPr>
        <w:t xml:space="preserve">: </w:t>
      </w:r>
      <w:r w:rsidR="00002855" w:rsidRPr="0010518B">
        <w:rPr>
          <w:rFonts w:ascii="Times New Roman" w:hAnsi="Times New Roman" w:cs="Times New Roman"/>
          <w:sz w:val="24"/>
          <w:szCs w:val="24"/>
        </w:rPr>
        <w:t>Ministry of Health</w:t>
      </w:r>
      <w:r w:rsidRPr="0010518B">
        <w:rPr>
          <w:rFonts w:ascii="Times New Roman" w:hAnsi="Times New Roman" w:cs="Times New Roman"/>
          <w:sz w:val="24"/>
          <w:szCs w:val="24"/>
        </w:rPr>
        <w:t xml:space="preserve">, </w:t>
      </w:r>
      <w:r w:rsidR="00E26668" w:rsidRPr="0010518B">
        <w:rPr>
          <w:rFonts w:ascii="Times New Roman" w:hAnsi="Times New Roman" w:cs="Times New Roman"/>
          <w:b/>
          <w:bCs/>
          <w:sz w:val="24"/>
          <w:szCs w:val="24"/>
        </w:rPr>
        <w:t>NICU</w:t>
      </w:r>
      <w:r w:rsidRPr="0010518B">
        <w:rPr>
          <w:rFonts w:ascii="Times New Roman" w:hAnsi="Times New Roman" w:cs="Times New Roman"/>
          <w:b/>
          <w:bCs/>
          <w:sz w:val="24"/>
          <w:szCs w:val="24"/>
        </w:rPr>
        <w:t xml:space="preserve">: </w:t>
      </w:r>
      <w:r w:rsidR="00E26668" w:rsidRPr="0010518B">
        <w:rPr>
          <w:rFonts w:ascii="Times New Roman" w:hAnsi="Times New Roman" w:cs="Times New Roman"/>
          <w:sz w:val="24"/>
          <w:szCs w:val="24"/>
        </w:rPr>
        <w:t>Neonatal Intensive Care Unit</w:t>
      </w:r>
      <w:r w:rsidRPr="0010518B">
        <w:rPr>
          <w:rFonts w:ascii="Times New Roman" w:hAnsi="Times New Roman" w:cs="Times New Roman"/>
          <w:sz w:val="24"/>
          <w:szCs w:val="24"/>
        </w:rPr>
        <w:t xml:space="preserve">, </w:t>
      </w:r>
      <w:r w:rsidR="00E26668" w:rsidRPr="0010518B">
        <w:rPr>
          <w:rFonts w:ascii="Times New Roman" w:hAnsi="Times New Roman" w:cs="Times New Roman"/>
          <w:b/>
          <w:bCs/>
          <w:sz w:val="24"/>
          <w:szCs w:val="24"/>
        </w:rPr>
        <w:t>NMR</w:t>
      </w:r>
      <w:r w:rsidRPr="0010518B">
        <w:rPr>
          <w:rFonts w:ascii="Times New Roman" w:hAnsi="Times New Roman" w:cs="Times New Roman"/>
          <w:b/>
          <w:bCs/>
          <w:sz w:val="24"/>
          <w:szCs w:val="24"/>
        </w:rPr>
        <w:t xml:space="preserve">: </w:t>
      </w:r>
      <w:r w:rsidR="00E26668" w:rsidRPr="0010518B">
        <w:rPr>
          <w:rFonts w:ascii="Times New Roman" w:hAnsi="Times New Roman" w:cs="Times New Roman"/>
          <w:sz w:val="24"/>
          <w:szCs w:val="24"/>
        </w:rPr>
        <w:t>Neonatal Mortality Rate</w:t>
      </w:r>
      <w:r w:rsidRPr="0010518B">
        <w:rPr>
          <w:rFonts w:ascii="Times New Roman" w:hAnsi="Times New Roman" w:cs="Times New Roman"/>
          <w:sz w:val="24"/>
          <w:szCs w:val="24"/>
        </w:rPr>
        <w:t xml:space="preserve">, </w:t>
      </w:r>
      <w:r w:rsidR="00E26668" w:rsidRPr="0010518B">
        <w:rPr>
          <w:rFonts w:ascii="Times New Roman" w:hAnsi="Times New Roman" w:cs="Times New Roman"/>
          <w:b/>
          <w:sz w:val="24"/>
          <w:szCs w:val="24"/>
        </w:rPr>
        <w:t>PNA</w:t>
      </w:r>
      <w:r w:rsidRPr="0010518B">
        <w:rPr>
          <w:rFonts w:ascii="Times New Roman" w:hAnsi="Times New Roman" w:cs="Times New Roman"/>
          <w:b/>
          <w:sz w:val="24"/>
          <w:szCs w:val="24"/>
        </w:rPr>
        <w:t xml:space="preserve">: </w:t>
      </w:r>
      <w:r w:rsidR="00E26668" w:rsidRPr="0010518B">
        <w:rPr>
          <w:rFonts w:ascii="Times New Roman" w:hAnsi="Times New Roman" w:cs="Times New Roman"/>
          <w:sz w:val="24"/>
          <w:szCs w:val="24"/>
        </w:rPr>
        <w:t>Prenatal Asphyxia</w:t>
      </w:r>
      <w:r w:rsidRPr="0010518B">
        <w:rPr>
          <w:rFonts w:ascii="Times New Roman" w:hAnsi="Times New Roman" w:cs="Times New Roman"/>
          <w:sz w:val="24"/>
          <w:szCs w:val="24"/>
        </w:rPr>
        <w:t xml:space="preserve">, </w:t>
      </w:r>
      <w:r w:rsidR="00E26668" w:rsidRPr="0010518B">
        <w:rPr>
          <w:rFonts w:ascii="Times New Roman" w:hAnsi="Times New Roman" w:cs="Times New Roman"/>
          <w:b/>
          <w:sz w:val="24"/>
          <w:szCs w:val="24"/>
        </w:rPr>
        <w:t>PROM</w:t>
      </w:r>
      <w:r w:rsidRPr="0010518B">
        <w:rPr>
          <w:rFonts w:ascii="Times New Roman" w:hAnsi="Times New Roman" w:cs="Times New Roman"/>
          <w:sz w:val="24"/>
          <w:szCs w:val="24"/>
        </w:rPr>
        <w:t xml:space="preserve">: </w:t>
      </w:r>
      <w:r w:rsidR="00E26668" w:rsidRPr="0010518B">
        <w:rPr>
          <w:rFonts w:ascii="Times New Roman" w:hAnsi="Times New Roman" w:cs="Times New Roman"/>
          <w:sz w:val="24"/>
          <w:szCs w:val="24"/>
        </w:rPr>
        <w:t>Premature Rupture of Membrane</w:t>
      </w:r>
      <w:r w:rsidRPr="0010518B">
        <w:rPr>
          <w:rFonts w:ascii="Times New Roman" w:hAnsi="Times New Roman" w:cs="Times New Roman"/>
          <w:sz w:val="24"/>
          <w:szCs w:val="24"/>
        </w:rPr>
        <w:t xml:space="preserve">, </w:t>
      </w:r>
      <w:r w:rsidR="00E26668" w:rsidRPr="0010518B">
        <w:rPr>
          <w:rFonts w:ascii="Times New Roman" w:hAnsi="Times New Roman" w:cs="Times New Roman"/>
          <w:b/>
          <w:sz w:val="24"/>
          <w:szCs w:val="24"/>
        </w:rPr>
        <w:t>RDS</w:t>
      </w:r>
      <w:r w:rsidRPr="0010518B">
        <w:rPr>
          <w:rFonts w:ascii="Times New Roman" w:hAnsi="Times New Roman" w:cs="Times New Roman"/>
          <w:b/>
          <w:sz w:val="24"/>
          <w:szCs w:val="24"/>
        </w:rPr>
        <w:t xml:space="preserve">: </w:t>
      </w:r>
      <w:r w:rsidR="00E26668" w:rsidRPr="0010518B">
        <w:rPr>
          <w:rFonts w:ascii="Times New Roman" w:hAnsi="Times New Roman" w:cs="Times New Roman"/>
          <w:sz w:val="24"/>
          <w:szCs w:val="24"/>
        </w:rPr>
        <w:t>Respiratory distress Syndrome</w:t>
      </w:r>
      <w:r w:rsidRPr="0010518B">
        <w:rPr>
          <w:rFonts w:ascii="Times New Roman" w:hAnsi="Times New Roman" w:cs="Times New Roman"/>
          <w:sz w:val="24"/>
          <w:szCs w:val="24"/>
        </w:rPr>
        <w:t xml:space="preserve">, </w:t>
      </w:r>
      <w:r w:rsidR="00E26668" w:rsidRPr="0010518B">
        <w:rPr>
          <w:rFonts w:ascii="Times New Roman" w:hAnsi="Times New Roman" w:cs="Times New Roman"/>
          <w:b/>
          <w:sz w:val="24"/>
          <w:szCs w:val="24"/>
        </w:rPr>
        <w:t>SPSS</w:t>
      </w:r>
      <w:r w:rsidRPr="0010518B">
        <w:rPr>
          <w:rFonts w:ascii="Times New Roman" w:hAnsi="Times New Roman" w:cs="Times New Roman"/>
          <w:b/>
          <w:sz w:val="24"/>
          <w:szCs w:val="24"/>
        </w:rPr>
        <w:t xml:space="preserve">: </w:t>
      </w:r>
      <w:r w:rsidR="00E26668" w:rsidRPr="0010518B">
        <w:rPr>
          <w:rFonts w:ascii="Times New Roman" w:hAnsi="Times New Roman" w:cs="Times New Roman"/>
          <w:sz w:val="24"/>
          <w:szCs w:val="24"/>
        </w:rPr>
        <w:t>Statistical Package for Social Science</w:t>
      </w:r>
      <w:r>
        <w:rPr>
          <w:rFonts w:ascii="Times New Roman" w:hAnsi="Times New Roman" w:cs="Times New Roman"/>
          <w:sz w:val="24"/>
          <w:szCs w:val="24"/>
        </w:rPr>
        <w:t xml:space="preserve">, </w:t>
      </w:r>
      <w:r w:rsidR="00E26668" w:rsidRPr="0010518B">
        <w:rPr>
          <w:rFonts w:ascii="Times New Roman" w:hAnsi="Times New Roman" w:cs="Times New Roman"/>
          <w:b/>
          <w:sz w:val="24"/>
          <w:szCs w:val="24"/>
        </w:rPr>
        <w:t>WHO</w:t>
      </w:r>
      <w:r>
        <w:rPr>
          <w:rFonts w:ascii="Times New Roman" w:hAnsi="Times New Roman" w:cs="Times New Roman"/>
          <w:b/>
          <w:sz w:val="24"/>
          <w:szCs w:val="24"/>
        </w:rPr>
        <w:t xml:space="preserve">: </w:t>
      </w:r>
      <w:r w:rsidR="00E26668" w:rsidRPr="0010518B">
        <w:rPr>
          <w:rFonts w:ascii="Times New Roman" w:hAnsi="Times New Roman" w:cs="Times New Roman"/>
          <w:sz w:val="24"/>
          <w:szCs w:val="24"/>
        </w:rPr>
        <w:t>World Health Organization</w:t>
      </w:r>
    </w:p>
    <w:p w14:paraId="10FDBFAA" w14:textId="77777777" w:rsidR="007B0C44" w:rsidRDefault="007B0C44">
      <w:pPr>
        <w:rPr>
          <w:rFonts w:ascii="Times New Roman" w:hAnsi="Times New Roman" w:cs="Times New Roman"/>
          <w:b/>
          <w:color w:val="131413"/>
          <w:sz w:val="28"/>
          <w:szCs w:val="16"/>
        </w:rPr>
      </w:pPr>
      <w:r>
        <w:rPr>
          <w:rFonts w:ascii="Times New Roman" w:hAnsi="Times New Roman" w:cs="Times New Roman"/>
          <w:b/>
          <w:color w:val="131413"/>
          <w:sz w:val="28"/>
          <w:szCs w:val="16"/>
        </w:rPr>
        <w:br w:type="page"/>
      </w:r>
    </w:p>
    <w:p w14:paraId="0675C3C4" w14:textId="39B2874F" w:rsidR="00A35A77" w:rsidRPr="00A35A77" w:rsidRDefault="00A35A77">
      <w:pPr>
        <w:rPr>
          <w:rFonts w:ascii="Times New Roman" w:hAnsi="Times New Roman" w:cs="Times New Roman"/>
          <w:b/>
          <w:color w:val="131413"/>
          <w:sz w:val="28"/>
          <w:szCs w:val="16"/>
        </w:rPr>
      </w:pPr>
      <w:r w:rsidRPr="00A35A77">
        <w:rPr>
          <w:rFonts w:ascii="Times New Roman" w:hAnsi="Times New Roman" w:cs="Times New Roman"/>
          <w:b/>
          <w:color w:val="131413"/>
          <w:sz w:val="28"/>
          <w:szCs w:val="16"/>
        </w:rPr>
        <w:lastRenderedPageBreak/>
        <w:t>Ethical Approval and Consent to Participate</w:t>
      </w:r>
    </w:p>
    <w:p w14:paraId="198428B9" w14:textId="7B00BFDE" w:rsidR="00743D82" w:rsidRDefault="00EE3F14" w:rsidP="00743D82">
      <w:pPr>
        <w:spacing w:line="360" w:lineRule="auto"/>
        <w:jc w:val="both"/>
        <w:rPr>
          <w:rFonts w:ascii="Times New Roman" w:hAnsi="Times New Roman" w:cs="Times New Roman"/>
          <w:sz w:val="24"/>
        </w:rPr>
      </w:pPr>
      <w:r>
        <w:rPr>
          <w:rFonts w:ascii="Times New Roman" w:hAnsi="Times New Roman" w:cs="Times New Roman"/>
          <w:color w:val="131413"/>
          <w:sz w:val="24"/>
          <w:szCs w:val="16"/>
        </w:rPr>
        <w:t xml:space="preserve">This research had been conducted in accordance with the declaration of Helsinki and approved by the appropriate ethics committee. </w:t>
      </w:r>
      <w:r w:rsidR="00A35A77" w:rsidRPr="00A35A77">
        <w:rPr>
          <w:rFonts w:ascii="Times New Roman" w:hAnsi="Times New Roman" w:cs="Times New Roman"/>
          <w:color w:val="131413"/>
          <w:sz w:val="24"/>
          <w:szCs w:val="16"/>
        </w:rPr>
        <w:t xml:space="preserve">Ethical approval was obtained from the Institutional Review Board (IRB) of the Hawassa University College of Medicine and Health Sciences. </w:t>
      </w:r>
      <w:r w:rsidR="00A35A77" w:rsidRPr="00DE4540">
        <w:rPr>
          <w:rFonts w:ascii="Times New Roman" w:hAnsi="Times New Roman" w:cs="Times New Roman"/>
          <w:sz w:val="24"/>
        </w:rPr>
        <w:t xml:space="preserve">Then, </w:t>
      </w:r>
      <w:r w:rsidR="00A35A77">
        <w:rPr>
          <w:rFonts w:ascii="Times New Roman" w:hAnsi="Times New Roman" w:cs="Times New Roman"/>
          <w:sz w:val="24"/>
        </w:rPr>
        <w:t xml:space="preserve">Permission </w:t>
      </w:r>
      <w:r w:rsidR="00A35A77" w:rsidRPr="00DE4540">
        <w:rPr>
          <w:rFonts w:ascii="Times New Roman" w:hAnsi="Times New Roman" w:cs="Times New Roman"/>
          <w:sz w:val="24"/>
        </w:rPr>
        <w:t>l</w:t>
      </w:r>
      <w:r w:rsidR="00A35A77">
        <w:rPr>
          <w:rFonts w:ascii="Times New Roman" w:hAnsi="Times New Roman" w:cs="Times New Roman"/>
          <w:sz w:val="24"/>
        </w:rPr>
        <w:t>etter</w:t>
      </w:r>
      <w:r w:rsidR="00A35A77" w:rsidRPr="00DE4540">
        <w:rPr>
          <w:rFonts w:ascii="Times New Roman" w:hAnsi="Times New Roman" w:cs="Times New Roman"/>
          <w:sz w:val="24"/>
        </w:rPr>
        <w:t xml:space="preserve"> was written to concerned bodies of Hawassa University Comp</w:t>
      </w:r>
      <w:r w:rsidR="00A35A77">
        <w:rPr>
          <w:rFonts w:ascii="Times New Roman" w:hAnsi="Times New Roman" w:cs="Times New Roman"/>
          <w:sz w:val="24"/>
        </w:rPr>
        <w:t xml:space="preserve">rehensive Specialized Hospital and </w:t>
      </w:r>
      <w:r w:rsidR="00A35A77" w:rsidRPr="00A35A77">
        <w:rPr>
          <w:rFonts w:ascii="Times New Roman" w:hAnsi="Times New Roman" w:cs="Times New Roman"/>
          <w:color w:val="131413"/>
          <w:sz w:val="24"/>
          <w:szCs w:val="16"/>
        </w:rPr>
        <w:t xml:space="preserve">secured before data collection. </w:t>
      </w:r>
      <w:ins w:id="360" w:author="wireless" w:date="2022-02-17T03:48:00Z">
        <w:r w:rsidR="00093EFE">
          <w:rPr>
            <w:rFonts w:ascii="Times New Roman" w:hAnsi="Times New Roman" w:cs="Times New Roman"/>
            <w:color w:val="131413"/>
            <w:sz w:val="24"/>
            <w:szCs w:val="16"/>
          </w:rPr>
          <w:t>Data was collected retrospectively from the records of the patients</w:t>
        </w:r>
      </w:ins>
      <w:ins w:id="361" w:author="wireless" w:date="2022-02-17T03:56:00Z">
        <w:r w:rsidR="00093EFE">
          <w:rPr>
            <w:rFonts w:ascii="Times New Roman" w:hAnsi="Times New Roman" w:cs="Times New Roman"/>
            <w:color w:val="131413"/>
            <w:sz w:val="24"/>
            <w:szCs w:val="16"/>
          </w:rPr>
          <w:t xml:space="preserve"> (i.e. </w:t>
        </w:r>
      </w:ins>
      <w:ins w:id="362" w:author="wireless" w:date="2022-02-17T03:57:00Z">
        <w:r w:rsidR="00093EFE">
          <w:rPr>
            <w:rFonts w:ascii="Times New Roman" w:hAnsi="Times New Roman" w:cs="Times New Roman"/>
            <w:color w:val="131413"/>
            <w:sz w:val="24"/>
            <w:szCs w:val="16"/>
          </w:rPr>
          <w:t xml:space="preserve">Data collectors had </w:t>
        </w:r>
      </w:ins>
      <w:ins w:id="363" w:author="wireless" w:date="2022-02-17T03:56:00Z">
        <w:r w:rsidR="00093EFE">
          <w:rPr>
            <w:rFonts w:ascii="Times New Roman" w:hAnsi="Times New Roman" w:cs="Times New Roman"/>
            <w:color w:val="131413"/>
            <w:sz w:val="24"/>
            <w:szCs w:val="16"/>
          </w:rPr>
          <w:t xml:space="preserve">no </w:t>
        </w:r>
      </w:ins>
      <w:ins w:id="364" w:author="wireless" w:date="2022-02-17T03:57:00Z">
        <w:r w:rsidR="00093EFE">
          <w:rPr>
            <w:rFonts w:ascii="Times New Roman" w:hAnsi="Times New Roman" w:cs="Times New Roman"/>
            <w:color w:val="131413"/>
            <w:sz w:val="24"/>
            <w:szCs w:val="16"/>
          </w:rPr>
          <w:t xml:space="preserve">any </w:t>
        </w:r>
      </w:ins>
      <w:ins w:id="365" w:author="wireless" w:date="2022-02-17T03:56:00Z">
        <w:r w:rsidR="00093EFE">
          <w:rPr>
            <w:rFonts w:ascii="Times New Roman" w:hAnsi="Times New Roman" w:cs="Times New Roman"/>
            <w:color w:val="131413"/>
            <w:sz w:val="24"/>
            <w:szCs w:val="16"/>
          </w:rPr>
          <w:t>contact with the study participants)</w:t>
        </w:r>
      </w:ins>
      <w:ins w:id="366" w:author="wireless" w:date="2022-02-17T03:55:00Z">
        <w:r w:rsidR="00093EFE">
          <w:rPr>
            <w:rFonts w:ascii="Times New Roman" w:hAnsi="Times New Roman" w:cs="Times New Roman"/>
            <w:color w:val="131413"/>
            <w:sz w:val="24"/>
            <w:szCs w:val="16"/>
          </w:rPr>
          <w:t>.</w:t>
        </w:r>
      </w:ins>
      <w:ins w:id="367" w:author="wireless" w:date="2022-02-17T03:48:00Z">
        <w:r w:rsidR="00093EFE">
          <w:rPr>
            <w:rFonts w:ascii="Times New Roman" w:hAnsi="Times New Roman" w:cs="Times New Roman"/>
            <w:color w:val="131413"/>
            <w:sz w:val="24"/>
            <w:szCs w:val="16"/>
          </w:rPr>
          <w:t xml:space="preserve"> </w:t>
        </w:r>
      </w:ins>
      <w:ins w:id="368" w:author="wireless" w:date="2022-02-17T03:54:00Z">
        <w:r w:rsidR="00093EFE">
          <w:rPr>
            <w:rFonts w:ascii="Times New Roman" w:hAnsi="Times New Roman" w:cs="Times New Roman"/>
            <w:color w:val="131413"/>
            <w:sz w:val="24"/>
            <w:szCs w:val="16"/>
          </w:rPr>
          <w:t xml:space="preserve">All eligible records were accessed after getting consent </w:t>
        </w:r>
        <w:r w:rsidR="00093EFE">
          <w:rPr>
            <w:rFonts w:ascii="Times New Roman" w:hAnsi="Times New Roman" w:cs="Times New Roman"/>
            <w:color w:val="131413"/>
            <w:sz w:val="24"/>
            <w:szCs w:val="16"/>
          </w:rPr>
          <w:t>from</w:t>
        </w:r>
        <w:r w:rsidR="00093EFE">
          <w:rPr>
            <w:rFonts w:ascii="Times New Roman" w:hAnsi="Times New Roman" w:cs="Times New Roman"/>
            <w:color w:val="131413"/>
            <w:sz w:val="24"/>
            <w:szCs w:val="16"/>
          </w:rPr>
          <w:t xml:space="preserve"> Institutional Review Board of the Coll</w:t>
        </w:r>
        <w:r w:rsidR="00093EFE">
          <w:rPr>
            <w:rFonts w:ascii="Times New Roman" w:hAnsi="Times New Roman" w:cs="Times New Roman"/>
            <w:color w:val="131413"/>
            <w:sz w:val="24"/>
            <w:szCs w:val="16"/>
          </w:rPr>
          <w:t>ege.</w:t>
        </w:r>
      </w:ins>
      <w:ins w:id="369" w:author="wireless" w:date="2022-02-17T03:49:00Z">
        <w:r w:rsidR="00093EFE">
          <w:rPr>
            <w:rFonts w:ascii="Times New Roman" w:hAnsi="Times New Roman" w:cs="Times New Roman"/>
            <w:color w:val="131413"/>
            <w:sz w:val="24"/>
            <w:szCs w:val="16"/>
          </w:rPr>
          <w:t xml:space="preserve"> </w:t>
        </w:r>
      </w:ins>
      <w:r w:rsidR="00743D82" w:rsidRPr="00DE4540">
        <w:rPr>
          <w:rFonts w:ascii="Times New Roman" w:hAnsi="Times New Roman" w:cs="Times New Roman"/>
          <w:sz w:val="24"/>
        </w:rPr>
        <w:t>Care was taken from disclosing confidentiality of patient’s records. All collected data was coded and locked in a separate room before entered into the computer and names were not included in the data collection format</w:t>
      </w:r>
      <w:ins w:id="370" w:author="wireless" w:date="2022-02-17T03:26:00Z">
        <w:r w:rsidR="00E1498E">
          <w:rPr>
            <w:rFonts w:ascii="Times New Roman" w:hAnsi="Times New Roman" w:cs="Times New Roman"/>
            <w:sz w:val="24"/>
          </w:rPr>
          <w:t xml:space="preserve">. </w:t>
        </w:r>
      </w:ins>
    </w:p>
    <w:p w14:paraId="730182F7" w14:textId="77777777" w:rsidR="00743D82" w:rsidRPr="00743D82" w:rsidRDefault="00743D82" w:rsidP="00743D82">
      <w:pPr>
        <w:spacing w:after="0" w:line="360" w:lineRule="auto"/>
        <w:jc w:val="both"/>
        <w:rPr>
          <w:rFonts w:ascii="Times New Roman" w:hAnsi="Times New Roman" w:cs="Times New Roman"/>
          <w:b/>
          <w:sz w:val="28"/>
        </w:rPr>
      </w:pPr>
      <w:r w:rsidRPr="00743D82">
        <w:rPr>
          <w:rFonts w:ascii="Times New Roman" w:hAnsi="Times New Roman" w:cs="Times New Roman"/>
          <w:b/>
          <w:sz w:val="28"/>
        </w:rPr>
        <w:t>Consent for Publication</w:t>
      </w:r>
    </w:p>
    <w:p w14:paraId="038CA0F7" w14:textId="77777777" w:rsidR="00743D82" w:rsidRDefault="00743D82" w:rsidP="00743D82">
      <w:pPr>
        <w:spacing w:after="0" w:line="360" w:lineRule="auto"/>
        <w:jc w:val="both"/>
        <w:rPr>
          <w:rFonts w:ascii="Times New Roman" w:hAnsi="Times New Roman" w:cs="Times New Roman"/>
          <w:sz w:val="24"/>
        </w:rPr>
      </w:pPr>
      <w:r>
        <w:rPr>
          <w:rFonts w:ascii="Times New Roman" w:hAnsi="Times New Roman" w:cs="Times New Roman"/>
          <w:sz w:val="24"/>
        </w:rPr>
        <w:t>Not applicable</w:t>
      </w:r>
    </w:p>
    <w:p w14:paraId="1E9165ED" w14:textId="74638EF4" w:rsidR="00743D82" w:rsidRPr="003D0A2B" w:rsidRDefault="00743D82" w:rsidP="00743D82">
      <w:pPr>
        <w:spacing w:after="0" w:line="360" w:lineRule="auto"/>
        <w:jc w:val="both"/>
        <w:rPr>
          <w:rFonts w:ascii="Times New Roman" w:hAnsi="Times New Roman" w:cs="Times New Roman"/>
          <w:b/>
          <w:sz w:val="28"/>
        </w:rPr>
      </w:pPr>
      <w:r w:rsidRPr="003D0A2B">
        <w:rPr>
          <w:rFonts w:ascii="Times New Roman" w:hAnsi="Times New Roman" w:cs="Times New Roman"/>
          <w:b/>
          <w:sz w:val="28"/>
        </w:rPr>
        <w:t>Availability of data and M</w:t>
      </w:r>
      <w:r w:rsidR="003D0A2B" w:rsidRPr="003D0A2B">
        <w:rPr>
          <w:rFonts w:ascii="Times New Roman" w:hAnsi="Times New Roman" w:cs="Times New Roman"/>
          <w:b/>
          <w:sz w:val="28"/>
        </w:rPr>
        <w:t>aterial</w:t>
      </w:r>
    </w:p>
    <w:p w14:paraId="63C76EBB" w14:textId="51439FFE" w:rsidR="00A35A77" w:rsidRDefault="00743D82" w:rsidP="00743D82">
      <w:pPr>
        <w:spacing w:after="0" w:line="360" w:lineRule="auto"/>
        <w:jc w:val="both"/>
        <w:rPr>
          <w:rFonts w:ascii="Times New Roman" w:hAnsi="Times New Roman" w:cs="Times New Roman"/>
          <w:sz w:val="24"/>
        </w:rPr>
      </w:pPr>
      <w:r>
        <w:rPr>
          <w:rFonts w:ascii="Times New Roman" w:hAnsi="Times New Roman" w:cs="Times New Roman"/>
          <w:sz w:val="24"/>
        </w:rPr>
        <w:t xml:space="preserve">Data will be shared up on request and will be obtained through the address of corresponding author (i.e. </w:t>
      </w:r>
      <w:hyperlink r:id="rId9" w:history="1">
        <w:r w:rsidR="003D0A2B" w:rsidRPr="00E3759B">
          <w:rPr>
            <w:rStyle w:val="Hyperlink"/>
            <w:rFonts w:ascii="Times New Roman" w:hAnsi="Times New Roman" w:cs="Times New Roman"/>
            <w:sz w:val="24"/>
          </w:rPr>
          <w:t>feleketihun@gmail.com</w:t>
        </w:r>
      </w:hyperlink>
      <w:r>
        <w:rPr>
          <w:rFonts w:ascii="Times New Roman" w:hAnsi="Times New Roman" w:cs="Times New Roman"/>
          <w:sz w:val="24"/>
        </w:rPr>
        <w:t>)</w:t>
      </w:r>
    </w:p>
    <w:p w14:paraId="2A701BD5" w14:textId="66A641AA" w:rsidR="003D0A2B" w:rsidRPr="003D0A2B" w:rsidRDefault="003D0A2B" w:rsidP="00743D82">
      <w:pPr>
        <w:spacing w:after="0" w:line="360" w:lineRule="auto"/>
        <w:jc w:val="both"/>
        <w:rPr>
          <w:rFonts w:ascii="Times New Roman" w:hAnsi="Times New Roman" w:cs="Times New Roman"/>
          <w:b/>
          <w:sz w:val="28"/>
        </w:rPr>
      </w:pPr>
      <w:r w:rsidRPr="003D0A2B">
        <w:rPr>
          <w:rFonts w:ascii="Times New Roman" w:hAnsi="Times New Roman" w:cs="Times New Roman"/>
          <w:b/>
          <w:sz w:val="28"/>
        </w:rPr>
        <w:t>Computing Interest</w:t>
      </w:r>
    </w:p>
    <w:p w14:paraId="30CDEA67" w14:textId="00FE6BB2" w:rsidR="003D0A2B" w:rsidRDefault="003D0A2B" w:rsidP="00743D82">
      <w:pPr>
        <w:spacing w:after="0" w:line="360" w:lineRule="auto"/>
        <w:jc w:val="both"/>
        <w:rPr>
          <w:rFonts w:ascii="Times New Roman" w:hAnsi="Times New Roman" w:cs="Times New Roman"/>
          <w:sz w:val="24"/>
        </w:rPr>
      </w:pPr>
      <w:r>
        <w:rPr>
          <w:rFonts w:ascii="Times New Roman" w:hAnsi="Times New Roman" w:cs="Times New Roman"/>
          <w:sz w:val="24"/>
        </w:rPr>
        <w:t>The authors declare that they have no computing interest</w:t>
      </w:r>
    </w:p>
    <w:p w14:paraId="3B7629F0" w14:textId="3E3AD1E9" w:rsidR="003D0A2B" w:rsidRPr="003D0A2B" w:rsidRDefault="003D0A2B" w:rsidP="00743D82">
      <w:pPr>
        <w:spacing w:after="0" w:line="360" w:lineRule="auto"/>
        <w:jc w:val="both"/>
        <w:rPr>
          <w:rFonts w:ascii="Times New Roman" w:hAnsi="Times New Roman" w:cs="Times New Roman"/>
          <w:b/>
          <w:sz w:val="28"/>
        </w:rPr>
      </w:pPr>
      <w:r w:rsidRPr="003D0A2B">
        <w:rPr>
          <w:rFonts w:ascii="Times New Roman" w:hAnsi="Times New Roman" w:cs="Times New Roman"/>
          <w:b/>
          <w:sz w:val="28"/>
        </w:rPr>
        <w:t>Funding</w:t>
      </w:r>
    </w:p>
    <w:p w14:paraId="76677F67" w14:textId="77777777" w:rsidR="003D0A2B" w:rsidRDefault="003D0A2B">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authors have also declare that there was no financial support in the research, manuscript development, authorship and publication of this article </w:t>
      </w:r>
    </w:p>
    <w:p w14:paraId="58F150B9" w14:textId="2FE33E82" w:rsidR="003D0A2B" w:rsidRPr="001E0CBB" w:rsidRDefault="003D0A2B" w:rsidP="001E0CBB">
      <w:pPr>
        <w:rPr>
          <w:rFonts w:ascii="Times New Roman" w:eastAsia="Times New Roman" w:hAnsi="Times New Roman" w:cs="Times New Roman"/>
          <w:b/>
          <w:bCs/>
          <w:color w:val="000000" w:themeColor="text1"/>
          <w:sz w:val="28"/>
          <w:szCs w:val="24"/>
        </w:rPr>
      </w:pPr>
      <w:r w:rsidRPr="001E0CBB">
        <w:rPr>
          <w:rFonts w:ascii="Times New Roman" w:eastAsia="Times New Roman" w:hAnsi="Times New Roman" w:cs="Times New Roman"/>
          <w:b/>
          <w:bCs/>
          <w:color w:val="000000" w:themeColor="text1"/>
          <w:sz w:val="28"/>
          <w:szCs w:val="24"/>
        </w:rPr>
        <w:t>Authors C</w:t>
      </w:r>
      <w:r w:rsidR="001E0CBB" w:rsidRPr="001E0CBB">
        <w:rPr>
          <w:rFonts w:ascii="Times New Roman" w:eastAsia="Times New Roman" w:hAnsi="Times New Roman" w:cs="Times New Roman"/>
          <w:b/>
          <w:bCs/>
          <w:color w:val="000000" w:themeColor="text1"/>
          <w:sz w:val="28"/>
          <w:szCs w:val="24"/>
        </w:rPr>
        <w:t>ontribution</w:t>
      </w:r>
    </w:p>
    <w:p w14:paraId="3A4EB08C" w14:textId="2420E961" w:rsidR="003D0A2B" w:rsidRPr="001E0CBB" w:rsidRDefault="003D0A2B" w:rsidP="001E0CBB">
      <w:pPr>
        <w:spacing w:line="360" w:lineRule="auto"/>
        <w:jc w:val="both"/>
        <w:rPr>
          <w:rFonts w:ascii="Times New Roman" w:hAnsi="Times New Roman" w:cs="Times New Roman"/>
          <w:color w:val="131413"/>
          <w:sz w:val="24"/>
          <w:szCs w:val="16"/>
        </w:rPr>
      </w:pPr>
      <w:r>
        <w:rPr>
          <w:rFonts w:ascii="Times New Roman" w:hAnsi="Times New Roman" w:cs="Times New Roman"/>
          <w:color w:val="131413"/>
          <w:sz w:val="24"/>
          <w:szCs w:val="16"/>
        </w:rPr>
        <w:t xml:space="preserve">TFH Conceived and design the idea, participated in the data collection </w:t>
      </w:r>
      <w:r w:rsidR="001E0CBB">
        <w:rPr>
          <w:rFonts w:ascii="Times New Roman" w:hAnsi="Times New Roman" w:cs="Times New Roman"/>
          <w:color w:val="131413"/>
          <w:sz w:val="24"/>
          <w:szCs w:val="16"/>
        </w:rPr>
        <w:t xml:space="preserve">and analysis </w:t>
      </w:r>
      <w:r>
        <w:rPr>
          <w:rFonts w:ascii="Times New Roman" w:hAnsi="Times New Roman" w:cs="Times New Roman"/>
          <w:color w:val="131413"/>
          <w:sz w:val="24"/>
          <w:szCs w:val="16"/>
        </w:rPr>
        <w:t>process</w:t>
      </w:r>
      <w:r w:rsidR="001E0CBB">
        <w:rPr>
          <w:rFonts w:ascii="Times New Roman" w:hAnsi="Times New Roman" w:cs="Times New Roman"/>
          <w:color w:val="131413"/>
          <w:sz w:val="24"/>
          <w:szCs w:val="16"/>
        </w:rPr>
        <w:t>, wrote the paper and developed manuscript. GKY participated in developing proposal, data analysis and developing manuscript. TGA and DL participated in the proposal, analyze data and wrote paper. All authors approved the final draft of the manuscript</w:t>
      </w:r>
    </w:p>
    <w:p w14:paraId="0922560F" w14:textId="3F339E5A" w:rsidR="00866031" w:rsidRPr="00745932" w:rsidRDefault="001946F0" w:rsidP="002B4669">
      <w:pPr>
        <w:keepNext/>
        <w:keepLines/>
        <w:overflowPunct w:val="0"/>
        <w:autoSpaceDE w:val="0"/>
        <w:autoSpaceDN w:val="0"/>
        <w:adjustRightInd w:val="0"/>
        <w:spacing w:before="480" w:after="0" w:line="360" w:lineRule="auto"/>
        <w:textAlignment w:val="baseline"/>
        <w:outlineLvl w:val="0"/>
        <w:rPr>
          <w:rFonts w:ascii="Times New Roman" w:eastAsia="Times New Roman" w:hAnsi="Times New Roman" w:cs="Times New Roman"/>
          <w:b/>
          <w:bCs/>
          <w:color w:val="000000" w:themeColor="text1"/>
          <w:sz w:val="28"/>
          <w:szCs w:val="24"/>
        </w:rPr>
      </w:pPr>
      <w:r>
        <w:rPr>
          <w:rFonts w:ascii="Times New Roman" w:eastAsia="Times New Roman" w:hAnsi="Times New Roman" w:cs="Times New Roman"/>
          <w:b/>
          <w:bCs/>
          <w:color w:val="000000" w:themeColor="text1"/>
          <w:sz w:val="28"/>
          <w:szCs w:val="24"/>
        </w:rPr>
        <w:t>Acknowledgement</w:t>
      </w:r>
    </w:p>
    <w:p w14:paraId="1077EB02" w14:textId="77777777" w:rsidR="001946F0" w:rsidRPr="001946F0" w:rsidRDefault="001946F0" w:rsidP="001946F0">
      <w:pPr>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4"/>
          <w:szCs w:val="24"/>
        </w:rPr>
      </w:pPr>
      <w:r w:rsidRPr="001946F0">
        <w:rPr>
          <w:rFonts w:ascii="Times New Roman" w:eastAsia="Times New Roman" w:hAnsi="Times New Roman" w:cs="Times New Roman"/>
          <w:sz w:val="24"/>
          <w:szCs w:val="24"/>
        </w:rPr>
        <w:t>The authors express their gratitude to the participants in the thesis</w:t>
      </w:r>
    </w:p>
    <w:p w14:paraId="79F5A3F0" w14:textId="26DB9B67" w:rsidR="00BB1AE5" w:rsidRPr="00BB1AE5" w:rsidRDefault="001946F0" w:rsidP="001946F0">
      <w:pPr>
        <w:overflowPunct w:val="0"/>
        <w:autoSpaceDE w:val="0"/>
        <w:autoSpaceDN w:val="0"/>
        <w:adjustRightInd w:val="0"/>
        <w:spacing w:after="0" w:line="360" w:lineRule="auto"/>
        <w:contextualSpacing/>
        <w:jc w:val="both"/>
        <w:textAlignment w:val="baseline"/>
        <w:rPr>
          <w:rFonts w:ascii="Times New Roman" w:eastAsia="Times New Roman" w:hAnsi="Times New Roman" w:cs="Times New Roman"/>
          <w:sz w:val="24"/>
          <w:szCs w:val="24"/>
        </w:rPr>
      </w:pPr>
      <w:r w:rsidRPr="001946F0">
        <w:rPr>
          <w:rFonts w:ascii="Times New Roman" w:eastAsia="Times New Roman" w:hAnsi="Times New Roman" w:cs="Times New Roman"/>
          <w:sz w:val="24"/>
          <w:szCs w:val="24"/>
        </w:rPr>
        <w:t xml:space="preserve">A great thank goes to </w:t>
      </w:r>
      <w:r>
        <w:rPr>
          <w:rFonts w:ascii="Times New Roman" w:eastAsia="Times New Roman" w:hAnsi="Times New Roman" w:cs="Times New Roman"/>
          <w:sz w:val="24"/>
          <w:szCs w:val="24"/>
        </w:rPr>
        <w:t>Hawassa University College of Medicine and Health sciences</w:t>
      </w:r>
      <w:r w:rsidRPr="001946F0">
        <w:rPr>
          <w:rFonts w:ascii="Times New Roman" w:eastAsia="Times New Roman" w:hAnsi="Times New Roman" w:cs="Times New Roman"/>
          <w:sz w:val="24"/>
          <w:szCs w:val="24"/>
        </w:rPr>
        <w:t xml:space="preserve"> for availing such research opportunities and heartily thanks goes to Hawassa </w:t>
      </w:r>
      <w:r>
        <w:rPr>
          <w:rFonts w:ascii="Times New Roman" w:eastAsia="Times New Roman" w:hAnsi="Times New Roman" w:cs="Times New Roman"/>
          <w:sz w:val="24"/>
          <w:szCs w:val="24"/>
        </w:rPr>
        <w:t>College of Health sciences for funding the research</w:t>
      </w:r>
    </w:p>
    <w:p w14:paraId="62F41515" w14:textId="1A16F66B" w:rsidR="00866031" w:rsidRPr="00866031" w:rsidRDefault="00866031" w:rsidP="0052095D">
      <w:pPr>
        <w:overflowPunct w:val="0"/>
        <w:autoSpaceDE w:val="0"/>
        <w:autoSpaceDN w:val="0"/>
        <w:adjustRightInd w:val="0"/>
        <w:spacing w:after="0" w:line="360" w:lineRule="auto"/>
        <w:ind w:left="720"/>
        <w:contextualSpacing/>
        <w:jc w:val="both"/>
        <w:textAlignment w:val="baseline"/>
        <w:rPr>
          <w:rFonts w:ascii="Times New Roman" w:eastAsia="Times New Roman" w:hAnsi="Times New Roman" w:cs="Times New Roman"/>
          <w:sz w:val="24"/>
          <w:szCs w:val="24"/>
        </w:rPr>
      </w:pPr>
    </w:p>
    <w:p w14:paraId="5DF4A04D" w14:textId="77777777" w:rsidR="00866031" w:rsidRDefault="00866031">
      <w:pPr>
        <w:rPr>
          <w:rFonts w:ascii="Times New Roman" w:eastAsia="Times New Roman" w:hAnsi="Times New Roman" w:cs="Times New Roman"/>
          <w:b/>
          <w:sz w:val="28"/>
          <w:highlight w:val="lightGray"/>
        </w:rPr>
      </w:pPr>
      <w:r>
        <w:rPr>
          <w:rFonts w:ascii="Times New Roman" w:eastAsia="Times New Roman" w:hAnsi="Times New Roman" w:cs="Times New Roman"/>
          <w:b/>
          <w:sz w:val="28"/>
          <w:highlight w:val="lightGray"/>
        </w:rPr>
        <w:br w:type="page"/>
      </w:r>
    </w:p>
    <w:p w14:paraId="66BE8322" w14:textId="46206D09" w:rsidR="0089313D" w:rsidRPr="0089313D" w:rsidRDefault="00E45D29" w:rsidP="00BD1FAB">
      <w:pPr>
        <w:pStyle w:val="Heading1"/>
        <w:numPr>
          <w:ilvl w:val="0"/>
          <w:numId w:val="1"/>
        </w:numPr>
        <w:tabs>
          <w:tab w:val="left" w:pos="270"/>
          <w:tab w:val="left" w:pos="360"/>
        </w:tabs>
        <w:spacing w:after="120"/>
        <w:ind w:left="648"/>
        <w:rPr>
          <w:rFonts w:ascii="Times New Roman" w:hAnsi="Times New Roman" w:cs="Times New Roman"/>
          <w:b/>
          <w:color w:val="auto"/>
          <w:sz w:val="28"/>
        </w:rPr>
      </w:pPr>
      <w:bookmarkStart w:id="371" w:name="_Toc75592341"/>
      <w:r w:rsidRPr="00CD0337">
        <w:rPr>
          <w:rFonts w:ascii="Times New Roman" w:hAnsi="Times New Roman" w:cs="Times New Roman"/>
          <w:b/>
          <w:color w:val="auto"/>
          <w:sz w:val="28"/>
        </w:rPr>
        <w:lastRenderedPageBreak/>
        <w:t>References</w:t>
      </w:r>
      <w:bookmarkEnd w:id="371"/>
    </w:p>
    <w:p w14:paraId="1E1D7915" w14:textId="77777777" w:rsidR="00ED625A" w:rsidRPr="00ED625A" w:rsidRDefault="007A0E95"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sz w:val="24"/>
          <w:szCs w:val="24"/>
        </w:rPr>
        <w:fldChar w:fldCharType="begin"/>
      </w:r>
      <w:r w:rsidR="00AA3273" w:rsidRPr="00ED625A">
        <w:rPr>
          <w:rFonts w:ascii="Times New Roman" w:hAnsi="Times New Roman" w:cs="Times New Roman"/>
          <w:sz w:val="24"/>
          <w:szCs w:val="24"/>
        </w:rPr>
        <w:instrText xml:space="preserve"> ADDIN EN.REFLIST </w:instrText>
      </w:r>
      <w:r w:rsidRPr="00ED625A">
        <w:rPr>
          <w:rFonts w:ascii="Times New Roman" w:hAnsi="Times New Roman" w:cs="Times New Roman"/>
          <w:sz w:val="24"/>
          <w:szCs w:val="24"/>
        </w:rPr>
        <w:fldChar w:fldCharType="separate"/>
      </w:r>
      <w:bookmarkStart w:id="372" w:name="_ENREF_1"/>
      <w:r w:rsidR="00AA369A" w:rsidRPr="00ED625A">
        <w:rPr>
          <w:rFonts w:ascii="Times New Roman" w:hAnsi="Times New Roman" w:cs="Times New Roman"/>
          <w:noProof/>
          <w:sz w:val="24"/>
          <w:szCs w:val="24"/>
        </w:rPr>
        <w:t>WHO. Newborns: improving survival and well-being. Springer. 2020.</w:t>
      </w:r>
      <w:bookmarkStart w:id="373" w:name="_ENREF_2"/>
      <w:bookmarkEnd w:id="372"/>
    </w:p>
    <w:p w14:paraId="63DBD69A"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Save The Childern U. Born Too Soon: Every Women Every Child  Providing the right care, at the right time, in the right place. Healthy newborn network. 2019.</w:t>
      </w:r>
      <w:bookmarkStart w:id="374" w:name="_ENREF_3"/>
      <w:bookmarkEnd w:id="373"/>
    </w:p>
    <w:p w14:paraId="7D467957"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Aramesh Rezaeian MR, Seyede Fatemeh Khatami, Fatemeh Khorashadizadeh &amp; Farshid Pouralizadeh Moghaddam Prediction of mortality of premature neonates using neural network and logistic regression. Journal of Ambient Intelligence and Humanized Computing 2020.</w:t>
      </w:r>
      <w:bookmarkStart w:id="375" w:name="_ENREF_4"/>
      <w:bookmarkEnd w:id="374"/>
    </w:p>
    <w:p w14:paraId="5C1D9936"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Save the Children Federation I, a 501(c)(3) organization. Preterm birth complications. Healthy newborn network. 2021.</w:t>
      </w:r>
      <w:bookmarkStart w:id="376" w:name="_ENREF_5"/>
      <w:bookmarkEnd w:id="375"/>
    </w:p>
    <w:p w14:paraId="5F8CE01B"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Walani S. Global burden of preterm birth. international journal of obstetrics and gynacology. 2020.</w:t>
      </w:r>
      <w:bookmarkStart w:id="377" w:name="_ENREF_6"/>
      <w:bookmarkEnd w:id="376"/>
    </w:p>
    <w:p w14:paraId="3067F858"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William W. Hay J MJL, Judith M. Sondheimer,Robin R. Deterding the new born</w:t>
      </w:r>
      <w:r w:rsidR="00ED625A" w:rsidRPr="00ED625A">
        <w:rPr>
          <w:rFonts w:ascii="Times New Roman" w:hAnsi="Times New Roman" w:cs="Times New Roman"/>
          <w:noProof/>
          <w:sz w:val="24"/>
          <w:szCs w:val="24"/>
        </w:rPr>
        <w:t xml:space="preserve"> </w:t>
      </w:r>
      <w:r w:rsidRPr="00ED625A">
        <w:rPr>
          <w:rFonts w:ascii="Times New Roman" w:hAnsi="Times New Roman" w:cs="Times New Roman"/>
          <w:noProof/>
          <w:sz w:val="24"/>
          <w:szCs w:val="24"/>
        </w:rPr>
        <w:t>infant In: current diagnosis and treatment pediatrics new born infant. New York ,Chicago: Elisabeth H</w:t>
      </w:r>
      <w:r w:rsidR="00ED625A" w:rsidRPr="00ED625A">
        <w:rPr>
          <w:rFonts w:ascii="Times New Roman" w:hAnsi="Times New Roman" w:cs="Times New Roman"/>
          <w:noProof/>
          <w:sz w:val="24"/>
          <w:szCs w:val="24"/>
        </w:rPr>
        <w:t xml:space="preserve"> </w:t>
      </w:r>
      <w:r w:rsidRPr="00ED625A">
        <w:rPr>
          <w:rFonts w:ascii="Times New Roman" w:hAnsi="Times New Roman" w:cs="Times New Roman"/>
          <w:noProof/>
          <w:sz w:val="24"/>
          <w:szCs w:val="24"/>
        </w:rPr>
        <w:t>TiloAdamARosenberg; . 2019:;Volume 9th edition edn.</w:t>
      </w:r>
      <w:bookmarkStart w:id="378" w:name="_ENREF_7"/>
      <w:bookmarkEnd w:id="377"/>
    </w:p>
    <w:p w14:paraId="2A6A1C69"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Orsido TT, Asseffa NA, Berheto TM. Predictors of Neonatal mortality in Neonatal intensive care unit at referral Hospital in Southern Ethiopia: a retrospective cohort study. BMC Pregnancy Childbirth. 2019;19(1):019-2227.</w:t>
      </w:r>
      <w:bookmarkStart w:id="379" w:name="_ENREF_8"/>
      <w:bookmarkEnd w:id="378"/>
    </w:p>
    <w:p w14:paraId="433824F2"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Kindie K. Magnitude and predictors of mortality among preterm neonates admitted</w:t>
      </w:r>
      <w:r w:rsidR="00ED625A" w:rsidRPr="00ED625A">
        <w:rPr>
          <w:rFonts w:ascii="Times New Roman" w:hAnsi="Times New Roman" w:cs="Times New Roman"/>
          <w:noProof/>
          <w:sz w:val="24"/>
          <w:szCs w:val="24"/>
        </w:rPr>
        <w:t xml:space="preserve"> </w:t>
      </w:r>
      <w:r w:rsidRPr="00ED625A">
        <w:rPr>
          <w:rFonts w:ascii="Times New Roman" w:hAnsi="Times New Roman" w:cs="Times New Roman"/>
          <w:noProof/>
          <w:sz w:val="24"/>
          <w:szCs w:val="24"/>
        </w:rPr>
        <w:t>in NICU at Debre markos and Felegehiwot specialized hospitals. 2020.</w:t>
      </w:r>
      <w:bookmarkStart w:id="380" w:name="_ENREF_9"/>
      <w:bookmarkEnd w:id="379"/>
    </w:p>
    <w:p w14:paraId="76C13404"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UNICEF. Born Too Soon: The Global Action Report on Preterm Birth. Partnership for Maternal, Newborn &amp; Child Health Knowledge Centre PMNCH publication. 2021.</w:t>
      </w:r>
      <w:bookmarkStart w:id="381" w:name="_ENREF_10"/>
      <w:bookmarkEnd w:id="380"/>
    </w:p>
    <w:p w14:paraId="7E187FED"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Evans Kofi Agbeno   JO, Joyce Ashong ,Betty Anane-Fenin ,Emmanuel Okai ,Anthony Amanfo Ofori ,Mohammed Aliyu ,Douglas Aninng Opoku ,Sebastian Ken-Amoah ,Joycelyn A. Ashong ,Hora Soltani Determinants of preterm survival in a tertiary hospital in Ghana: A ten-year review. Plos one. 2021.</w:t>
      </w:r>
      <w:bookmarkStart w:id="382" w:name="_ENREF_11"/>
      <w:bookmarkEnd w:id="381"/>
    </w:p>
    <w:p w14:paraId="4B14F0BE"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Yismaw AE, Gelagay AA, Sisay MM. Survival and predictors among preterm neonates admitted at University of Gondar comprehensive specialized hospital neonatal intensive care unit, Northwest Ethiopia. Ital J Pediatr. 2019;45(1):018-0597.</w:t>
      </w:r>
      <w:bookmarkStart w:id="383" w:name="_ENREF_12"/>
      <w:bookmarkEnd w:id="382"/>
    </w:p>
    <w:p w14:paraId="7FA0DB5C"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Tilksew Dagnachew* MY. Survival of Preterm Neonates and its Determinants in Teaching Hospitals of Addis Ababa University. Journal of Women’s Health Care. 2019;Vol. 8 (Iss. 2 No: 461).</w:t>
      </w:r>
      <w:bookmarkStart w:id="384" w:name="_ENREF_13"/>
      <w:bookmarkEnd w:id="383"/>
    </w:p>
    <w:p w14:paraId="15D92E33"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lastRenderedPageBreak/>
        <w:t>Banerjee OLaA. World Prematurity Day: improving survival and quality of life for millions of</w:t>
      </w:r>
      <w:r w:rsidR="00ED625A" w:rsidRPr="00ED625A">
        <w:rPr>
          <w:rFonts w:ascii="Times New Roman" w:hAnsi="Times New Roman" w:cs="Times New Roman"/>
          <w:noProof/>
          <w:sz w:val="24"/>
          <w:szCs w:val="24"/>
        </w:rPr>
        <w:t xml:space="preserve"> </w:t>
      </w:r>
      <w:r w:rsidRPr="00ED625A">
        <w:rPr>
          <w:rFonts w:ascii="Times New Roman" w:hAnsi="Times New Roman" w:cs="Times New Roman"/>
          <w:noProof/>
          <w:sz w:val="24"/>
          <w:szCs w:val="24"/>
        </w:rPr>
        <w:t>babies born preterm around the world. WHO. 2020. Epub 2021/02/13.</w:t>
      </w:r>
      <w:bookmarkStart w:id="385" w:name="_ENREF_14"/>
      <w:bookmarkEnd w:id="384"/>
    </w:p>
    <w:p w14:paraId="6DD37A74"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 xml:space="preserve">Joy E Lawn*1, Ruth Davidge3,4,5, Vinod K Paul6, Xylander7 Sv, Johnson8 JdG, Costello9 A. Born Too Soon: Care for the preterm baby. </w:t>
      </w:r>
      <w:r w:rsidRPr="00ED625A">
        <w:rPr>
          <w:rFonts w:ascii="Times New Roman" w:hAnsi="Times New Roman" w:cs="Times New Roman"/>
          <w:b/>
          <w:noProof/>
          <w:sz w:val="24"/>
          <w:szCs w:val="24"/>
        </w:rPr>
        <w:t>Biomed centeral</w:t>
      </w:r>
      <w:r w:rsidRPr="00ED625A">
        <w:rPr>
          <w:rFonts w:ascii="Times New Roman" w:hAnsi="Times New Roman" w:cs="Times New Roman"/>
          <w:noProof/>
          <w:sz w:val="24"/>
          <w:szCs w:val="24"/>
        </w:rPr>
        <w:t>. 2018.</w:t>
      </w:r>
      <w:bookmarkStart w:id="386" w:name="_ENREF_15"/>
      <w:bookmarkEnd w:id="385"/>
    </w:p>
    <w:p w14:paraId="4D19FA91"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Willey B KJ, Clarke S, Kariuki S, ter Kuile F, et al. Neonatal mortality risk associated with preterm birth in east Africa,</w:t>
      </w:r>
      <w:r w:rsidR="00ED625A" w:rsidRPr="00ED625A">
        <w:rPr>
          <w:rFonts w:ascii="Times New Roman" w:hAnsi="Times New Roman" w:cs="Times New Roman"/>
          <w:noProof/>
          <w:sz w:val="24"/>
          <w:szCs w:val="24"/>
        </w:rPr>
        <w:t xml:space="preserve"> </w:t>
      </w:r>
      <w:r w:rsidRPr="00ED625A">
        <w:rPr>
          <w:rFonts w:ascii="Times New Roman" w:hAnsi="Times New Roman" w:cs="Times New Roman"/>
          <w:noProof/>
          <w:sz w:val="24"/>
          <w:szCs w:val="24"/>
        </w:rPr>
        <w:t>adjusted by weight for gestational age: individual participant level</w:t>
      </w:r>
      <w:r w:rsidR="00ED625A" w:rsidRPr="00ED625A">
        <w:rPr>
          <w:rFonts w:ascii="Times New Roman" w:hAnsi="Times New Roman" w:cs="Times New Roman"/>
          <w:noProof/>
          <w:sz w:val="24"/>
          <w:szCs w:val="24"/>
        </w:rPr>
        <w:t xml:space="preserve"> </w:t>
      </w:r>
      <w:r w:rsidRPr="00ED625A">
        <w:rPr>
          <w:rFonts w:ascii="Times New Roman" w:hAnsi="Times New Roman" w:cs="Times New Roman"/>
          <w:noProof/>
          <w:sz w:val="24"/>
          <w:szCs w:val="24"/>
        </w:rPr>
        <w:t>meta-analysis. . PLoS med. 2018.</w:t>
      </w:r>
      <w:bookmarkStart w:id="387" w:name="_ENREF_16"/>
      <w:bookmarkEnd w:id="386"/>
    </w:p>
    <w:p w14:paraId="28064D54"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UNICEF. United Nations Interagency Group for Child Mortality Estimation (UN IGME). UNICEF 2020.</w:t>
      </w:r>
      <w:bookmarkStart w:id="388" w:name="_ENREF_17"/>
      <w:bookmarkEnd w:id="387"/>
    </w:p>
    <w:p w14:paraId="3FAF5785"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Adu-Bonsaffoh K, Gyamfi-Bannerman C, Oppong SA, Seffah JD. Determinants and outcomes of preterm births at a tertiary hospital in Ghana. Placenta. 2019;79:62-7.</w:t>
      </w:r>
      <w:bookmarkStart w:id="389" w:name="_ENREF_18"/>
      <w:bookmarkEnd w:id="388"/>
    </w:p>
    <w:p w14:paraId="4EC45307"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Ethiopia UI-aGfCMEo. Levels &amp; trends in child mortality UNICEF. 2020. Accessed November 05, 2020. https://childmortality.org/data/Ethiopia. J Neonatal Perinatal Med. 2020;10(1):25-31.</w:t>
      </w:r>
      <w:bookmarkStart w:id="390" w:name="_ENREF_19"/>
      <w:bookmarkEnd w:id="389"/>
    </w:p>
    <w:p w14:paraId="6DE4DF3F"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Health. FMo. National newborn and child survival strategy document brief summary 2015/16-2019/20. FMOH; 2015. MOH. 2021;18(4). Epub 2021/02/14.</w:t>
      </w:r>
      <w:bookmarkStart w:id="391" w:name="_ENREF_20"/>
      <w:bookmarkEnd w:id="390"/>
    </w:p>
    <w:p w14:paraId="72B9DA8C"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Wesenu M, Kulkarni S, Tilahun T. Modeling determinants of time-to-death in premature infants admitted to neonatal intensive care unit in Jimma University Specialized Hospital. Annals of Data Science. 2017;4(3):361-81.</w:t>
      </w:r>
      <w:bookmarkStart w:id="392" w:name="_ENREF_21"/>
      <w:bookmarkEnd w:id="391"/>
    </w:p>
    <w:p w14:paraId="699B61B8"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Tamene A, Abeje G, Addis Z. Survival and associated factors of mortality of preterm neonates admitted to Felege Hiwot specialized hospital, Bahir Dar, Ethiopia. SAGE open medicine. 2020;8:2050312120953646.</w:t>
      </w:r>
      <w:bookmarkStart w:id="393" w:name="_ENREF_22"/>
      <w:bookmarkEnd w:id="392"/>
    </w:p>
    <w:p w14:paraId="083B971C"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Egesa WI, Odong RJ, Kalubi P, Yamile EAO, Atwine D, Turyasiima M, et al. Preterm Neonatal Mortality and Its Determinants at a Tertiary Hospital in Western Uganda: A Prospective Cohort Study. Pediatric Health, Medicine and Therapeutics. 2020;11:409.</w:t>
      </w:r>
      <w:bookmarkStart w:id="394" w:name="_ENREF_23"/>
      <w:bookmarkEnd w:id="393"/>
    </w:p>
    <w:p w14:paraId="325EC270"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Yismaw AE, Gelagay AA, Sisay MM. Survival and predictors among preterm neonates admitted at University of Gondar comprehensive specialized hospital neonatal intensive care unit, Northwest Ethiopia. Italian journal of pediatrics. 2019;45(1):1-11.</w:t>
      </w:r>
      <w:bookmarkStart w:id="395" w:name="_ENREF_24"/>
      <w:bookmarkEnd w:id="394"/>
    </w:p>
    <w:p w14:paraId="1897B4E9"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Tekleab AM, Amaru GM, Tefera YA. Reasons for admission and neonatal outcome in the neonatal care unit of a tertiary care hospital in Addis Ababa: a prospective study. Research and Reports in Neonatology. 2016;6:17.</w:t>
      </w:r>
      <w:bookmarkStart w:id="396" w:name="_ENREF_25"/>
      <w:bookmarkEnd w:id="395"/>
    </w:p>
    <w:p w14:paraId="15A5CC8A"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Bako B, Idrisa A, Garba MA, Pius S, Obetta HI. Determinants of neonatal survival following preterm delivery at the University of Maiduguri Teaching Hospital, Maiduguri, Nigeria. Tropical Journal of Obstetrics and Gynaecology. 2017;34(1):38-44.</w:t>
      </w:r>
      <w:bookmarkStart w:id="397" w:name="_ENREF_26"/>
      <w:bookmarkEnd w:id="396"/>
    </w:p>
    <w:p w14:paraId="6598208D"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lastRenderedPageBreak/>
        <w:t>Kalimba EM. Survival of extremely low birth weight infants at Charlotte Maxeke Johannesburg Academic Hospital. 2014.</w:t>
      </w:r>
      <w:bookmarkStart w:id="398" w:name="_ENREF_27"/>
      <w:bookmarkEnd w:id="397"/>
    </w:p>
    <w:p w14:paraId="39010942"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Ndombo PK, Ekei QM, Tochie JN, Temgoua MN, Angong FTE, Ntock FN, et al. A cohort analysis of neonatal hospital mortality rate and predictors of neonatal mortality in a sub-urban hospital of Cameroon. Ital J Pediatr. 2017;43(1):52. Epub 2017/06/07.</w:t>
      </w:r>
      <w:bookmarkStart w:id="399" w:name="_ENREF_28"/>
      <w:bookmarkEnd w:id="398"/>
    </w:p>
    <w:p w14:paraId="51D5EFFE"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Basiri B, Esna Ashari F, Shokouhi M, Sabzehei MK. Neonatal mortality and its main determinants in premature infants hospitalized in neonatal intensive care unit in Fatemieh Hospital, Hamadan, Iran. Journal of Comprehensive Pediatrics. 2015;6(3).</w:t>
      </w:r>
      <w:bookmarkStart w:id="400" w:name="_ENREF_29"/>
      <w:bookmarkEnd w:id="399"/>
    </w:p>
    <w:p w14:paraId="11C6B220"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Housseine N, Snieder A, Binsillim M, Meguid T, Browne JL, Rijken MJ. The application of WHO ICD-PM: Feasibility for the classification of timing and causes of perinatal deaths in a busy birth centre in a low-income country. PloS one. 2021;16(1):e0245196.</w:t>
      </w:r>
      <w:bookmarkStart w:id="401" w:name="_ENREF_30"/>
      <w:bookmarkEnd w:id="400"/>
    </w:p>
    <w:p w14:paraId="3FC2F98F"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Jehan I, Harris H, Salat S, Zeb A, Mobeen N, Pasha O, et al. Neonatal mortality, risk factors and causes: a prospective population-based cohort study in urban Pakistan. Bulletin of the world Health Organization. 2009;87:130-8.</w:t>
      </w:r>
      <w:bookmarkStart w:id="402" w:name="_ENREF_31"/>
      <w:bookmarkEnd w:id="401"/>
    </w:p>
    <w:p w14:paraId="35E28130"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Yismaw AE, Gelagay AA, Sisay MM. Survival and predictors among preterm neonates admitted at University of Gondar comprehensive specialized hospital neonatal intensive care unit, Northwest Ethiopia. Ital J Pediatr. 2019;45(1):018-0597.</w:t>
      </w:r>
      <w:bookmarkStart w:id="403" w:name="_ENREF_32"/>
      <w:bookmarkEnd w:id="402"/>
    </w:p>
    <w:p w14:paraId="4EE9C573"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Kong X, Xu F, Wu R, Wu H, Ju R, Zhao X, et al. Neonatal mortality and morbidity among infants between 24 to 31 complete weeks: a multicenter survey in China from 2013 to 2014. BMC Pediatrics. 2016;16(1):174.</w:t>
      </w:r>
      <w:bookmarkStart w:id="404" w:name="_ENREF_33"/>
      <w:bookmarkEnd w:id="403"/>
    </w:p>
    <w:p w14:paraId="785E23A9"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Castro EC, Leite Á J, Almeida MF, Guinsburg R. Perinatal factors associated with early neonatal deaths in very low birth weight preterm infants in Northeast Brazil. BMC Pediatr. 2014;14(312):014-0312.</w:t>
      </w:r>
      <w:bookmarkStart w:id="405" w:name="_ENREF_34"/>
      <w:bookmarkEnd w:id="404"/>
    </w:p>
    <w:p w14:paraId="7920E080"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Basiri B, Esna Ashari F, Shokouhi M, Sabzehei MK. Neonatal Mortality and its Main Determinants in Premature Infants Hospitalized in Neonatal Intensive Care Unit in Fatemieh Hospital, Hamadan, Iran. J Compr Ped. 2015;6(3):e26965. Epub 2015-08-02.</w:t>
      </w:r>
      <w:bookmarkStart w:id="406" w:name="_ENREF_35"/>
      <w:bookmarkEnd w:id="405"/>
    </w:p>
    <w:p w14:paraId="1985B38D"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Ndombo PK, Ekei QM, Tochie JN, Temgoua MN, Angong FTE, Ntock FN, et al. A cohort analysis of neonatal hospital mortality rate and predictors of neonatal mortality in a sub-urban hospital of Cameroon. Ital J Pediatr. 2017;43(1):52-.</w:t>
      </w:r>
      <w:bookmarkStart w:id="407" w:name="_ENREF_36"/>
      <w:bookmarkEnd w:id="406"/>
    </w:p>
    <w:p w14:paraId="59403492"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Bereka B, Demeke T, Fenta B, Dagnaw Y. Survival Status and Predictors of Mortality Among Preterm Neonates Admitted to Mizan Tepi University Teaching Hospital, South West Ethiopia. Pediatric Health Med Ther. 2021;12:439-49.</w:t>
      </w:r>
      <w:bookmarkStart w:id="408" w:name="_ENREF_37"/>
      <w:bookmarkEnd w:id="407"/>
    </w:p>
    <w:p w14:paraId="59938863"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lastRenderedPageBreak/>
        <w:t>Asmare Y. Survival status and predictor of mortality among premature neonate admitted to neonatal intensive care unit from 2013–2017 in Tikur Anbesa specialized hospital, Addis Ababa, Ethiopia, 2018. Nursing Addis Ababa: Addis Ababa University. 2018:70.</w:t>
      </w:r>
      <w:bookmarkStart w:id="409" w:name="_ENREF_38"/>
      <w:bookmarkEnd w:id="408"/>
    </w:p>
    <w:p w14:paraId="14806060"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Yehuala S, Teka Z. Survival analysis of premature infants admitted to Neonatal Int ensive care unit (NICU) in Northwest Ethiopia using Semi-Parametric Fr ailty Model. Journal of Biometrics &amp; Biostatistics. 2015;6(1):1.</w:t>
      </w:r>
      <w:bookmarkStart w:id="410" w:name="_ENREF_39"/>
      <w:bookmarkEnd w:id="409"/>
    </w:p>
    <w:p w14:paraId="5BDECC0F"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Kliegman RSBSGJWSNFBRENWE. Nelson textbook of pediatrics. 2016; Available from: https://</w:t>
      </w:r>
      <w:hyperlink r:id="rId10" w:history="1">
        <w:r w:rsidRPr="00ED625A">
          <w:rPr>
            <w:rStyle w:val="Hyperlink"/>
            <w:rFonts w:ascii="Times New Roman" w:hAnsi="Times New Roman" w:cs="Times New Roman"/>
            <w:noProof/>
            <w:sz w:val="24"/>
            <w:szCs w:val="24"/>
          </w:rPr>
          <w:t>www.clinicalkey.com/dura/browse/bookChapter/3-s2.0-C20120035867</w:t>
        </w:r>
      </w:hyperlink>
      <w:r w:rsidRPr="00ED625A">
        <w:rPr>
          <w:rFonts w:ascii="Times New Roman" w:hAnsi="Times New Roman" w:cs="Times New Roman"/>
          <w:noProof/>
          <w:sz w:val="24"/>
          <w:szCs w:val="24"/>
        </w:rPr>
        <w:t>.</w:t>
      </w:r>
      <w:bookmarkStart w:id="411" w:name="_ENREF_40"/>
      <w:bookmarkEnd w:id="410"/>
    </w:p>
    <w:p w14:paraId="47EE25DF" w14:textId="77777777" w:rsidR="00ED625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Egesa WI, Odong RJ, Kalubi P, Ortiz Yamile EA, Atwine D, Turyasiima M, et al. Preterm Neonatal Mortality and Its Determinants at a Tertiary Hospital in Western Uganda: A Prospective Cohort Study. Pediatric Health Med Ther. 2020;11:409-20.</w:t>
      </w:r>
      <w:bookmarkStart w:id="412" w:name="_ENREF_41"/>
      <w:bookmarkEnd w:id="411"/>
    </w:p>
    <w:p w14:paraId="3CBDA604" w14:textId="162FC54A" w:rsidR="00AA369A" w:rsidRPr="00ED625A" w:rsidRDefault="00AA369A" w:rsidP="00ED625A">
      <w:pPr>
        <w:pStyle w:val="ListParagraph"/>
        <w:numPr>
          <w:ilvl w:val="0"/>
          <w:numId w:val="49"/>
        </w:numPr>
        <w:spacing w:after="0" w:line="360" w:lineRule="auto"/>
        <w:jc w:val="both"/>
        <w:rPr>
          <w:rFonts w:ascii="Times New Roman" w:hAnsi="Times New Roman" w:cs="Times New Roman"/>
          <w:noProof/>
          <w:sz w:val="24"/>
          <w:szCs w:val="24"/>
        </w:rPr>
      </w:pPr>
      <w:r w:rsidRPr="00ED625A">
        <w:rPr>
          <w:rFonts w:ascii="Times New Roman" w:hAnsi="Times New Roman" w:cs="Times New Roman"/>
          <w:noProof/>
          <w:sz w:val="24"/>
          <w:szCs w:val="24"/>
        </w:rPr>
        <w:t>Razeq NMA, Khader YS, Batieha AM. The incidence, risk factors, and mortality of preterm neonates: A prospective study from Jordan (2012-2013). Turkish journal of obstetrics and gynecology. 2017;14(1):28.</w:t>
      </w:r>
      <w:bookmarkEnd w:id="412"/>
    </w:p>
    <w:p w14:paraId="416BF39F" w14:textId="7C7201D8" w:rsidR="00AA369A" w:rsidRPr="00ED625A" w:rsidRDefault="00AA369A" w:rsidP="00ED625A">
      <w:pPr>
        <w:spacing w:line="360" w:lineRule="auto"/>
        <w:jc w:val="both"/>
        <w:rPr>
          <w:rFonts w:ascii="Times New Roman" w:hAnsi="Times New Roman" w:cs="Times New Roman"/>
          <w:noProof/>
          <w:sz w:val="24"/>
          <w:szCs w:val="24"/>
        </w:rPr>
      </w:pPr>
    </w:p>
    <w:p w14:paraId="4A6466A5" w14:textId="230BE6FE" w:rsidR="00786DBC" w:rsidRDefault="007A0E95" w:rsidP="00ED625A">
      <w:pPr>
        <w:spacing w:line="360" w:lineRule="auto"/>
        <w:jc w:val="both"/>
        <w:rPr>
          <w:rFonts w:ascii="Times New Roman" w:hAnsi="Times New Roman" w:cs="Times New Roman"/>
          <w:sz w:val="24"/>
          <w:szCs w:val="24"/>
        </w:rPr>
      </w:pPr>
      <w:r w:rsidRPr="00ED625A">
        <w:rPr>
          <w:rFonts w:ascii="Times New Roman" w:hAnsi="Times New Roman" w:cs="Times New Roman"/>
          <w:sz w:val="24"/>
          <w:szCs w:val="24"/>
        </w:rPr>
        <w:fldChar w:fldCharType="end"/>
      </w:r>
    </w:p>
    <w:p w14:paraId="1AA961F0" w14:textId="77777777" w:rsidR="00786DBC" w:rsidRDefault="00786DBC">
      <w:pPr>
        <w:rPr>
          <w:rFonts w:ascii="Times New Roman" w:hAnsi="Times New Roman" w:cs="Times New Roman"/>
          <w:sz w:val="24"/>
          <w:szCs w:val="24"/>
        </w:rPr>
      </w:pPr>
      <w:r>
        <w:rPr>
          <w:rFonts w:ascii="Times New Roman" w:hAnsi="Times New Roman" w:cs="Times New Roman"/>
          <w:sz w:val="24"/>
          <w:szCs w:val="24"/>
        </w:rPr>
        <w:br w:type="page"/>
      </w:r>
    </w:p>
    <w:p w14:paraId="796E2838" w14:textId="77777777" w:rsidR="00786DBC" w:rsidRPr="00A87DB3" w:rsidRDefault="00786DBC" w:rsidP="00786DBC">
      <w:pPr>
        <w:pStyle w:val="Caption"/>
        <w:ind w:left="0"/>
      </w:pPr>
      <w:bookmarkStart w:id="413" w:name="_Toc75591842"/>
      <w:r w:rsidRPr="00741084">
        <w:rPr>
          <w:b/>
        </w:rPr>
        <w:lastRenderedPageBreak/>
        <w:t xml:space="preserve">Table </w:t>
      </w:r>
      <w:r>
        <w:rPr>
          <w:b/>
        </w:rPr>
        <w:t>1</w:t>
      </w:r>
      <w:r w:rsidRPr="00741084">
        <w:rPr>
          <w:b/>
        </w:rPr>
        <w:t>:</w:t>
      </w:r>
      <w:r w:rsidRPr="00A87DB3">
        <w:t xml:space="preserve"> </w:t>
      </w:r>
      <w:r w:rsidRPr="0045253B">
        <w:t>Sociodemographic characteristics of preterm neonates and their mothers who were admitted at Neonatal intensive Care Unit of HU-CSH from May</w:t>
      </w:r>
      <w:r>
        <w:t xml:space="preserve"> 9,</w:t>
      </w:r>
      <w:r w:rsidRPr="0045253B">
        <w:t xml:space="preserve"> 2019 to April </w:t>
      </w:r>
      <w:r>
        <w:t xml:space="preserve">22, </w:t>
      </w:r>
      <w:r w:rsidRPr="0045253B">
        <w:t>2021 in Hawassa, Sidama Regional State, Ethiopia, 2021</w:t>
      </w:r>
      <w:r>
        <w:t>.</w:t>
      </w:r>
    </w:p>
    <w:tbl>
      <w:tblPr>
        <w:tblStyle w:val="PlainTable41"/>
        <w:tblW w:w="4729" w:type="pct"/>
        <w:tblLook w:val="04A0" w:firstRow="1" w:lastRow="0" w:firstColumn="1" w:lastColumn="0" w:noHBand="0" w:noVBand="1"/>
      </w:tblPr>
      <w:tblGrid>
        <w:gridCol w:w="4433"/>
        <w:gridCol w:w="1947"/>
        <w:gridCol w:w="11"/>
        <w:gridCol w:w="2547"/>
      </w:tblGrid>
      <w:tr w:rsidR="00B721ED" w:rsidRPr="00DE4540" w14:paraId="7FC912A5" w14:textId="77777777" w:rsidTr="00151A69">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480" w:type="pct"/>
            <w:tcBorders>
              <w:top w:val="single" w:sz="4" w:space="0" w:color="auto"/>
              <w:bottom w:val="single" w:sz="4" w:space="0" w:color="auto"/>
            </w:tcBorders>
            <w:shd w:val="clear" w:color="auto" w:fill="auto"/>
          </w:tcPr>
          <w:p w14:paraId="1209EF9F" w14:textId="77777777" w:rsidR="00B721ED" w:rsidRPr="00DE4540" w:rsidRDefault="00B721ED" w:rsidP="00786DBC">
            <w:pPr>
              <w:spacing w:line="360" w:lineRule="auto"/>
              <w:jc w:val="both"/>
              <w:rPr>
                <w:rFonts w:ascii="Times New Roman" w:hAnsi="Times New Roman" w:cs="Times New Roman"/>
                <w:sz w:val="28"/>
                <w:szCs w:val="24"/>
              </w:rPr>
            </w:pPr>
            <w:r w:rsidRPr="00DE4540">
              <w:rPr>
                <w:rFonts w:ascii="Times New Roman" w:hAnsi="Times New Roman" w:cs="Times New Roman"/>
                <w:sz w:val="28"/>
                <w:szCs w:val="24"/>
              </w:rPr>
              <w:t>Variables(n=723)</w:t>
            </w:r>
          </w:p>
        </w:tc>
        <w:tc>
          <w:tcPr>
            <w:tcW w:w="1095" w:type="pct"/>
            <w:gridSpan w:val="2"/>
            <w:tcBorders>
              <w:top w:val="single" w:sz="4" w:space="0" w:color="auto"/>
              <w:bottom w:val="single" w:sz="4" w:space="0" w:color="auto"/>
            </w:tcBorders>
            <w:shd w:val="clear" w:color="auto" w:fill="auto"/>
          </w:tcPr>
          <w:p w14:paraId="223A633B" w14:textId="77777777" w:rsidR="00B721ED" w:rsidRPr="00DE4540" w:rsidRDefault="00B721ED" w:rsidP="00151A69">
            <w:pPr>
              <w:spacing w:line="360" w:lineRule="auto"/>
              <w:ind w:left="-7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DE4540">
              <w:rPr>
                <w:rFonts w:ascii="Times New Roman" w:hAnsi="Times New Roman" w:cs="Times New Roman"/>
                <w:sz w:val="28"/>
                <w:szCs w:val="24"/>
              </w:rPr>
              <w:t>Frequency</w:t>
            </w:r>
          </w:p>
        </w:tc>
        <w:tc>
          <w:tcPr>
            <w:tcW w:w="1425" w:type="pct"/>
            <w:tcBorders>
              <w:top w:val="single" w:sz="4" w:space="0" w:color="auto"/>
              <w:bottom w:val="single" w:sz="4" w:space="0" w:color="auto"/>
            </w:tcBorders>
            <w:shd w:val="clear" w:color="auto" w:fill="auto"/>
          </w:tcPr>
          <w:p w14:paraId="34FD9850" w14:textId="7B7B469F" w:rsidR="00B721ED" w:rsidRPr="00DE4540" w:rsidRDefault="00B721ED" w:rsidP="00151A69">
            <w:pPr>
              <w:spacing w:line="360" w:lineRule="auto"/>
              <w:ind w:left="12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DE4540">
              <w:rPr>
                <w:rFonts w:ascii="Times New Roman" w:hAnsi="Times New Roman" w:cs="Times New Roman"/>
                <w:sz w:val="28"/>
                <w:szCs w:val="24"/>
              </w:rPr>
              <w:t>Percent</w:t>
            </w:r>
          </w:p>
        </w:tc>
      </w:tr>
      <w:tr w:rsidR="00B721ED" w:rsidRPr="00DE4540" w14:paraId="45CB79C7" w14:textId="7EB22212" w:rsidTr="00151A69">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80" w:type="pct"/>
            <w:tcBorders>
              <w:top w:val="single" w:sz="4" w:space="0" w:color="auto"/>
            </w:tcBorders>
            <w:shd w:val="clear" w:color="auto" w:fill="auto"/>
          </w:tcPr>
          <w:p w14:paraId="5FDD3F1F" w14:textId="77777777" w:rsidR="00B721ED" w:rsidRPr="00DE4540" w:rsidRDefault="00B721ED" w:rsidP="00786DBC">
            <w:pPr>
              <w:spacing w:line="360" w:lineRule="auto"/>
              <w:jc w:val="both"/>
              <w:rPr>
                <w:rFonts w:ascii="Times New Roman" w:hAnsi="Times New Roman" w:cs="Times New Roman"/>
                <w:sz w:val="24"/>
                <w:szCs w:val="24"/>
              </w:rPr>
            </w:pPr>
            <w:r w:rsidRPr="00DE4540">
              <w:rPr>
                <w:rFonts w:ascii="Times New Roman" w:hAnsi="Times New Roman" w:cs="Times New Roman"/>
                <w:sz w:val="24"/>
                <w:szCs w:val="24"/>
              </w:rPr>
              <w:t>Sex</w:t>
            </w:r>
          </w:p>
        </w:tc>
        <w:tc>
          <w:tcPr>
            <w:tcW w:w="1095" w:type="pct"/>
            <w:gridSpan w:val="2"/>
            <w:tcBorders>
              <w:top w:val="single" w:sz="4" w:space="0" w:color="auto"/>
            </w:tcBorders>
            <w:shd w:val="clear" w:color="auto" w:fill="auto"/>
          </w:tcPr>
          <w:p w14:paraId="4B3E49FE" w14:textId="77777777" w:rsidR="00B721ED" w:rsidRPr="00DE4540" w:rsidRDefault="00B721ED" w:rsidP="00B721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5" w:type="pct"/>
            <w:tcBorders>
              <w:top w:val="single" w:sz="4" w:space="0" w:color="auto"/>
            </w:tcBorders>
            <w:shd w:val="clear" w:color="auto" w:fill="auto"/>
          </w:tcPr>
          <w:p w14:paraId="12D1FEBC" w14:textId="0F9E6967" w:rsidR="00B721ED" w:rsidRPr="00DE4540" w:rsidRDefault="00B721ED" w:rsidP="00B721E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21ED" w:rsidRPr="00DE4540" w14:paraId="5EA1B487" w14:textId="77777777" w:rsidTr="00151A69">
        <w:trPr>
          <w:trHeight w:val="429"/>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2A0BA840" w14:textId="281608AC" w:rsidR="00B721ED" w:rsidRPr="00DE4540" w:rsidRDefault="00B721ED" w:rsidP="00151A69">
            <w:pPr>
              <w:tabs>
                <w:tab w:val="center" w:pos="2223"/>
              </w:tabs>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Female</w:t>
            </w:r>
          </w:p>
        </w:tc>
        <w:tc>
          <w:tcPr>
            <w:tcW w:w="1095" w:type="pct"/>
            <w:gridSpan w:val="2"/>
            <w:shd w:val="clear" w:color="auto" w:fill="auto"/>
          </w:tcPr>
          <w:p w14:paraId="1C427ABD" w14:textId="77777777" w:rsidR="00B721ED" w:rsidRPr="00DE4540" w:rsidRDefault="00B721ED"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375</w:t>
            </w:r>
          </w:p>
        </w:tc>
        <w:tc>
          <w:tcPr>
            <w:tcW w:w="1425" w:type="pct"/>
            <w:shd w:val="clear" w:color="auto" w:fill="auto"/>
          </w:tcPr>
          <w:p w14:paraId="3D6B762F" w14:textId="7537CC44" w:rsidR="00B721ED" w:rsidRPr="00DE4540" w:rsidRDefault="00B721ED" w:rsidP="00151A69">
            <w:pPr>
              <w:spacing w:line="360" w:lineRule="auto"/>
              <w:ind w:left="14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51.9</w:t>
            </w:r>
          </w:p>
        </w:tc>
      </w:tr>
      <w:tr w:rsidR="00B721ED" w:rsidRPr="00DE4540" w14:paraId="4171EEC3" w14:textId="77777777" w:rsidTr="00151A69">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7C977582" w14:textId="77777777" w:rsidR="00B721ED" w:rsidRPr="00DE4540" w:rsidRDefault="00B721ED"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Male</w:t>
            </w:r>
          </w:p>
        </w:tc>
        <w:tc>
          <w:tcPr>
            <w:tcW w:w="1095" w:type="pct"/>
            <w:gridSpan w:val="2"/>
            <w:shd w:val="clear" w:color="auto" w:fill="auto"/>
          </w:tcPr>
          <w:p w14:paraId="5983ED98" w14:textId="77777777" w:rsidR="00B721ED" w:rsidRPr="00DE4540" w:rsidRDefault="00B721ED"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348</w:t>
            </w:r>
          </w:p>
        </w:tc>
        <w:tc>
          <w:tcPr>
            <w:tcW w:w="1425" w:type="pct"/>
            <w:shd w:val="clear" w:color="auto" w:fill="auto"/>
          </w:tcPr>
          <w:p w14:paraId="353EB351" w14:textId="78A43F6A" w:rsidR="00B721ED" w:rsidRPr="00DE4540" w:rsidRDefault="00B721ED" w:rsidP="00151A69">
            <w:pPr>
              <w:spacing w:line="360" w:lineRule="auto"/>
              <w:ind w:left="1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48.1</w:t>
            </w:r>
          </w:p>
        </w:tc>
      </w:tr>
      <w:tr w:rsidR="00B721ED" w:rsidRPr="00DE4540" w14:paraId="474B63A5" w14:textId="096201F7" w:rsidTr="00151A69">
        <w:trPr>
          <w:trHeight w:val="312"/>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4AE17B7E" w14:textId="77777777" w:rsidR="00B721ED" w:rsidRPr="00DE4540" w:rsidRDefault="00B721ED" w:rsidP="00786DBC">
            <w:pPr>
              <w:spacing w:line="360" w:lineRule="auto"/>
              <w:jc w:val="both"/>
              <w:rPr>
                <w:rFonts w:ascii="Times New Roman" w:hAnsi="Times New Roman" w:cs="Times New Roman"/>
                <w:sz w:val="24"/>
                <w:szCs w:val="24"/>
              </w:rPr>
            </w:pPr>
            <w:r w:rsidRPr="00DE4540">
              <w:rPr>
                <w:rFonts w:ascii="Times New Roman" w:hAnsi="Times New Roman" w:cs="Times New Roman"/>
                <w:sz w:val="24"/>
                <w:szCs w:val="24"/>
              </w:rPr>
              <w:t>Residence</w:t>
            </w:r>
          </w:p>
        </w:tc>
        <w:tc>
          <w:tcPr>
            <w:tcW w:w="1095" w:type="pct"/>
            <w:gridSpan w:val="2"/>
            <w:shd w:val="clear" w:color="auto" w:fill="auto"/>
          </w:tcPr>
          <w:p w14:paraId="1B2D53EC" w14:textId="77777777" w:rsidR="00B721ED" w:rsidRPr="00DE4540" w:rsidRDefault="00B721ED"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5" w:type="pct"/>
            <w:shd w:val="clear" w:color="auto" w:fill="auto"/>
          </w:tcPr>
          <w:p w14:paraId="0FF2266B" w14:textId="77777777" w:rsidR="00B721ED" w:rsidRPr="00DE4540" w:rsidRDefault="00B721ED"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721ED" w:rsidRPr="00DE4540" w14:paraId="1E7D468F" w14:textId="77777777" w:rsidTr="00151A69">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323A86BC" w14:textId="70576D0C" w:rsidR="00B721ED" w:rsidRPr="00DE4540" w:rsidRDefault="00B721ED"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Urban</w:t>
            </w:r>
          </w:p>
        </w:tc>
        <w:tc>
          <w:tcPr>
            <w:tcW w:w="1095" w:type="pct"/>
            <w:gridSpan w:val="2"/>
            <w:shd w:val="clear" w:color="auto" w:fill="auto"/>
          </w:tcPr>
          <w:p w14:paraId="0A4FB351" w14:textId="43512DE2" w:rsidR="00B721ED" w:rsidRPr="00DE4540" w:rsidRDefault="00B721ED"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438</w:t>
            </w:r>
          </w:p>
        </w:tc>
        <w:tc>
          <w:tcPr>
            <w:tcW w:w="1425" w:type="pct"/>
            <w:shd w:val="clear" w:color="auto" w:fill="auto"/>
          </w:tcPr>
          <w:p w14:paraId="2E9ED5D0" w14:textId="5021C94E" w:rsidR="00B721ED" w:rsidRPr="00DE4540" w:rsidRDefault="00B721ED" w:rsidP="00151A69">
            <w:pPr>
              <w:spacing w:line="360" w:lineRule="auto"/>
              <w:ind w:left="1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60.6</w:t>
            </w:r>
          </w:p>
        </w:tc>
      </w:tr>
      <w:tr w:rsidR="00B721ED" w:rsidRPr="00DE4540" w14:paraId="2042CDF7" w14:textId="77777777" w:rsidTr="00151A69">
        <w:trPr>
          <w:trHeight w:val="298"/>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4708A60E" w14:textId="77777777" w:rsidR="00B721ED" w:rsidRPr="00DE4540" w:rsidRDefault="00B721ED"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Rural</w:t>
            </w:r>
          </w:p>
        </w:tc>
        <w:tc>
          <w:tcPr>
            <w:tcW w:w="1095" w:type="pct"/>
            <w:gridSpan w:val="2"/>
            <w:shd w:val="clear" w:color="auto" w:fill="auto"/>
          </w:tcPr>
          <w:p w14:paraId="31D73337" w14:textId="1C5A1524" w:rsidR="00B721ED" w:rsidRPr="00DE4540" w:rsidRDefault="00B721ED"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285</w:t>
            </w:r>
          </w:p>
        </w:tc>
        <w:tc>
          <w:tcPr>
            <w:tcW w:w="1425" w:type="pct"/>
            <w:shd w:val="clear" w:color="auto" w:fill="auto"/>
          </w:tcPr>
          <w:p w14:paraId="27D48D70" w14:textId="3B34A2A8" w:rsidR="00B721ED" w:rsidRPr="00DE4540" w:rsidRDefault="00B721ED" w:rsidP="00151A69">
            <w:pPr>
              <w:spacing w:line="360" w:lineRule="auto"/>
              <w:ind w:left="14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39.4</w:t>
            </w:r>
          </w:p>
        </w:tc>
      </w:tr>
      <w:tr w:rsidR="00B721ED" w:rsidRPr="00DE4540" w14:paraId="7B55B6A8" w14:textId="51671856" w:rsidTr="00151A6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3DE45320" w14:textId="77777777" w:rsidR="00B721ED" w:rsidRPr="00DE4540" w:rsidRDefault="00B721ED" w:rsidP="00786DBC">
            <w:pPr>
              <w:spacing w:line="360" w:lineRule="auto"/>
              <w:rPr>
                <w:rFonts w:ascii="Times New Roman" w:hAnsi="Times New Roman" w:cs="Times New Roman"/>
                <w:sz w:val="24"/>
                <w:szCs w:val="24"/>
              </w:rPr>
            </w:pPr>
            <w:r w:rsidRPr="00DE4540">
              <w:rPr>
                <w:rFonts w:ascii="Times New Roman" w:hAnsi="Times New Roman" w:cs="Times New Roman"/>
                <w:sz w:val="24"/>
                <w:szCs w:val="24"/>
              </w:rPr>
              <w:t>Neonatal age at admission</w:t>
            </w:r>
          </w:p>
        </w:tc>
        <w:tc>
          <w:tcPr>
            <w:tcW w:w="1095" w:type="pct"/>
            <w:gridSpan w:val="2"/>
            <w:shd w:val="clear" w:color="auto" w:fill="auto"/>
          </w:tcPr>
          <w:p w14:paraId="6B9021EE" w14:textId="77777777" w:rsidR="00B721ED" w:rsidRPr="00DE4540" w:rsidRDefault="00B721ED"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5" w:type="pct"/>
            <w:shd w:val="clear" w:color="auto" w:fill="auto"/>
          </w:tcPr>
          <w:p w14:paraId="7B1D7707" w14:textId="77777777" w:rsidR="00B721ED" w:rsidRPr="00DE4540" w:rsidRDefault="00B721ED"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721ED" w:rsidRPr="00DE4540" w14:paraId="2E75B65D" w14:textId="77777777" w:rsidTr="00151A69">
        <w:trPr>
          <w:trHeight w:val="438"/>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224D488A" w14:textId="77777777" w:rsidR="00B721ED" w:rsidRPr="00DE4540" w:rsidRDefault="00B721ED"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&lt;24hrs</w:t>
            </w:r>
          </w:p>
        </w:tc>
        <w:tc>
          <w:tcPr>
            <w:tcW w:w="1095" w:type="pct"/>
            <w:gridSpan w:val="2"/>
            <w:shd w:val="clear" w:color="auto" w:fill="auto"/>
          </w:tcPr>
          <w:p w14:paraId="09E49334" w14:textId="07AEAD80" w:rsidR="00B721ED" w:rsidRPr="00DE4540" w:rsidRDefault="00B721ED" w:rsidP="00151A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w:t>
            </w:r>
            <w:r>
              <w:rPr>
                <w:rFonts w:ascii="Times New Roman" w:hAnsi="Times New Roman" w:cs="Times New Roman"/>
                <w:sz w:val="24"/>
                <w:szCs w:val="24"/>
              </w:rPr>
              <w:t>67</w:t>
            </w:r>
          </w:p>
        </w:tc>
        <w:tc>
          <w:tcPr>
            <w:tcW w:w="1425" w:type="pct"/>
            <w:shd w:val="clear" w:color="auto" w:fill="auto"/>
          </w:tcPr>
          <w:p w14:paraId="20EFE6CB" w14:textId="77777777" w:rsidR="00B721ED" w:rsidRPr="00DE4540" w:rsidRDefault="00B721ED" w:rsidP="00151A69">
            <w:pPr>
              <w:spacing w:line="360" w:lineRule="auto"/>
              <w:ind w:left="30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78.4</w:t>
            </w:r>
          </w:p>
        </w:tc>
      </w:tr>
      <w:tr w:rsidR="00B721ED" w:rsidRPr="00DE4540" w14:paraId="2B622C1F" w14:textId="77777777" w:rsidTr="00151A6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72B927AA" w14:textId="77777777" w:rsidR="00B721ED" w:rsidRDefault="00B721ED"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1-7 days</w:t>
            </w:r>
          </w:p>
          <w:p w14:paraId="74E1E599" w14:textId="0A88F77F" w:rsidR="00B721ED" w:rsidRPr="00DE4540" w:rsidRDefault="00B721ED" w:rsidP="00151A6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&gt;7</w:t>
            </w:r>
          </w:p>
        </w:tc>
        <w:tc>
          <w:tcPr>
            <w:tcW w:w="1095" w:type="pct"/>
            <w:gridSpan w:val="2"/>
            <w:shd w:val="clear" w:color="auto" w:fill="auto"/>
          </w:tcPr>
          <w:p w14:paraId="328D5315" w14:textId="5342CBAF" w:rsidR="00B721ED" w:rsidRDefault="00B721ED"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w:t>
            </w:r>
          </w:p>
          <w:p w14:paraId="19321A4B" w14:textId="0FB8AC60" w:rsidR="00B721ED" w:rsidRPr="00DE4540" w:rsidRDefault="00B721ED"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c>
          <w:tcPr>
            <w:tcW w:w="1425" w:type="pct"/>
            <w:shd w:val="clear" w:color="auto" w:fill="auto"/>
          </w:tcPr>
          <w:p w14:paraId="3B973306" w14:textId="77777777" w:rsidR="00B721ED" w:rsidRDefault="00B721ED" w:rsidP="00151A69">
            <w:pPr>
              <w:spacing w:line="360" w:lineRule="auto"/>
              <w:ind w:left="30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19.2</w:t>
            </w:r>
          </w:p>
          <w:p w14:paraId="32275E87" w14:textId="3AB9937A" w:rsidR="00B721ED" w:rsidRPr="00DE4540" w:rsidRDefault="00B721ED" w:rsidP="00151A69">
            <w:pPr>
              <w:spacing w:line="360" w:lineRule="auto"/>
              <w:ind w:left="30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r w:rsidR="00760505" w:rsidRPr="00DE4540" w14:paraId="3B7C6404" w14:textId="77777777" w:rsidTr="00151A69">
        <w:trPr>
          <w:trHeight w:val="252"/>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0C8D3BA5" w14:textId="147ABB6D" w:rsidR="00760505" w:rsidRPr="00DE4540" w:rsidRDefault="00760505" w:rsidP="00786DBC">
            <w:pPr>
              <w:spacing w:line="360" w:lineRule="auto"/>
              <w:jc w:val="both"/>
              <w:rPr>
                <w:rFonts w:ascii="Times New Roman" w:hAnsi="Times New Roman" w:cs="Times New Roman"/>
                <w:sz w:val="24"/>
                <w:szCs w:val="24"/>
              </w:rPr>
            </w:pPr>
            <w:r w:rsidRPr="00DE4540">
              <w:rPr>
                <w:rFonts w:ascii="Times New Roman" w:hAnsi="Times New Roman" w:cs="Times New Roman"/>
                <w:sz w:val="24"/>
                <w:szCs w:val="24"/>
              </w:rPr>
              <w:t>Maternal Age</w:t>
            </w:r>
          </w:p>
        </w:tc>
        <w:tc>
          <w:tcPr>
            <w:tcW w:w="1095" w:type="pct"/>
            <w:gridSpan w:val="2"/>
            <w:shd w:val="clear" w:color="auto" w:fill="auto"/>
          </w:tcPr>
          <w:p w14:paraId="2135E1D0" w14:textId="77777777" w:rsidR="00760505" w:rsidRPr="00DE4540" w:rsidRDefault="00760505" w:rsidP="00E25A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25" w:type="pct"/>
            <w:shd w:val="clear" w:color="auto" w:fill="auto"/>
          </w:tcPr>
          <w:p w14:paraId="2B24BD3C" w14:textId="77777777" w:rsidR="00760505" w:rsidRPr="00DE4540" w:rsidRDefault="00760505">
            <w:pPr>
              <w:spacing w:line="360" w:lineRule="auto"/>
              <w:ind w:left="30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25A6E" w:rsidRPr="00DE4540" w14:paraId="1343A5B9" w14:textId="77777777" w:rsidTr="00151A69">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4D7BE8DA" w14:textId="523F15E2" w:rsidR="00E25A6E" w:rsidRPr="00DE4540" w:rsidRDefault="00E25A6E" w:rsidP="00760505">
            <w:pPr>
              <w:spacing w:line="360" w:lineRule="auto"/>
              <w:jc w:val="center"/>
              <w:rPr>
                <w:rFonts w:ascii="Times New Roman" w:hAnsi="Times New Roman" w:cs="Times New Roman"/>
                <w:sz w:val="24"/>
                <w:szCs w:val="24"/>
              </w:rPr>
            </w:pPr>
            <w:r w:rsidRPr="00DE4540">
              <w:rPr>
                <w:rFonts w:ascii="Times New Roman" w:hAnsi="Times New Roman" w:cs="Times New Roman"/>
                <w:b w:val="0"/>
                <w:sz w:val="24"/>
                <w:szCs w:val="24"/>
              </w:rPr>
              <w:t>&lt;=20</w:t>
            </w:r>
          </w:p>
        </w:tc>
        <w:tc>
          <w:tcPr>
            <w:tcW w:w="1095" w:type="pct"/>
            <w:gridSpan w:val="2"/>
            <w:shd w:val="clear" w:color="auto" w:fill="auto"/>
          </w:tcPr>
          <w:p w14:paraId="25A0E47D" w14:textId="76E5C89B" w:rsidR="00E25A6E" w:rsidRDefault="00760505" w:rsidP="0076050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88</w:t>
            </w:r>
          </w:p>
        </w:tc>
        <w:tc>
          <w:tcPr>
            <w:tcW w:w="1425" w:type="pct"/>
            <w:shd w:val="clear" w:color="auto" w:fill="auto"/>
          </w:tcPr>
          <w:p w14:paraId="286A5B77" w14:textId="684DEA9A" w:rsidR="00E25A6E" w:rsidRDefault="00760505"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DE4540">
              <w:rPr>
                <w:rFonts w:ascii="Times New Roman" w:hAnsi="Times New Roman" w:cs="Times New Roman"/>
                <w:sz w:val="24"/>
                <w:szCs w:val="24"/>
              </w:rPr>
              <w:t>12.2</w:t>
            </w:r>
          </w:p>
        </w:tc>
      </w:tr>
      <w:tr w:rsidR="00E25A6E" w:rsidRPr="00DE4540" w14:paraId="3A676B6C" w14:textId="77777777" w:rsidTr="00151A69">
        <w:trPr>
          <w:trHeight w:val="420"/>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1DDC1047" w14:textId="77777777" w:rsidR="00E25A6E" w:rsidRPr="00DE4540" w:rsidRDefault="00E25A6E"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20-34</w:t>
            </w:r>
          </w:p>
        </w:tc>
        <w:tc>
          <w:tcPr>
            <w:tcW w:w="1095" w:type="pct"/>
            <w:gridSpan w:val="2"/>
            <w:shd w:val="clear" w:color="auto" w:fill="auto"/>
          </w:tcPr>
          <w:p w14:paraId="1E693B94" w14:textId="0F43F0FA" w:rsidR="00E25A6E" w:rsidRPr="00DE4540" w:rsidRDefault="00E25A6E"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547</w:t>
            </w:r>
          </w:p>
        </w:tc>
        <w:tc>
          <w:tcPr>
            <w:tcW w:w="1425" w:type="pct"/>
            <w:shd w:val="clear" w:color="auto" w:fill="auto"/>
          </w:tcPr>
          <w:p w14:paraId="461F50B1" w14:textId="77777777" w:rsidR="00E25A6E" w:rsidRPr="00DE4540" w:rsidRDefault="00E25A6E" w:rsidP="00151A69">
            <w:pPr>
              <w:spacing w:line="360" w:lineRule="auto"/>
              <w:ind w:left="30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75.7</w:t>
            </w:r>
          </w:p>
        </w:tc>
      </w:tr>
      <w:tr w:rsidR="00E25A6E" w:rsidRPr="00DE4540" w14:paraId="41D057D8" w14:textId="77777777" w:rsidTr="00151A6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2C90CEE6" w14:textId="77777777" w:rsidR="00E25A6E" w:rsidRPr="00DE4540" w:rsidRDefault="00E25A6E"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&gt;34</w:t>
            </w:r>
          </w:p>
        </w:tc>
        <w:tc>
          <w:tcPr>
            <w:tcW w:w="1095" w:type="pct"/>
            <w:gridSpan w:val="2"/>
            <w:shd w:val="clear" w:color="auto" w:fill="auto"/>
          </w:tcPr>
          <w:p w14:paraId="4A5E1E07" w14:textId="3C8063AA" w:rsidR="00E25A6E" w:rsidRPr="00DE4540" w:rsidRDefault="00E25A6E"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88</w:t>
            </w:r>
          </w:p>
        </w:tc>
        <w:tc>
          <w:tcPr>
            <w:tcW w:w="1425" w:type="pct"/>
            <w:shd w:val="clear" w:color="auto" w:fill="auto"/>
          </w:tcPr>
          <w:p w14:paraId="17B2CF88" w14:textId="6D50E164" w:rsidR="00E25A6E" w:rsidRPr="00DE4540" w:rsidRDefault="00E25A6E" w:rsidP="00151A69">
            <w:pPr>
              <w:spacing w:line="360" w:lineRule="auto"/>
              <w:ind w:left="1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12.2</w:t>
            </w:r>
          </w:p>
        </w:tc>
      </w:tr>
      <w:tr w:rsidR="00E25A6E" w:rsidRPr="00DE4540" w14:paraId="13A2F209" w14:textId="5836C0B5" w:rsidTr="00151A69">
        <w:trPr>
          <w:trHeight w:val="326"/>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70C6BF39" w14:textId="77777777" w:rsidR="00E25A6E" w:rsidRPr="00DE4540" w:rsidRDefault="00E25A6E" w:rsidP="00E25A6E">
            <w:pPr>
              <w:spacing w:line="360" w:lineRule="auto"/>
              <w:jc w:val="both"/>
              <w:rPr>
                <w:rFonts w:ascii="Times New Roman" w:hAnsi="Times New Roman" w:cs="Times New Roman"/>
                <w:sz w:val="24"/>
                <w:szCs w:val="24"/>
              </w:rPr>
            </w:pPr>
            <w:r w:rsidRPr="00DE4540">
              <w:rPr>
                <w:rFonts w:ascii="Times New Roman" w:hAnsi="Times New Roman" w:cs="Times New Roman"/>
                <w:sz w:val="24"/>
                <w:szCs w:val="24"/>
              </w:rPr>
              <w:t>Gestational Age</w:t>
            </w:r>
          </w:p>
        </w:tc>
        <w:tc>
          <w:tcPr>
            <w:tcW w:w="1089" w:type="pct"/>
            <w:shd w:val="clear" w:color="auto" w:fill="auto"/>
          </w:tcPr>
          <w:p w14:paraId="30D90B50" w14:textId="77777777" w:rsidR="00E25A6E" w:rsidRPr="00DE4540" w:rsidRDefault="00E25A6E"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31" w:type="pct"/>
            <w:gridSpan w:val="2"/>
            <w:shd w:val="clear" w:color="auto" w:fill="auto"/>
          </w:tcPr>
          <w:p w14:paraId="478BD431" w14:textId="77777777" w:rsidR="00E25A6E" w:rsidRPr="00DE4540" w:rsidRDefault="00E25A6E"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25A6E" w:rsidRPr="00DE4540" w14:paraId="32DDEE5D" w14:textId="77777777" w:rsidTr="00151A69">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7D168DC7" w14:textId="67F24499" w:rsidR="00E25A6E" w:rsidRDefault="00E25A6E"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28-32</w:t>
            </w:r>
          </w:p>
          <w:p w14:paraId="6D2BEE5A" w14:textId="629130F0" w:rsidR="00E25A6E" w:rsidRPr="00DE4540" w:rsidRDefault="00E25A6E" w:rsidP="00151A6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33-34</w:t>
            </w:r>
          </w:p>
        </w:tc>
        <w:tc>
          <w:tcPr>
            <w:tcW w:w="1095" w:type="pct"/>
            <w:gridSpan w:val="2"/>
            <w:shd w:val="clear" w:color="auto" w:fill="auto"/>
          </w:tcPr>
          <w:p w14:paraId="770F46CB" w14:textId="77777777" w:rsidR="00E25A6E" w:rsidRDefault="00E25A6E"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345</w:t>
            </w:r>
          </w:p>
          <w:p w14:paraId="4963DD8B" w14:textId="7F02F838" w:rsidR="00E25A6E" w:rsidRPr="00DE4540" w:rsidRDefault="00E25A6E"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w:t>
            </w:r>
          </w:p>
        </w:tc>
        <w:tc>
          <w:tcPr>
            <w:tcW w:w="1425" w:type="pct"/>
            <w:shd w:val="clear" w:color="auto" w:fill="auto"/>
          </w:tcPr>
          <w:p w14:paraId="69D3CAC3" w14:textId="7441C09D" w:rsidR="00E25A6E" w:rsidRDefault="00E25A6E" w:rsidP="00151A69">
            <w:pPr>
              <w:spacing w:line="360" w:lineRule="auto"/>
              <w:ind w:left="1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47.72</w:t>
            </w:r>
          </w:p>
          <w:p w14:paraId="1736F83D" w14:textId="0E0CBC90" w:rsidR="00E25A6E" w:rsidRPr="00DE4540" w:rsidRDefault="00E25A6E" w:rsidP="00151A69">
            <w:pPr>
              <w:spacing w:line="360" w:lineRule="auto"/>
              <w:ind w:left="1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29.74</w:t>
            </w:r>
          </w:p>
        </w:tc>
      </w:tr>
      <w:tr w:rsidR="00E25A6E" w:rsidRPr="00DE4540" w14:paraId="10213A81" w14:textId="77777777" w:rsidTr="00151A69">
        <w:trPr>
          <w:trHeight w:val="314"/>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070E3417" w14:textId="543E9F9C" w:rsidR="00E25A6E" w:rsidRPr="00DE4540" w:rsidRDefault="00E25A6E" w:rsidP="00151A69">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35-36</w:t>
            </w:r>
          </w:p>
        </w:tc>
        <w:tc>
          <w:tcPr>
            <w:tcW w:w="1095" w:type="pct"/>
            <w:gridSpan w:val="2"/>
            <w:shd w:val="clear" w:color="auto" w:fill="auto"/>
          </w:tcPr>
          <w:p w14:paraId="46F102B7" w14:textId="39FC07A5" w:rsidR="00E25A6E" w:rsidRPr="00DE4540" w:rsidRDefault="00E25A6E"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163</w:t>
            </w:r>
          </w:p>
        </w:tc>
        <w:tc>
          <w:tcPr>
            <w:tcW w:w="1425" w:type="pct"/>
            <w:shd w:val="clear" w:color="auto" w:fill="auto"/>
          </w:tcPr>
          <w:p w14:paraId="2701EE57" w14:textId="3037CE4E" w:rsidR="00E25A6E" w:rsidRPr="00DE4540" w:rsidRDefault="00E25A6E" w:rsidP="00151A69">
            <w:pPr>
              <w:spacing w:line="360" w:lineRule="auto"/>
              <w:ind w:left="14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22.54</w:t>
            </w:r>
          </w:p>
        </w:tc>
      </w:tr>
      <w:tr w:rsidR="00E25A6E" w:rsidRPr="00DE4540" w14:paraId="2D821C8A" w14:textId="5CC9F1F3" w:rsidTr="00151A6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65CE117F" w14:textId="77777777" w:rsidR="00E25A6E" w:rsidRPr="00DE4540" w:rsidRDefault="00E25A6E" w:rsidP="00E25A6E">
            <w:pPr>
              <w:spacing w:line="360" w:lineRule="auto"/>
              <w:jc w:val="both"/>
              <w:rPr>
                <w:rFonts w:ascii="Times New Roman" w:hAnsi="Times New Roman" w:cs="Times New Roman"/>
                <w:sz w:val="24"/>
                <w:szCs w:val="24"/>
              </w:rPr>
            </w:pPr>
            <w:r w:rsidRPr="00DE4540">
              <w:rPr>
                <w:rFonts w:ascii="Times New Roman" w:hAnsi="Times New Roman" w:cs="Times New Roman"/>
                <w:sz w:val="24"/>
                <w:szCs w:val="24"/>
              </w:rPr>
              <w:t>Place of delivery</w:t>
            </w:r>
          </w:p>
        </w:tc>
        <w:tc>
          <w:tcPr>
            <w:tcW w:w="1095" w:type="pct"/>
            <w:gridSpan w:val="2"/>
            <w:shd w:val="clear" w:color="auto" w:fill="auto"/>
          </w:tcPr>
          <w:p w14:paraId="69021EEB" w14:textId="77777777" w:rsidR="00E25A6E" w:rsidRPr="00DE4540" w:rsidRDefault="00E25A6E"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5" w:type="pct"/>
            <w:shd w:val="clear" w:color="auto" w:fill="auto"/>
          </w:tcPr>
          <w:p w14:paraId="4A53D5D6" w14:textId="77777777" w:rsidR="00E25A6E" w:rsidRPr="00DE4540" w:rsidRDefault="00E25A6E"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25A6E" w:rsidRPr="00DE4540" w14:paraId="17872455" w14:textId="77777777" w:rsidTr="00151A69">
        <w:trPr>
          <w:trHeight w:val="384"/>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738DA715" w14:textId="017E1172" w:rsidR="00E25A6E" w:rsidRPr="00DE4540" w:rsidRDefault="00E25A6E"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HU-CSH</w:t>
            </w:r>
          </w:p>
        </w:tc>
        <w:tc>
          <w:tcPr>
            <w:tcW w:w="1095" w:type="pct"/>
            <w:gridSpan w:val="2"/>
            <w:shd w:val="clear" w:color="auto" w:fill="auto"/>
          </w:tcPr>
          <w:p w14:paraId="1C4FBF60" w14:textId="77777777" w:rsidR="00E25A6E" w:rsidRPr="00DE4540" w:rsidRDefault="00E25A6E"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397</w:t>
            </w:r>
          </w:p>
        </w:tc>
        <w:tc>
          <w:tcPr>
            <w:tcW w:w="1425" w:type="pct"/>
            <w:shd w:val="clear" w:color="auto" w:fill="auto"/>
          </w:tcPr>
          <w:p w14:paraId="3A6D8B56" w14:textId="52E3BBC7" w:rsidR="00E25A6E" w:rsidRPr="00DE4540" w:rsidRDefault="00E25A6E" w:rsidP="00151A69">
            <w:pPr>
              <w:spacing w:line="360" w:lineRule="auto"/>
              <w:ind w:left="21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54.9</w:t>
            </w:r>
          </w:p>
        </w:tc>
      </w:tr>
      <w:tr w:rsidR="00E25A6E" w:rsidRPr="00DE4540" w14:paraId="0EDE1EE0" w14:textId="77777777" w:rsidTr="00151A6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36898C4C" w14:textId="5C6FF9DC" w:rsidR="00E25A6E" w:rsidRPr="00DE4540" w:rsidRDefault="00E25A6E"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Other</w:t>
            </w:r>
            <w:r>
              <w:rPr>
                <w:rFonts w:ascii="Times New Roman" w:hAnsi="Times New Roman" w:cs="Times New Roman"/>
                <w:b w:val="0"/>
                <w:sz w:val="24"/>
                <w:szCs w:val="24"/>
              </w:rPr>
              <w:t xml:space="preserve"> health  institutions</w:t>
            </w:r>
          </w:p>
        </w:tc>
        <w:tc>
          <w:tcPr>
            <w:tcW w:w="1095" w:type="pct"/>
            <w:gridSpan w:val="2"/>
            <w:shd w:val="clear" w:color="auto" w:fill="auto"/>
          </w:tcPr>
          <w:p w14:paraId="55D81B05" w14:textId="77777777" w:rsidR="00E25A6E" w:rsidRPr="00DE4540" w:rsidRDefault="00E25A6E"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316</w:t>
            </w:r>
          </w:p>
        </w:tc>
        <w:tc>
          <w:tcPr>
            <w:tcW w:w="1425" w:type="pct"/>
            <w:shd w:val="clear" w:color="auto" w:fill="auto"/>
          </w:tcPr>
          <w:p w14:paraId="5E917FBB" w14:textId="05A7A447" w:rsidR="00E25A6E" w:rsidRPr="00DE4540" w:rsidRDefault="00E25A6E" w:rsidP="00151A69">
            <w:pPr>
              <w:spacing w:line="360" w:lineRule="auto"/>
              <w:ind w:left="21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43.7</w:t>
            </w:r>
          </w:p>
        </w:tc>
      </w:tr>
      <w:tr w:rsidR="00E25A6E" w:rsidRPr="00DE4540" w14:paraId="180DB7B9" w14:textId="77777777" w:rsidTr="00151A69">
        <w:trPr>
          <w:trHeight w:val="375"/>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7A53271A" w14:textId="4ED156A5" w:rsidR="00E25A6E" w:rsidRPr="00DE4540" w:rsidRDefault="00E25A6E"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Home</w:t>
            </w:r>
          </w:p>
        </w:tc>
        <w:tc>
          <w:tcPr>
            <w:tcW w:w="1095" w:type="pct"/>
            <w:gridSpan w:val="2"/>
            <w:shd w:val="clear" w:color="auto" w:fill="auto"/>
          </w:tcPr>
          <w:p w14:paraId="63100555" w14:textId="247C371E" w:rsidR="00E25A6E" w:rsidRPr="00DE4540" w:rsidRDefault="00E25A6E"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10</w:t>
            </w:r>
          </w:p>
        </w:tc>
        <w:tc>
          <w:tcPr>
            <w:tcW w:w="1425" w:type="pct"/>
            <w:shd w:val="clear" w:color="auto" w:fill="auto"/>
          </w:tcPr>
          <w:p w14:paraId="78A97580" w14:textId="0B55E940" w:rsidR="00E25A6E" w:rsidRPr="00DE4540" w:rsidRDefault="00E25A6E" w:rsidP="00151A69">
            <w:pPr>
              <w:spacing w:line="360" w:lineRule="auto"/>
              <w:ind w:left="21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1.4</w:t>
            </w:r>
          </w:p>
        </w:tc>
      </w:tr>
      <w:tr w:rsidR="00E25A6E" w:rsidRPr="00DE4540" w14:paraId="4184D18A" w14:textId="77777777" w:rsidTr="00151A69">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614DF05F" w14:textId="77777777" w:rsidR="00E25A6E" w:rsidRPr="00DE4540" w:rsidRDefault="00E25A6E" w:rsidP="00E25A6E">
            <w:pPr>
              <w:spacing w:line="360" w:lineRule="auto"/>
              <w:jc w:val="both"/>
              <w:rPr>
                <w:rFonts w:ascii="Times New Roman" w:hAnsi="Times New Roman" w:cs="Times New Roman"/>
                <w:sz w:val="24"/>
                <w:szCs w:val="24"/>
              </w:rPr>
            </w:pPr>
            <w:r w:rsidRPr="00DE4540">
              <w:rPr>
                <w:rFonts w:ascii="Times New Roman" w:hAnsi="Times New Roman" w:cs="Times New Roman"/>
                <w:sz w:val="24"/>
                <w:szCs w:val="24"/>
              </w:rPr>
              <w:t>Length of hospital stay</w:t>
            </w:r>
          </w:p>
        </w:tc>
        <w:tc>
          <w:tcPr>
            <w:tcW w:w="1095" w:type="pct"/>
            <w:gridSpan w:val="2"/>
            <w:shd w:val="clear" w:color="auto" w:fill="auto"/>
          </w:tcPr>
          <w:p w14:paraId="060B6740" w14:textId="77777777" w:rsidR="00E25A6E" w:rsidRPr="00DE4540" w:rsidRDefault="00E25A6E"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25" w:type="pct"/>
            <w:shd w:val="clear" w:color="auto" w:fill="auto"/>
          </w:tcPr>
          <w:p w14:paraId="7E84A397" w14:textId="77777777" w:rsidR="00E25A6E" w:rsidRPr="00DE4540" w:rsidRDefault="00E25A6E" w:rsidP="00151A69">
            <w:pPr>
              <w:spacing w:line="360" w:lineRule="auto"/>
              <w:ind w:left="1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25A6E" w:rsidRPr="00DE4540" w14:paraId="416D8AD7" w14:textId="17988FC4" w:rsidTr="00151A69">
        <w:trPr>
          <w:trHeight w:val="421"/>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1F677460" w14:textId="13419F54" w:rsidR="00E25A6E" w:rsidRPr="00DE4540" w:rsidRDefault="00E25A6E" w:rsidP="00151A69">
            <w:pPr>
              <w:spacing w:line="360" w:lineRule="auto"/>
              <w:ind w:left="144"/>
              <w:jc w:val="center"/>
              <w:rPr>
                <w:rFonts w:ascii="Times New Roman" w:hAnsi="Times New Roman" w:cs="Times New Roman"/>
                <w:b w:val="0"/>
                <w:sz w:val="24"/>
                <w:szCs w:val="24"/>
              </w:rPr>
            </w:pPr>
            <w:r w:rsidRPr="00DE4540">
              <w:rPr>
                <w:rFonts w:ascii="Times New Roman" w:hAnsi="Times New Roman" w:cs="Times New Roman"/>
                <w:b w:val="0"/>
                <w:sz w:val="24"/>
                <w:szCs w:val="24"/>
              </w:rPr>
              <w:t>&lt;24hrs</w:t>
            </w:r>
          </w:p>
        </w:tc>
        <w:tc>
          <w:tcPr>
            <w:tcW w:w="1095" w:type="pct"/>
            <w:gridSpan w:val="2"/>
            <w:shd w:val="clear" w:color="auto" w:fill="auto"/>
          </w:tcPr>
          <w:p w14:paraId="5E9C1DE8" w14:textId="5395F8CD" w:rsidR="00E25A6E" w:rsidRPr="00DE4540" w:rsidRDefault="00E25A6E" w:rsidP="00151A69">
            <w:pPr>
              <w:spacing w:line="360" w:lineRule="auto"/>
              <w:ind w:left="22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DE4540">
              <w:rPr>
                <w:rFonts w:ascii="Times New Roman" w:hAnsi="Times New Roman" w:cs="Times New Roman"/>
                <w:b/>
                <w:sz w:val="24"/>
                <w:szCs w:val="24"/>
              </w:rPr>
              <w:t>30</w:t>
            </w:r>
          </w:p>
        </w:tc>
        <w:tc>
          <w:tcPr>
            <w:tcW w:w="1425" w:type="pct"/>
            <w:shd w:val="clear" w:color="auto" w:fill="auto"/>
          </w:tcPr>
          <w:p w14:paraId="52D01723" w14:textId="4F8C473E" w:rsidR="00E25A6E" w:rsidRPr="00DE4540" w:rsidRDefault="00E25A6E"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DE4540">
              <w:rPr>
                <w:rFonts w:ascii="Times New Roman" w:hAnsi="Times New Roman" w:cs="Times New Roman"/>
                <w:b/>
                <w:sz w:val="24"/>
                <w:szCs w:val="24"/>
              </w:rPr>
              <w:t>4.1</w:t>
            </w:r>
          </w:p>
        </w:tc>
      </w:tr>
      <w:tr w:rsidR="00E25A6E" w:rsidRPr="00DE4540" w14:paraId="5F883572" w14:textId="77777777" w:rsidTr="00151A6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480" w:type="pct"/>
            <w:shd w:val="clear" w:color="auto" w:fill="auto"/>
          </w:tcPr>
          <w:p w14:paraId="22744208" w14:textId="77777777" w:rsidR="00E25A6E" w:rsidRPr="00DE4540" w:rsidRDefault="00E25A6E"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rPr>
              <w:t>1-7 days</w:t>
            </w:r>
          </w:p>
        </w:tc>
        <w:tc>
          <w:tcPr>
            <w:tcW w:w="1095" w:type="pct"/>
            <w:gridSpan w:val="2"/>
            <w:shd w:val="clear" w:color="auto" w:fill="auto"/>
          </w:tcPr>
          <w:p w14:paraId="61160445" w14:textId="6421886E" w:rsidR="00E25A6E" w:rsidRPr="00DE4540" w:rsidRDefault="00E25A6E" w:rsidP="00151A6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275</w:t>
            </w:r>
          </w:p>
        </w:tc>
        <w:tc>
          <w:tcPr>
            <w:tcW w:w="1425" w:type="pct"/>
            <w:shd w:val="clear" w:color="auto" w:fill="auto"/>
          </w:tcPr>
          <w:p w14:paraId="24AEC354" w14:textId="79E1EB3A" w:rsidR="00E25A6E" w:rsidRPr="00DE4540" w:rsidRDefault="00E25A6E" w:rsidP="00151A69">
            <w:pPr>
              <w:spacing w:line="360" w:lineRule="auto"/>
              <w:ind w:left="14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38</w:t>
            </w:r>
          </w:p>
        </w:tc>
      </w:tr>
      <w:tr w:rsidR="00E25A6E" w:rsidRPr="00DE4540" w14:paraId="64031BCD" w14:textId="77777777" w:rsidTr="00151A69">
        <w:trPr>
          <w:trHeight w:val="298"/>
        </w:trPr>
        <w:tc>
          <w:tcPr>
            <w:cnfStyle w:val="001000000000" w:firstRow="0" w:lastRow="0" w:firstColumn="1" w:lastColumn="0" w:oddVBand="0" w:evenVBand="0" w:oddHBand="0" w:evenHBand="0" w:firstRowFirstColumn="0" w:firstRowLastColumn="0" w:lastRowFirstColumn="0" w:lastRowLastColumn="0"/>
            <w:tcW w:w="2480" w:type="pct"/>
            <w:tcBorders>
              <w:bottom w:val="single" w:sz="4" w:space="0" w:color="auto"/>
            </w:tcBorders>
            <w:shd w:val="clear" w:color="auto" w:fill="auto"/>
          </w:tcPr>
          <w:p w14:paraId="07773EA5" w14:textId="77777777" w:rsidR="00E25A6E" w:rsidRPr="00DE4540" w:rsidRDefault="00E25A6E" w:rsidP="00151A69">
            <w:pPr>
              <w:spacing w:line="360" w:lineRule="auto"/>
              <w:jc w:val="center"/>
              <w:rPr>
                <w:rFonts w:ascii="Times New Roman" w:hAnsi="Times New Roman" w:cs="Times New Roman"/>
                <w:b w:val="0"/>
                <w:sz w:val="24"/>
                <w:szCs w:val="24"/>
              </w:rPr>
            </w:pPr>
            <w:r w:rsidRPr="00DE4540">
              <w:rPr>
                <w:rFonts w:ascii="Times New Roman" w:hAnsi="Times New Roman" w:cs="Times New Roman"/>
                <w:b w:val="0"/>
                <w:sz w:val="24"/>
                <w:szCs w:val="24"/>
                <w:u w:val="single"/>
              </w:rPr>
              <w:t>&gt;</w:t>
            </w:r>
            <w:r w:rsidRPr="00DE4540">
              <w:rPr>
                <w:rFonts w:ascii="Times New Roman" w:hAnsi="Times New Roman" w:cs="Times New Roman"/>
                <w:b w:val="0"/>
                <w:sz w:val="24"/>
                <w:szCs w:val="24"/>
              </w:rPr>
              <w:t>7 days</w:t>
            </w:r>
          </w:p>
        </w:tc>
        <w:tc>
          <w:tcPr>
            <w:tcW w:w="1095" w:type="pct"/>
            <w:gridSpan w:val="2"/>
            <w:tcBorders>
              <w:bottom w:val="single" w:sz="4" w:space="0" w:color="auto"/>
            </w:tcBorders>
            <w:shd w:val="clear" w:color="auto" w:fill="auto"/>
          </w:tcPr>
          <w:p w14:paraId="04AAE675" w14:textId="757BC3DE" w:rsidR="00E25A6E" w:rsidRPr="00DE4540" w:rsidRDefault="00E25A6E" w:rsidP="00151A6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418</w:t>
            </w:r>
          </w:p>
        </w:tc>
        <w:tc>
          <w:tcPr>
            <w:tcW w:w="1425" w:type="pct"/>
            <w:tcBorders>
              <w:bottom w:val="single" w:sz="4" w:space="0" w:color="auto"/>
            </w:tcBorders>
            <w:shd w:val="clear" w:color="auto" w:fill="auto"/>
          </w:tcPr>
          <w:p w14:paraId="2B57D7EB" w14:textId="6B0A0C00" w:rsidR="00E25A6E" w:rsidRPr="00DE4540" w:rsidRDefault="00E25A6E" w:rsidP="00151A69">
            <w:pPr>
              <w:spacing w:line="360" w:lineRule="auto"/>
              <w:ind w:left="14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57.8</w:t>
            </w:r>
          </w:p>
        </w:tc>
      </w:tr>
    </w:tbl>
    <w:p w14:paraId="664E619C" w14:textId="77777777" w:rsidR="00786DBC" w:rsidRDefault="00786DBC" w:rsidP="00786DBC">
      <w:pPr>
        <w:spacing w:line="360" w:lineRule="auto"/>
        <w:rPr>
          <w:rFonts w:ascii="Times New Roman" w:hAnsi="Times New Roman" w:cs="Times New Roman"/>
          <w:b/>
          <w:sz w:val="24"/>
        </w:rPr>
      </w:pPr>
    </w:p>
    <w:p w14:paraId="6B00AC3F" w14:textId="0B6BCB28" w:rsidR="00786DBC" w:rsidRPr="00E60D67" w:rsidRDefault="00786DBC" w:rsidP="00786DBC">
      <w:pPr>
        <w:spacing w:line="360" w:lineRule="auto"/>
        <w:rPr>
          <w:rFonts w:ascii="Times New Roman" w:hAnsi="Times New Roman" w:cs="Times New Roman"/>
          <w:sz w:val="24"/>
        </w:rPr>
      </w:pPr>
      <w:r w:rsidRPr="00E60D67">
        <w:rPr>
          <w:rFonts w:ascii="Times New Roman" w:hAnsi="Times New Roman" w:cs="Times New Roman"/>
          <w:b/>
          <w:sz w:val="24"/>
        </w:rPr>
        <w:lastRenderedPageBreak/>
        <w:t xml:space="preserve">Table </w:t>
      </w:r>
      <w:r>
        <w:rPr>
          <w:rFonts w:ascii="Times New Roman" w:hAnsi="Times New Roman" w:cs="Times New Roman"/>
          <w:b/>
          <w:sz w:val="24"/>
        </w:rPr>
        <w:t>2</w:t>
      </w:r>
      <w:r w:rsidRPr="00E60D67">
        <w:rPr>
          <w:rFonts w:ascii="Times New Roman" w:hAnsi="Times New Roman" w:cs="Times New Roman"/>
          <w:b/>
          <w:sz w:val="24"/>
        </w:rPr>
        <w:t>:</w:t>
      </w:r>
      <w:r w:rsidRPr="00E60D67">
        <w:rPr>
          <w:sz w:val="24"/>
        </w:rPr>
        <w:t xml:space="preserve"> </w:t>
      </w:r>
      <w:r w:rsidRPr="00E60D67">
        <w:rPr>
          <w:rFonts w:ascii="Times New Roman" w:hAnsi="Times New Roman" w:cs="Times New Roman"/>
          <w:sz w:val="24"/>
        </w:rPr>
        <w:t>Medical and obstetric related characteristics of the mothers study participants who were admitted at Neonatal intensive Care Unit of HU-CSH, from May 2019 to April 2021 in Hawassa, Sidama Regional State, Ethiopia, 2021.</w:t>
      </w:r>
      <w:bookmarkEnd w:id="413"/>
    </w:p>
    <w:tbl>
      <w:tblPr>
        <w:tblStyle w:val="PlainTable41"/>
        <w:tblpPr w:leftFromText="180" w:rightFromText="180" w:vertAnchor="text" w:tblpY="1"/>
        <w:tblW w:w="4748" w:type="pct"/>
        <w:tblLook w:val="04A0" w:firstRow="1" w:lastRow="0" w:firstColumn="1" w:lastColumn="0" w:noHBand="0" w:noVBand="1"/>
      </w:tblPr>
      <w:tblGrid>
        <w:gridCol w:w="3753"/>
        <w:gridCol w:w="2610"/>
        <w:gridCol w:w="2611"/>
      </w:tblGrid>
      <w:tr w:rsidR="00786DBC" w:rsidRPr="00DE4540" w14:paraId="136E89AE" w14:textId="77777777" w:rsidTr="00836A8F">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091" w:type="pct"/>
            <w:tcBorders>
              <w:top w:val="single" w:sz="4" w:space="0" w:color="auto"/>
              <w:bottom w:val="single" w:sz="4" w:space="0" w:color="auto"/>
            </w:tcBorders>
            <w:shd w:val="clear" w:color="auto" w:fill="auto"/>
          </w:tcPr>
          <w:p w14:paraId="13DCE2FA" w14:textId="77777777" w:rsidR="00786DBC" w:rsidRPr="00DE4540" w:rsidRDefault="00786DBC" w:rsidP="00836A8F">
            <w:pPr>
              <w:spacing w:line="276" w:lineRule="auto"/>
              <w:jc w:val="both"/>
              <w:rPr>
                <w:rFonts w:ascii="Times New Roman" w:hAnsi="Times New Roman" w:cs="Times New Roman"/>
                <w:sz w:val="24"/>
                <w:szCs w:val="24"/>
              </w:rPr>
            </w:pPr>
            <w:bookmarkStart w:id="414" w:name="_Toc83803088"/>
            <w:bookmarkStart w:id="415" w:name="_Toc75591845"/>
            <w:r w:rsidRPr="00DE4540">
              <w:rPr>
                <w:rFonts w:ascii="Times New Roman" w:hAnsi="Times New Roman" w:cs="Times New Roman"/>
                <w:sz w:val="24"/>
                <w:szCs w:val="24"/>
              </w:rPr>
              <w:t>Variables  (n=723)</w:t>
            </w:r>
          </w:p>
        </w:tc>
        <w:tc>
          <w:tcPr>
            <w:tcW w:w="1454" w:type="pct"/>
            <w:tcBorders>
              <w:top w:val="single" w:sz="4" w:space="0" w:color="auto"/>
              <w:bottom w:val="single" w:sz="4" w:space="0" w:color="auto"/>
            </w:tcBorders>
            <w:shd w:val="clear" w:color="auto" w:fill="auto"/>
          </w:tcPr>
          <w:p w14:paraId="1BFC4E7D" w14:textId="77777777" w:rsidR="00786DBC" w:rsidRPr="00DE4540" w:rsidRDefault="00786DB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416" w:author="wireless" w:date="2022-02-12T09:10:00Z">
                <w:pPr>
                  <w:framePr w:hSpace="180" w:wrap="around" w:vAnchor="text" w:hAnchor="text" w:y="1"/>
                  <w:spacing w:line="276" w:lineRule="auto"/>
                  <w:jc w:val="both"/>
                  <w:cnfStyle w:val="100000000000" w:firstRow="1" w:lastRow="0" w:firstColumn="0" w:lastColumn="0" w:oddVBand="0" w:evenVBand="0" w:oddHBand="0" w:evenHBand="0" w:firstRowFirstColumn="0" w:firstRowLastColumn="0" w:lastRowFirstColumn="0" w:lastRowLastColumn="0"/>
                </w:pPr>
              </w:pPrChange>
            </w:pPr>
            <w:r w:rsidRPr="00DE4540">
              <w:rPr>
                <w:rFonts w:ascii="Times New Roman" w:hAnsi="Times New Roman" w:cs="Times New Roman"/>
                <w:sz w:val="24"/>
                <w:szCs w:val="24"/>
              </w:rPr>
              <w:t>Frequency</w:t>
            </w:r>
          </w:p>
        </w:tc>
        <w:tc>
          <w:tcPr>
            <w:tcW w:w="1455" w:type="pct"/>
            <w:tcBorders>
              <w:top w:val="single" w:sz="4" w:space="0" w:color="auto"/>
              <w:bottom w:val="single" w:sz="4" w:space="0" w:color="auto"/>
            </w:tcBorders>
            <w:shd w:val="clear" w:color="auto" w:fill="auto"/>
          </w:tcPr>
          <w:p w14:paraId="395BD7B2" w14:textId="77777777" w:rsidR="00786DBC" w:rsidRPr="00DE4540" w:rsidRDefault="00786DB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Change w:id="417" w:author="wireless" w:date="2022-02-12T09:10:00Z">
                <w:pPr>
                  <w:framePr w:hSpace="180" w:wrap="around" w:vAnchor="text" w:hAnchor="text" w:y="1"/>
                  <w:spacing w:line="276" w:lineRule="auto"/>
                  <w:jc w:val="both"/>
                  <w:cnfStyle w:val="100000000000" w:firstRow="1" w:lastRow="0" w:firstColumn="0" w:lastColumn="0" w:oddVBand="0" w:evenVBand="0" w:oddHBand="0" w:evenHBand="0" w:firstRowFirstColumn="0" w:firstRowLastColumn="0" w:lastRowFirstColumn="0" w:lastRowLastColumn="0"/>
                </w:pPr>
              </w:pPrChange>
            </w:pPr>
            <w:r w:rsidRPr="00DE4540">
              <w:rPr>
                <w:rFonts w:ascii="Times New Roman" w:hAnsi="Times New Roman" w:cs="Times New Roman"/>
                <w:sz w:val="24"/>
                <w:szCs w:val="24"/>
              </w:rPr>
              <w:t>Percent</w:t>
            </w:r>
          </w:p>
        </w:tc>
      </w:tr>
      <w:tr w:rsidR="00786DBC" w:rsidRPr="00DE4540" w14:paraId="4DB50EED" w14:textId="77777777" w:rsidTr="00836A8F">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tcBorders>
            <w:shd w:val="clear" w:color="auto" w:fill="auto"/>
          </w:tcPr>
          <w:p w14:paraId="12A48CAA" w14:textId="77777777" w:rsidR="00786DBC" w:rsidRPr="00DE4540" w:rsidRDefault="00786DBC" w:rsidP="00836A8F">
            <w:pPr>
              <w:spacing w:line="276" w:lineRule="auto"/>
              <w:rPr>
                <w:rFonts w:ascii="Times New Roman" w:hAnsi="Times New Roman" w:cs="Times New Roman"/>
                <w:sz w:val="24"/>
                <w:szCs w:val="24"/>
              </w:rPr>
            </w:pPr>
            <w:r w:rsidRPr="00DE4540">
              <w:rPr>
                <w:rFonts w:ascii="Times New Roman" w:hAnsi="Times New Roman" w:cs="Times New Roman"/>
                <w:sz w:val="24"/>
                <w:szCs w:val="24"/>
              </w:rPr>
              <w:t>Mode of Delivery</w:t>
            </w:r>
          </w:p>
        </w:tc>
      </w:tr>
      <w:tr w:rsidR="00786DBC" w:rsidRPr="00DE4540" w14:paraId="4517ECBA" w14:textId="77777777" w:rsidTr="00836A8F">
        <w:trPr>
          <w:trHeight w:val="183"/>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360A8AA4" w14:textId="77777777" w:rsidR="00786DBC" w:rsidRPr="00DE4540" w:rsidRDefault="00786DBC" w:rsidP="00836A8F">
            <w:pPr>
              <w:tabs>
                <w:tab w:val="left" w:pos="360"/>
              </w:tabs>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Spontaneous VD</w:t>
            </w:r>
          </w:p>
        </w:tc>
        <w:tc>
          <w:tcPr>
            <w:tcW w:w="1454" w:type="pct"/>
            <w:shd w:val="clear" w:color="auto" w:fill="auto"/>
          </w:tcPr>
          <w:p w14:paraId="4D7588AC" w14:textId="77777777"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406</w:t>
            </w:r>
          </w:p>
        </w:tc>
        <w:tc>
          <w:tcPr>
            <w:tcW w:w="1455" w:type="pct"/>
            <w:shd w:val="clear" w:color="auto" w:fill="auto"/>
          </w:tcPr>
          <w:p w14:paraId="3109192F" w14:textId="77777777"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56.2</w:t>
            </w:r>
          </w:p>
        </w:tc>
      </w:tr>
      <w:tr w:rsidR="00786DBC" w:rsidRPr="00DE4540" w14:paraId="42206BCC" w14:textId="77777777" w:rsidTr="00836A8F">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41E16E71" w14:textId="77777777" w:rsidR="00786DBC" w:rsidRPr="00DE4540" w:rsidRDefault="00786DBC" w:rsidP="00836A8F">
            <w:pPr>
              <w:tabs>
                <w:tab w:val="left" w:pos="360"/>
              </w:tabs>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Cesarean section</w:t>
            </w:r>
          </w:p>
        </w:tc>
        <w:tc>
          <w:tcPr>
            <w:tcW w:w="1454" w:type="pct"/>
            <w:shd w:val="clear" w:color="auto" w:fill="auto"/>
          </w:tcPr>
          <w:p w14:paraId="0056BAD9" w14:textId="77777777" w:rsidR="00786DBC" w:rsidRPr="00DE4540" w:rsidRDefault="00786DBC"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305</w:t>
            </w:r>
          </w:p>
        </w:tc>
        <w:tc>
          <w:tcPr>
            <w:tcW w:w="1455" w:type="pct"/>
            <w:shd w:val="clear" w:color="auto" w:fill="auto"/>
          </w:tcPr>
          <w:p w14:paraId="1A4AC97C" w14:textId="77777777" w:rsidR="00786DBC" w:rsidRPr="00DE4540" w:rsidRDefault="00786DBC" w:rsidP="00836A8F">
            <w:pPr>
              <w:spacing w:line="276" w:lineRule="auto"/>
              <w:ind w:left="13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42.2</w:t>
            </w:r>
          </w:p>
        </w:tc>
      </w:tr>
      <w:tr w:rsidR="00786DBC" w:rsidRPr="00DE4540" w14:paraId="0978D145" w14:textId="77777777" w:rsidTr="00836A8F">
        <w:trPr>
          <w:trHeight w:val="284"/>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70D43978" w14:textId="77777777" w:rsidR="00786DBC" w:rsidRPr="00DE4540" w:rsidRDefault="00786DBC" w:rsidP="00836A8F">
            <w:pPr>
              <w:tabs>
                <w:tab w:val="left" w:pos="360"/>
              </w:tabs>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Instrumental</w:t>
            </w:r>
          </w:p>
        </w:tc>
        <w:tc>
          <w:tcPr>
            <w:tcW w:w="1454" w:type="pct"/>
            <w:shd w:val="clear" w:color="auto" w:fill="auto"/>
          </w:tcPr>
          <w:p w14:paraId="18ADA423" w14:textId="5CC6EFB9"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12</w:t>
            </w:r>
          </w:p>
        </w:tc>
        <w:tc>
          <w:tcPr>
            <w:tcW w:w="1455" w:type="pct"/>
            <w:shd w:val="clear" w:color="auto" w:fill="auto"/>
          </w:tcPr>
          <w:p w14:paraId="587E89C9" w14:textId="77777777"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1.7</w:t>
            </w:r>
          </w:p>
        </w:tc>
      </w:tr>
      <w:tr w:rsidR="00786DBC" w:rsidRPr="00DE4540" w14:paraId="6E2E2C4A" w14:textId="77777777" w:rsidTr="00836A8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7B00F118" w14:textId="77777777" w:rsidR="00786DBC" w:rsidRPr="00DE4540" w:rsidRDefault="00786DBC" w:rsidP="00836A8F">
            <w:pPr>
              <w:spacing w:line="276" w:lineRule="auto"/>
              <w:rPr>
                <w:rFonts w:ascii="Times New Roman" w:hAnsi="Times New Roman" w:cs="Times New Roman"/>
                <w:sz w:val="24"/>
                <w:szCs w:val="24"/>
              </w:rPr>
            </w:pPr>
            <w:r w:rsidRPr="00DE4540">
              <w:rPr>
                <w:rFonts w:ascii="Times New Roman" w:hAnsi="Times New Roman" w:cs="Times New Roman"/>
                <w:sz w:val="24"/>
                <w:szCs w:val="24"/>
              </w:rPr>
              <w:t>Multiple pregnancy</w:t>
            </w:r>
          </w:p>
        </w:tc>
      </w:tr>
      <w:tr w:rsidR="00786DBC" w:rsidRPr="00DE4540" w14:paraId="1A740493" w14:textId="77777777" w:rsidTr="00836A8F">
        <w:trPr>
          <w:trHeight w:val="239"/>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7C65F569"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Yes</w:t>
            </w:r>
          </w:p>
        </w:tc>
        <w:tc>
          <w:tcPr>
            <w:tcW w:w="1454" w:type="pct"/>
            <w:shd w:val="clear" w:color="auto" w:fill="auto"/>
          </w:tcPr>
          <w:p w14:paraId="6E84B7F3" w14:textId="56E760F3"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79</w:t>
            </w:r>
          </w:p>
        </w:tc>
        <w:tc>
          <w:tcPr>
            <w:tcW w:w="1455" w:type="pct"/>
            <w:shd w:val="clear" w:color="auto" w:fill="auto"/>
          </w:tcPr>
          <w:p w14:paraId="7491DA63" w14:textId="77777777"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10.9</w:t>
            </w:r>
          </w:p>
        </w:tc>
      </w:tr>
      <w:tr w:rsidR="00786DBC" w:rsidRPr="00DE4540" w14:paraId="5061F509" w14:textId="77777777" w:rsidTr="00836A8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6FE03193"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No</w:t>
            </w:r>
          </w:p>
        </w:tc>
        <w:tc>
          <w:tcPr>
            <w:tcW w:w="1454" w:type="pct"/>
            <w:shd w:val="clear" w:color="auto" w:fill="auto"/>
          </w:tcPr>
          <w:p w14:paraId="06DABAC2" w14:textId="057F34D4" w:rsidR="00786DBC" w:rsidRPr="00DE4540" w:rsidRDefault="00786DBC"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644</w:t>
            </w:r>
          </w:p>
        </w:tc>
        <w:tc>
          <w:tcPr>
            <w:tcW w:w="1455" w:type="pct"/>
            <w:shd w:val="clear" w:color="auto" w:fill="auto"/>
          </w:tcPr>
          <w:p w14:paraId="103B5CC0" w14:textId="77777777" w:rsidR="00786DBC" w:rsidRPr="00DE4540" w:rsidRDefault="00786DBC" w:rsidP="00836A8F">
            <w:pPr>
              <w:spacing w:line="276" w:lineRule="auto"/>
              <w:ind w:left="13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89.1</w:t>
            </w:r>
          </w:p>
        </w:tc>
      </w:tr>
      <w:tr w:rsidR="00786DBC" w:rsidRPr="00DE4540" w14:paraId="453CA058" w14:textId="77777777" w:rsidTr="00836A8F">
        <w:trPr>
          <w:trHeight w:val="239"/>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59023874" w14:textId="77777777" w:rsidR="00786DBC" w:rsidRPr="00DE4540" w:rsidRDefault="00786DBC" w:rsidP="00836A8F">
            <w:pPr>
              <w:spacing w:line="276" w:lineRule="auto"/>
              <w:rPr>
                <w:rFonts w:ascii="Times New Roman" w:hAnsi="Times New Roman" w:cs="Times New Roman"/>
                <w:sz w:val="24"/>
                <w:szCs w:val="24"/>
              </w:rPr>
            </w:pPr>
            <w:r w:rsidRPr="00DE4540">
              <w:rPr>
                <w:rFonts w:ascii="Times New Roman" w:hAnsi="Times New Roman" w:cs="Times New Roman"/>
                <w:sz w:val="24"/>
                <w:szCs w:val="24"/>
              </w:rPr>
              <w:t>Number of parity</w:t>
            </w:r>
          </w:p>
        </w:tc>
      </w:tr>
      <w:tr w:rsidR="00786DBC" w:rsidRPr="00DE4540" w14:paraId="50DDEB80" w14:textId="77777777" w:rsidTr="00836A8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41E02084"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≤2</w:t>
            </w:r>
          </w:p>
        </w:tc>
        <w:tc>
          <w:tcPr>
            <w:tcW w:w="1454" w:type="pct"/>
            <w:shd w:val="clear" w:color="auto" w:fill="auto"/>
          </w:tcPr>
          <w:p w14:paraId="4E4C4BE8" w14:textId="7C1A67BA" w:rsidR="00786DBC" w:rsidRPr="00DE4540" w:rsidRDefault="00786DBC"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466</w:t>
            </w:r>
          </w:p>
        </w:tc>
        <w:tc>
          <w:tcPr>
            <w:tcW w:w="1455" w:type="pct"/>
            <w:shd w:val="clear" w:color="auto" w:fill="auto"/>
          </w:tcPr>
          <w:p w14:paraId="6008E8F5" w14:textId="1C0A4C0D" w:rsidR="00786DBC" w:rsidRPr="00DE4540" w:rsidRDefault="00786DBC" w:rsidP="00836A8F">
            <w:pPr>
              <w:spacing w:line="276" w:lineRule="auto"/>
              <w:ind w:left="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64.5</w:t>
            </w:r>
          </w:p>
        </w:tc>
      </w:tr>
      <w:tr w:rsidR="00786DBC" w:rsidRPr="00DE4540" w14:paraId="212879AA" w14:textId="77777777" w:rsidTr="00836A8F">
        <w:trPr>
          <w:trHeight w:val="346"/>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6CA067F0"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&gt;2</w:t>
            </w:r>
          </w:p>
        </w:tc>
        <w:tc>
          <w:tcPr>
            <w:tcW w:w="1454" w:type="pct"/>
            <w:shd w:val="clear" w:color="auto" w:fill="auto"/>
          </w:tcPr>
          <w:p w14:paraId="60C0453E" w14:textId="52143D67"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257</w:t>
            </w:r>
          </w:p>
        </w:tc>
        <w:tc>
          <w:tcPr>
            <w:tcW w:w="1455" w:type="pct"/>
            <w:shd w:val="clear" w:color="auto" w:fill="auto"/>
          </w:tcPr>
          <w:p w14:paraId="4B2D3A75" w14:textId="6D847879"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35.5</w:t>
            </w:r>
          </w:p>
        </w:tc>
      </w:tr>
      <w:tr w:rsidR="00786DBC" w:rsidRPr="00DE4540" w14:paraId="57AC3C34" w14:textId="77777777" w:rsidTr="00836A8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28D03C76" w14:textId="77777777" w:rsidR="00786DBC" w:rsidRPr="00DE4540" w:rsidRDefault="00786DBC" w:rsidP="00836A8F">
            <w:pPr>
              <w:spacing w:line="276" w:lineRule="auto"/>
              <w:rPr>
                <w:rFonts w:ascii="Times New Roman" w:hAnsi="Times New Roman" w:cs="Times New Roman"/>
                <w:sz w:val="24"/>
                <w:szCs w:val="24"/>
              </w:rPr>
            </w:pPr>
            <w:r w:rsidRPr="00DE4540">
              <w:rPr>
                <w:rFonts w:ascii="Times New Roman" w:hAnsi="Times New Roman" w:cs="Times New Roman"/>
                <w:sz w:val="24"/>
                <w:szCs w:val="24"/>
              </w:rPr>
              <w:t>Number of Gravidity</w:t>
            </w:r>
          </w:p>
        </w:tc>
      </w:tr>
      <w:tr w:rsidR="00786DBC" w:rsidRPr="00DE4540" w14:paraId="7BC72FCD" w14:textId="77777777" w:rsidTr="00836A8F">
        <w:trPr>
          <w:trHeight w:val="266"/>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058E7FB8"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sz w:val="24"/>
                <w:szCs w:val="24"/>
              </w:rPr>
              <w:t>≤2</w:t>
            </w:r>
          </w:p>
        </w:tc>
        <w:tc>
          <w:tcPr>
            <w:tcW w:w="1454" w:type="pct"/>
            <w:shd w:val="clear" w:color="auto" w:fill="auto"/>
          </w:tcPr>
          <w:p w14:paraId="46C66DBD" w14:textId="0E0EB4EB"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354</w:t>
            </w:r>
          </w:p>
        </w:tc>
        <w:tc>
          <w:tcPr>
            <w:tcW w:w="1455" w:type="pct"/>
            <w:shd w:val="clear" w:color="auto" w:fill="auto"/>
          </w:tcPr>
          <w:p w14:paraId="456CD8D5" w14:textId="653F51B1"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49</w:t>
            </w:r>
          </w:p>
        </w:tc>
      </w:tr>
      <w:tr w:rsidR="00786DBC" w:rsidRPr="00DE4540" w14:paraId="266EA442" w14:textId="77777777" w:rsidTr="00836A8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2381D62B"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sz w:val="24"/>
                <w:szCs w:val="24"/>
              </w:rPr>
              <w:t>&gt;2</w:t>
            </w:r>
          </w:p>
        </w:tc>
        <w:tc>
          <w:tcPr>
            <w:tcW w:w="1454" w:type="pct"/>
            <w:shd w:val="clear" w:color="auto" w:fill="auto"/>
          </w:tcPr>
          <w:p w14:paraId="4701EB7D" w14:textId="492DE797" w:rsidR="00786DBC" w:rsidRPr="00DE4540" w:rsidRDefault="00786DBC"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369</w:t>
            </w:r>
          </w:p>
        </w:tc>
        <w:tc>
          <w:tcPr>
            <w:tcW w:w="1455" w:type="pct"/>
            <w:shd w:val="clear" w:color="auto" w:fill="auto"/>
          </w:tcPr>
          <w:p w14:paraId="2FB3F945" w14:textId="011A621A" w:rsidR="00786DBC" w:rsidRPr="00DE4540" w:rsidRDefault="00786DBC" w:rsidP="00836A8F">
            <w:pPr>
              <w:spacing w:line="276" w:lineRule="auto"/>
              <w:ind w:left="13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51</w:t>
            </w:r>
          </w:p>
        </w:tc>
      </w:tr>
      <w:tr w:rsidR="00786DBC" w:rsidRPr="00DE4540" w14:paraId="557E5C7F" w14:textId="77777777" w:rsidTr="00836A8F">
        <w:trPr>
          <w:trHeight w:val="348"/>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093BFE70" w14:textId="0024BEFC" w:rsidR="00786DBC" w:rsidRPr="00DE4540" w:rsidRDefault="00786DBC" w:rsidP="00836A8F">
            <w:pPr>
              <w:spacing w:line="276" w:lineRule="auto"/>
              <w:rPr>
                <w:rFonts w:ascii="Times New Roman" w:hAnsi="Times New Roman" w:cs="Times New Roman"/>
                <w:b w:val="0"/>
                <w:bCs w:val="0"/>
                <w:sz w:val="24"/>
                <w:szCs w:val="24"/>
              </w:rPr>
            </w:pPr>
            <w:r w:rsidRPr="00DE4540">
              <w:rPr>
                <w:rFonts w:ascii="Times New Roman" w:hAnsi="Times New Roman" w:cs="Times New Roman"/>
                <w:sz w:val="24"/>
                <w:szCs w:val="24"/>
              </w:rPr>
              <w:t>ANC Follow Up</w:t>
            </w:r>
          </w:p>
        </w:tc>
        <w:tc>
          <w:tcPr>
            <w:tcW w:w="1454" w:type="pct"/>
            <w:shd w:val="clear" w:color="auto" w:fill="auto"/>
          </w:tcPr>
          <w:p w14:paraId="649A76DB" w14:textId="0278FCE0"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55" w:type="pct"/>
            <w:shd w:val="clear" w:color="auto" w:fill="auto"/>
          </w:tcPr>
          <w:p w14:paraId="547988B5" w14:textId="3E8FD7BF"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51A69" w:rsidRPr="00DE4540" w14:paraId="5944361D" w14:textId="77777777" w:rsidTr="00836A8F">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0228DA60" w14:textId="64D951D2" w:rsidR="00151A69" w:rsidRPr="00DE4540" w:rsidRDefault="00151A69" w:rsidP="00836A8F">
            <w:pPr>
              <w:spacing w:line="276" w:lineRule="auto"/>
              <w:jc w:val="center"/>
              <w:rPr>
                <w:rFonts w:ascii="Times New Roman" w:hAnsi="Times New Roman" w:cs="Times New Roman"/>
                <w:sz w:val="24"/>
                <w:szCs w:val="24"/>
              </w:rPr>
            </w:pPr>
            <w:r w:rsidRPr="00DE4540">
              <w:rPr>
                <w:rFonts w:ascii="Times New Roman" w:hAnsi="Times New Roman" w:cs="Times New Roman"/>
                <w:b w:val="0"/>
                <w:sz w:val="24"/>
                <w:szCs w:val="24"/>
              </w:rPr>
              <w:t>Yes</w:t>
            </w:r>
          </w:p>
        </w:tc>
        <w:tc>
          <w:tcPr>
            <w:tcW w:w="1454" w:type="pct"/>
            <w:shd w:val="clear" w:color="auto" w:fill="auto"/>
          </w:tcPr>
          <w:p w14:paraId="744E4D98" w14:textId="6C32358B" w:rsidR="00151A69" w:rsidRDefault="00151A69"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684</w:t>
            </w:r>
          </w:p>
        </w:tc>
        <w:tc>
          <w:tcPr>
            <w:tcW w:w="1455" w:type="pct"/>
            <w:shd w:val="clear" w:color="auto" w:fill="auto"/>
          </w:tcPr>
          <w:p w14:paraId="7B03BBB0" w14:textId="5D3CF4E1" w:rsidR="00151A69" w:rsidRDefault="00151A69" w:rsidP="00836A8F">
            <w:pPr>
              <w:spacing w:line="276" w:lineRule="auto"/>
              <w:ind w:left="13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94.6</w:t>
            </w:r>
          </w:p>
        </w:tc>
      </w:tr>
      <w:tr w:rsidR="00786DBC" w:rsidRPr="00DE4540" w14:paraId="420FCE92" w14:textId="77777777" w:rsidTr="00836A8F">
        <w:trPr>
          <w:trHeight w:val="239"/>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6BAF5EAF"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No</w:t>
            </w:r>
          </w:p>
        </w:tc>
        <w:tc>
          <w:tcPr>
            <w:tcW w:w="1454" w:type="pct"/>
            <w:shd w:val="clear" w:color="auto" w:fill="auto"/>
          </w:tcPr>
          <w:p w14:paraId="41D044A7" w14:textId="068B49F6"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39</w:t>
            </w:r>
          </w:p>
        </w:tc>
        <w:tc>
          <w:tcPr>
            <w:tcW w:w="1455" w:type="pct"/>
            <w:shd w:val="clear" w:color="auto" w:fill="auto"/>
          </w:tcPr>
          <w:p w14:paraId="6DE695DA" w14:textId="28A11D43"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5.4</w:t>
            </w:r>
          </w:p>
        </w:tc>
      </w:tr>
      <w:tr w:rsidR="00786DBC" w:rsidRPr="00DE4540" w14:paraId="5A3755CA" w14:textId="77777777" w:rsidTr="00836A8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737492F9" w14:textId="77777777" w:rsidR="00786DBC" w:rsidRPr="00DE4540" w:rsidRDefault="00786DBC" w:rsidP="00836A8F">
            <w:pPr>
              <w:spacing w:line="276" w:lineRule="auto"/>
              <w:rPr>
                <w:rFonts w:ascii="Times New Roman" w:hAnsi="Times New Roman" w:cs="Times New Roman"/>
                <w:sz w:val="24"/>
                <w:szCs w:val="24"/>
              </w:rPr>
            </w:pPr>
            <w:r w:rsidRPr="00DE4540">
              <w:rPr>
                <w:rFonts w:ascii="Times New Roman" w:hAnsi="Times New Roman" w:cs="Times New Roman"/>
                <w:sz w:val="24"/>
                <w:szCs w:val="24"/>
              </w:rPr>
              <w:t>PROM</w:t>
            </w:r>
          </w:p>
        </w:tc>
      </w:tr>
      <w:tr w:rsidR="00786DBC" w:rsidRPr="00DE4540" w14:paraId="6661432A" w14:textId="77777777" w:rsidTr="00836A8F">
        <w:trPr>
          <w:trHeight w:val="184"/>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17E2FFA0"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Yes</w:t>
            </w:r>
          </w:p>
        </w:tc>
        <w:tc>
          <w:tcPr>
            <w:tcW w:w="1454" w:type="pct"/>
            <w:shd w:val="clear" w:color="auto" w:fill="auto"/>
          </w:tcPr>
          <w:p w14:paraId="7A755D69" w14:textId="77777777"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96</w:t>
            </w:r>
          </w:p>
        </w:tc>
        <w:tc>
          <w:tcPr>
            <w:tcW w:w="1455" w:type="pct"/>
            <w:shd w:val="clear" w:color="auto" w:fill="auto"/>
          </w:tcPr>
          <w:p w14:paraId="038D7F82" w14:textId="47EC6456"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13.9</w:t>
            </w:r>
          </w:p>
        </w:tc>
      </w:tr>
      <w:tr w:rsidR="00786DBC" w:rsidRPr="00DE4540" w14:paraId="48443937" w14:textId="77777777" w:rsidTr="00836A8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3C5A9127"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No</w:t>
            </w:r>
          </w:p>
        </w:tc>
        <w:tc>
          <w:tcPr>
            <w:tcW w:w="1454" w:type="pct"/>
            <w:shd w:val="clear" w:color="auto" w:fill="auto"/>
          </w:tcPr>
          <w:p w14:paraId="797F5869" w14:textId="52D21EA4" w:rsidR="00786DBC" w:rsidRPr="00DE4540" w:rsidRDefault="00786DBC"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627</w:t>
            </w:r>
          </w:p>
        </w:tc>
        <w:tc>
          <w:tcPr>
            <w:tcW w:w="1455" w:type="pct"/>
            <w:shd w:val="clear" w:color="auto" w:fill="auto"/>
          </w:tcPr>
          <w:p w14:paraId="256FACC8" w14:textId="61EE6CE4" w:rsidR="00786DBC" w:rsidRPr="00DE4540" w:rsidRDefault="00786DBC" w:rsidP="00836A8F">
            <w:pPr>
              <w:spacing w:line="276" w:lineRule="auto"/>
              <w:ind w:left="13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86.1</w:t>
            </w:r>
          </w:p>
        </w:tc>
      </w:tr>
      <w:tr w:rsidR="00786DBC" w:rsidRPr="00DE4540" w14:paraId="370D78A4" w14:textId="77777777" w:rsidTr="00836A8F">
        <w:trPr>
          <w:trHeight w:val="239"/>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7C53D489" w14:textId="77777777" w:rsidR="00786DBC" w:rsidRPr="00DE4540" w:rsidRDefault="00786DBC" w:rsidP="00836A8F">
            <w:pPr>
              <w:spacing w:line="276" w:lineRule="auto"/>
              <w:rPr>
                <w:rFonts w:ascii="Times New Roman" w:hAnsi="Times New Roman" w:cs="Times New Roman"/>
                <w:sz w:val="24"/>
                <w:szCs w:val="24"/>
              </w:rPr>
            </w:pPr>
            <w:r w:rsidRPr="00DE4540">
              <w:rPr>
                <w:rFonts w:ascii="Times New Roman" w:hAnsi="Times New Roman" w:cs="Times New Roman"/>
                <w:sz w:val="24"/>
                <w:szCs w:val="24"/>
              </w:rPr>
              <w:t>Abruption Placenta</w:t>
            </w:r>
          </w:p>
        </w:tc>
      </w:tr>
      <w:tr w:rsidR="00786DBC" w:rsidRPr="00DE4540" w14:paraId="2E8806FC" w14:textId="77777777" w:rsidTr="00836A8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1ADA0293"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bCs w:val="0"/>
                <w:sz w:val="24"/>
                <w:szCs w:val="24"/>
              </w:rPr>
              <w:t>Yes</w:t>
            </w:r>
          </w:p>
        </w:tc>
        <w:tc>
          <w:tcPr>
            <w:tcW w:w="1454" w:type="pct"/>
            <w:shd w:val="clear" w:color="auto" w:fill="auto"/>
          </w:tcPr>
          <w:p w14:paraId="38A17075" w14:textId="77777777" w:rsidR="00786DBC" w:rsidRPr="00DE4540" w:rsidRDefault="00786DBC"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42</w:t>
            </w:r>
          </w:p>
        </w:tc>
        <w:tc>
          <w:tcPr>
            <w:tcW w:w="1455" w:type="pct"/>
            <w:shd w:val="clear" w:color="auto" w:fill="auto"/>
          </w:tcPr>
          <w:p w14:paraId="2464150B" w14:textId="12D45593" w:rsidR="00786DBC" w:rsidRPr="00DE4540" w:rsidRDefault="00786DBC" w:rsidP="00836A8F">
            <w:pPr>
              <w:spacing w:line="276" w:lineRule="auto"/>
              <w:ind w:left="13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5.8</w:t>
            </w:r>
          </w:p>
        </w:tc>
      </w:tr>
      <w:tr w:rsidR="00786DBC" w:rsidRPr="00DE4540" w14:paraId="09AAF92F" w14:textId="77777777" w:rsidTr="00836A8F">
        <w:trPr>
          <w:trHeight w:val="258"/>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3380D008"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bCs w:val="0"/>
                <w:sz w:val="24"/>
                <w:szCs w:val="24"/>
              </w:rPr>
              <w:t>No</w:t>
            </w:r>
          </w:p>
        </w:tc>
        <w:tc>
          <w:tcPr>
            <w:tcW w:w="1454" w:type="pct"/>
            <w:shd w:val="clear" w:color="auto" w:fill="auto"/>
          </w:tcPr>
          <w:p w14:paraId="6FB99E9E" w14:textId="76E3ADB5"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681</w:t>
            </w:r>
          </w:p>
        </w:tc>
        <w:tc>
          <w:tcPr>
            <w:tcW w:w="1455" w:type="pct"/>
            <w:shd w:val="clear" w:color="auto" w:fill="auto"/>
          </w:tcPr>
          <w:p w14:paraId="3F06F9D3" w14:textId="178BF9A2"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94.2</w:t>
            </w:r>
          </w:p>
        </w:tc>
      </w:tr>
      <w:tr w:rsidR="00786DBC" w:rsidRPr="00DE4540" w14:paraId="784991BE" w14:textId="77777777" w:rsidTr="00836A8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7F263844" w14:textId="77777777" w:rsidR="00786DBC" w:rsidRPr="00DE4540" w:rsidRDefault="00786DBC" w:rsidP="00836A8F">
            <w:pPr>
              <w:spacing w:line="276" w:lineRule="auto"/>
              <w:rPr>
                <w:rFonts w:ascii="Times New Roman" w:hAnsi="Times New Roman" w:cs="Times New Roman"/>
                <w:sz w:val="24"/>
                <w:szCs w:val="24"/>
              </w:rPr>
            </w:pPr>
            <w:r w:rsidRPr="00DE4540">
              <w:rPr>
                <w:rFonts w:ascii="Times New Roman" w:hAnsi="Times New Roman" w:cs="Times New Roman"/>
                <w:sz w:val="24"/>
                <w:szCs w:val="24"/>
              </w:rPr>
              <w:t>Anemia</w:t>
            </w:r>
          </w:p>
        </w:tc>
      </w:tr>
      <w:tr w:rsidR="00786DBC" w:rsidRPr="00DE4540" w14:paraId="3B286BBD" w14:textId="77777777" w:rsidTr="00836A8F">
        <w:trPr>
          <w:trHeight w:val="239"/>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39692EC5"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Yes</w:t>
            </w:r>
          </w:p>
        </w:tc>
        <w:tc>
          <w:tcPr>
            <w:tcW w:w="1454" w:type="pct"/>
            <w:shd w:val="clear" w:color="auto" w:fill="auto"/>
          </w:tcPr>
          <w:p w14:paraId="13340214" w14:textId="77777777"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21</w:t>
            </w:r>
          </w:p>
        </w:tc>
        <w:tc>
          <w:tcPr>
            <w:tcW w:w="1455" w:type="pct"/>
            <w:shd w:val="clear" w:color="auto" w:fill="auto"/>
          </w:tcPr>
          <w:p w14:paraId="4D4069D2" w14:textId="6FF47F82"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2.9</w:t>
            </w:r>
          </w:p>
        </w:tc>
      </w:tr>
      <w:tr w:rsidR="00786DBC" w:rsidRPr="00DE4540" w14:paraId="516BF78D" w14:textId="77777777" w:rsidTr="00836A8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18BA1252"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No</w:t>
            </w:r>
          </w:p>
        </w:tc>
        <w:tc>
          <w:tcPr>
            <w:tcW w:w="1454" w:type="pct"/>
            <w:shd w:val="clear" w:color="auto" w:fill="auto"/>
          </w:tcPr>
          <w:p w14:paraId="355D9367" w14:textId="77777777" w:rsidR="00786DBC" w:rsidRPr="00DE4540" w:rsidRDefault="00786DBC"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702</w:t>
            </w:r>
          </w:p>
        </w:tc>
        <w:tc>
          <w:tcPr>
            <w:tcW w:w="1455" w:type="pct"/>
            <w:shd w:val="clear" w:color="auto" w:fill="auto"/>
          </w:tcPr>
          <w:p w14:paraId="61ECB86C" w14:textId="11CC9F42" w:rsidR="00786DBC" w:rsidRPr="00DE4540" w:rsidRDefault="00786DBC" w:rsidP="00836A8F">
            <w:pPr>
              <w:spacing w:line="276" w:lineRule="auto"/>
              <w:ind w:left="13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97.1</w:t>
            </w:r>
          </w:p>
        </w:tc>
      </w:tr>
      <w:tr w:rsidR="00786DBC" w:rsidRPr="00DE4540" w14:paraId="6F6462FD" w14:textId="77777777" w:rsidTr="00836A8F">
        <w:trPr>
          <w:trHeight w:val="73"/>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3604C0C7" w14:textId="77777777" w:rsidR="00786DBC" w:rsidRPr="00DE4540" w:rsidRDefault="00786DBC" w:rsidP="00836A8F">
            <w:pPr>
              <w:spacing w:line="276" w:lineRule="auto"/>
              <w:rPr>
                <w:rFonts w:ascii="Times New Roman" w:hAnsi="Times New Roman" w:cs="Times New Roman"/>
                <w:sz w:val="24"/>
                <w:szCs w:val="24"/>
              </w:rPr>
            </w:pPr>
            <w:r w:rsidRPr="00DE4540">
              <w:rPr>
                <w:rFonts w:ascii="Times New Roman" w:hAnsi="Times New Roman" w:cs="Times New Roman"/>
                <w:sz w:val="24"/>
                <w:szCs w:val="24"/>
              </w:rPr>
              <w:t>Hypertension</w:t>
            </w:r>
          </w:p>
        </w:tc>
      </w:tr>
      <w:tr w:rsidR="00786DBC" w:rsidRPr="00DE4540" w14:paraId="156E8150" w14:textId="77777777" w:rsidTr="00836A8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793675CC"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Yes</w:t>
            </w:r>
          </w:p>
        </w:tc>
        <w:tc>
          <w:tcPr>
            <w:tcW w:w="1454" w:type="pct"/>
            <w:shd w:val="clear" w:color="auto" w:fill="auto"/>
          </w:tcPr>
          <w:p w14:paraId="395216E9" w14:textId="7206525B" w:rsidR="00786DBC" w:rsidRPr="00DE4540" w:rsidRDefault="00786DBC"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43</w:t>
            </w:r>
          </w:p>
        </w:tc>
        <w:tc>
          <w:tcPr>
            <w:tcW w:w="1455" w:type="pct"/>
            <w:shd w:val="clear" w:color="auto" w:fill="auto"/>
          </w:tcPr>
          <w:p w14:paraId="1D45AF9B" w14:textId="779273C7" w:rsidR="00786DBC" w:rsidRPr="00DE4540" w:rsidRDefault="00786DBC" w:rsidP="00836A8F">
            <w:pPr>
              <w:spacing w:line="276" w:lineRule="auto"/>
              <w:ind w:left="13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5.9</w:t>
            </w:r>
          </w:p>
        </w:tc>
      </w:tr>
      <w:tr w:rsidR="00786DBC" w:rsidRPr="00DE4540" w14:paraId="19623562" w14:textId="77777777" w:rsidTr="00836A8F">
        <w:trPr>
          <w:trHeight w:val="239"/>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4B638FC9"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No</w:t>
            </w:r>
          </w:p>
        </w:tc>
        <w:tc>
          <w:tcPr>
            <w:tcW w:w="1454" w:type="pct"/>
            <w:shd w:val="clear" w:color="auto" w:fill="auto"/>
          </w:tcPr>
          <w:p w14:paraId="458FF4ED" w14:textId="77777777"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680</w:t>
            </w:r>
          </w:p>
        </w:tc>
        <w:tc>
          <w:tcPr>
            <w:tcW w:w="1455" w:type="pct"/>
            <w:shd w:val="clear" w:color="auto" w:fill="auto"/>
          </w:tcPr>
          <w:p w14:paraId="3EB3F8F2" w14:textId="487089E9" w:rsidR="00786DBC" w:rsidRPr="00DE4540" w:rsidRDefault="00786DBC" w:rsidP="00836A8F">
            <w:pPr>
              <w:spacing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94.1</w:t>
            </w:r>
          </w:p>
        </w:tc>
      </w:tr>
      <w:tr w:rsidR="00786DBC" w:rsidRPr="00DE4540" w14:paraId="7E3F2CF4" w14:textId="77777777" w:rsidTr="00836A8F">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67A69F6E" w14:textId="5BB0F064" w:rsidR="00786DBC" w:rsidRPr="00DE4540" w:rsidRDefault="00786DBC" w:rsidP="00836A8F">
            <w:pPr>
              <w:spacing w:line="276" w:lineRule="auto"/>
              <w:rPr>
                <w:rFonts w:ascii="Times New Roman" w:hAnsi="Times New Roman" w:cs="Times New Roman"/>
                <w:sz w:val="24"/>
                <w:szCs w:val="24"/>
              </w:rPr>
            </w:pPr>
            <w:r w:rsidRPr="00DE4540">
              <w:rPr>
                <w:rFonts w:ascii="Times New Roman" w:hAnsi="Times New Roman" w:cs="Times New Roman"/>
                <w:sz w:val="24"/>
                <w:szCs w:val="24"/>
              </w:rPr>
              <w:t>Other</w:t>
            </w:r>
          </w:p>
        </w:tc>
      </w:tr>
      <w:tr w:rsidR="00786DBC" w:rsidRPr="00DE4540" w14:paraId="323AC15D" w14:textId="77777777" w:rsidTr="00836A8F">
        <w:trPr>
          <w:trHeight w:val="239"/>
        </w:trPr>
        <w:tc>
          <w:tcPr>
            <w:cnfStyle w:val="001000000000" w:firstRow="0" w:lastRow="0" w:firstColumn="1" w:lastColumn="0" w:oddVBand="0" w:evenVBand="0" w:oddHBand="0" w:evenHBand="0" w:firstRowFirstColumn="0" w:firstRowLastColumn="0" w:lastRowFirstColumn="0" w:lastRowLastColumn="0"/>
            <w:tcW w:w="2091" w:type="pct"/>
            <w:shd w:val="clear" w:color="auto" w:fill="auto"/>
          </w:tcPr>
          <w:p w14:paraId="58AC7F5B"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Yes</w:t>
            </w:r>
          </w:p>
        </w:tc>
        <w:tc>
          <w:tcPr>
            <w:tcW w:w="1454" w:type="pct"/>
            <w:shd w:val="clear" w:color="auto" w:fill="auto"/>
          </w:tcPr>
          <w:p w14:paraId="6C9EA37E" w14:textId="3F1DAB34" w:rsidR="00786DBC" w:rsidRPr="00DE4540" w:rsidRDefault="00786DBC" w:rsidP="00836A8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29</w:t>
            </w:r>
          </w:p>
        </w:tc>
        <w:tc>
          <w:tcPr>
            <w:tcW w:w="1455" w:type="pct"/>
            <w:shd w:val="clear" w:color="auto" w:fill="auto"/>
          </w:tcPr>
          <w:p w14:paraId="1CF30605" w14:textId="703DB2CB" w:rsidR="00786DBC" w:rsidRPr="00DE4540" w:rsidRDefault="00786DBC" w:rsidP="00836A8F">
            <w:pPr>
              <w:spacing w:after="120" w:line="276" w:lineRule="auto"/>
              <w:ind w:left="13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4.01</w:t>
            </w:r>
          </w:p>
        </w:tc>
      </w:tr>
      <w:tr w:rsidR="00786DBC" w:rsidRPr="00DE4540" w14:paraId="24DF3BDC" w14:textId="77777777" w:rsidTr="00836A8F">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091" w:type="pct"/>
            <w:tcBorders>
              <w:bottom w:val="single" w:sz="4" w:space="0" w:color="auto"/>
            </w:tcBorders>
            <w:shd w:val="clear" w:color="auto" w:fill="auto"/>
          </w:tcPr>
          <w:p w14:paraId="1318D492" w14:textId="77777777" w:rsidR="00786DBC" w:rsidRPr="00DE4540" w:rsidRDefault="00786DBC" w:rsidP="00836A8F">
            <w:pPr>
              <w:spacing w:line="276" w:lineRule="auto"/>
              <w:jc w:val="center"/>
              <w:rPr>
                <w:rFonts w:ascii="Times New Roman" w:hAnsi="Times New Roman" w:cs="Times New Roman"/>
                <w:b w:val="0"/>
                <w:bCs w:val="0"/>
                <w:sz w:val="24"/>
                <w:szCs w:val="24"/>
              </w:rPr>
            </w:pPr>
            <w:r w:rsidRPr="00DE4540">
              <w:rPr>
                <w:rFonts w:ascii="Times New Roman" w:hAnsi="Times New Roman" w:cs="Times New Roman"/>
                <w:b w:val="0"/>
                <w:sz w:val="24"/>
                <w:szCs w:val="24"/>
              </w:rPr>
              <w:t>No</w:t>
            </w:r>
          </w:p>
        </w:tc>
        <w:tc>
          <w:tcPr>
            <w:tcW w:w="1454" w:type="pct"/>
            <w:tcBorders>
              <w:bottom w:val="single" w:sz="4" w:space="0" w:color="auto"/>
            </w:tcBorders>
            <w:shd w:val="clear" w:color="auto" w:fill="auto"/>
          </w:tcPr>
          <w:p w14:paraId="3A9F98F7" w14:textId="77777777" w:rsidR="00786DBC" w:rsidRPr="00DE4540" w:rsidRDefault="00786DBC" w:rsidP="00836A8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694</w:t>
            </w:r>
          </w:p>
        </w:tc>
        <w:tc>
          <w:tcPr>
            <w:tcW w:w="1455" w:type="pct"/>
            <w:tcBorders>
              <w:bottom w:val="single" w:sz="4" w:space="0" w:color="auto"/>
            </w:tcBorders>
            <w:shd w:val="clear" w:color="auto" w:fill="auto"/>
          </w:tcPr>
          <w:p w14:paraId="17BC10DA" w14:textId="0A010BD6" w:rsidR="00786DBC" w:rsidRPr="00DE4540" w:rsidRDefault="00786DBC" w:rsidP="00836A8F">
            <w:pPr>
              <w:spacing w:line="276" w:lineRule="auto"/>
              <w:ind w:left="13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E4540">
              <w:rPr>
                <w:rFonts w:ascii="Times New Roman" w:hAnsi="Times New Roman" w:cs="Times New Roman"/>
                <w:sz w:val="24"/>
                <w:szCs w:val="24"/>
              </w:rPr>
              <w:t>95.99</w:t>
            </w:r>
          </w:p>
        </w:tc>
      </w:tr>
    </w:tbl>
    <w:p w14:paraId="23083766" w14:textId="77777777" w:rsidR="00786DBC" w:rsidRDefault="00786DBC" w:rsidP="00786DBC">
      <w:pPr>
        <w:keepNext/>
        <w:tabs>
          <w:tab w:val="left" w:pos="180"/>
        </w:tabs>
        <w:spacing w:after="120" w:line="360" w:lineRule="auto"/>
        <w:jc w:val="both"/>
        <w:rPr>
          <w:rFonts w:ascii="Times New Roman" w:eastAsia="Times New Roman" w:hAnsi="Times New Roman" w:cs="Times New Roman"/>
          <w:b/>
          <w:bCs/>
          <w:sz w:val="24"/>
          <w:szCs w:val="28"/>
          <w:lang w:eastAsia="bg-BG"/>
        </w:rPr>
      </w:pPr>
      <w:r>
        <w:rPr>
          <w:rFonts w:ascii="Times New Roman" w:eastAsia="Times New Roman" w:hAnsi="Times New Roman" w:cs="Times New Roman"/>
          <w:b/>
          <w:bCs/>
          <w:sz w:val="24"/>
          <w:szCs w:val="28"/>
          <w:lang w:eastAsia="bg-BG"/>
        </w:rPr>
        <w:br w:type="textWrapping" w:clear="all"/>
      </w:r>
    </w:p>
    <w:p w14:paraId="0D41FAAE" w14:textId="77777777" w:rsidR="00786DBC" w:rsidRDefault="00786DBC" w:rsidP="00786DBC">
      <w:pPr>
        <w:rPr>
          <w:lang w:eastAsia="bg-BG"/>
        </w:rPr>
      </w:pPr>
      <w:r>
        <w:rPr>
          <w:lang w:eastAsia="bg-BG"/>
        </w:rPr>
        <w:br w:type="page"/>
      </w:r>
    </w:p>
    <w:p w14:paraId="373AA8A6" w14:textId="77777777" w:rsidR="00786DBC" w:rsidRPr="0042619A" w:rsidRDefault="00786DBC" w:rsidP="00786DBC">
      <w:pPr>
        <w:keepNext/>
        <w:tabs>
          <w:tab w:val="left" w:pos="180"/>
        </w:tabs>
        <w:spacing w:after="120" w:line="360" w:lineRule="auto"/>
        <w:jc w:val="both"/>
        <w:rPr>
          <w:rFonts w:ascii="Times New Roman" w:eastAsia="Times New Roman" w:hAnsi="Times New Roman" w:cs="Times New Roman"/>
          <w:bCs/>
          <w:sz w:val="24"/>
          <w:szCs w:val="28"/>
          <w:lang w:eastAsia="bg-BG"/>
        </w:rPr>
      </w:pPr>
      <w:bookmarkStart w:id="418" w:name="_Toc83803086"/>
      <w:r w:rsidRPr="0042619A">
        <w:rPr>
          <w:rFonts w:ascii="Times New Roman" w:eastAsia="Times New Roman" w:hAnsi="Times New Roman" w:cs="Times New Roman"/>
          <w:b/>
          <w:bCs/>
          <w:sz w:val="24"/>
          <w:szCs w:val="28"/>
          <w:lang w:eastAsia="bg-BG"/>
        </w:rPr>
        <w:lastRenderedPageBreak/>
        <w:t xml:space="preserve">Table </w:t>
      </w:r>
      <w:r>
        <w:rPr>
          <w:rFonts w:ascii="Times New Roman" w:eastAsia="Times New Roman" w:hAnsi="Times New Roman" w:cs="Times New Roman"/>
          <w:b/>
          <w:bCs/>
          <w:sz w:val="24"/>
          <w:szCs w:val="28"/>
          <w:lang w:eastAsia="bg-BG"/>
        </w:rPr>
        <w:t>3</w:t>
      </w:r>
      <w:r w:rsidRPr="0042619A">
        <w:rPr>
          <w:rFonts w:ascii="Times New Roman" w:eastAsia="Times New Roman" w:hAnsi="Times New Roman" w:cs="Times New Roman"/>
          <w:b/>
          <w:bCs/>
          <w:sz w:val="24"/>
          <w:szCs w:val="28"/>
          <w:lang w:eastAsia="bg-BG"/>
        </w:rPr>
        <w:t>:</w:t>
      </w:r>
      <w:r w:rsidRPr="0042619A">
        <w:rPr>
          <w:rFonts w:ascii="Times New Roman" w:eastAsia="Times New Roman" w:hAnsi="Times New Roman" w:cs="Times New Roman"/>
          <w:bCs/>
          <w:sz w:val="24"/>
          <w:szCs w:val="28"/>
          <w:lang w:eastAsia="bg-BG"/>
        </w:rPr>
        <w:t xml:space="preserve"> </w:t>
      </w:r>
      <w:r>
        <w:rPr>
          <w:rFonts w:ascii="Times New Roman" w:eastAsia="Times New Roman" w:hAnsi="Times New Roman" w:cs="Times New Roman"/>
          <w:bCs/>
          <w:sz w:val="24"/>
          <w:szCs w:val="28"/>
          <w:lang w:eastAsia="bg-BG"/>
        </w:rPr>
        <w:t xml:space="preserve">Preterm </w:t>
      </w:r>
      <w:r w:rsidRPr="0042619A">
        <w:rPr>
          <w:rFonts w:ascii="Times New Roman" w:eastAsia="Times New Roman" w:hAnsi="Times New Roman" w:cs="Times New Roman"/>
          <w:bCs/>
          <w:sz w:val="24"/>
          <w:szCs w:val="28"/>
          <w:lang w:eastAsia="bg-BG"/>
        </w:rPr>
        <w:t>Neonatal related problems of preterm neonates admitted at Neonatal intensive Care Unit of HU-CSH from May 2019 to April 2021, Hawassa, Ethiopia, 2021</w:t>
      </w:r>
      <w:bookmarkEnd w:id="418"/>
    </w:p>
    <w:tbl>
      <w:tblPr>
        <w:tblStyle w:val="PlainTable4"/>
        <w:tblW w:w="5000" w:type="pct"/>
        <w:tblLook w:val="04A0" w:firstRow="1" w:lastRow="0" w:firstColumn="1" w:lastColumn="0" w:noHBand="0" w:noVBand="1"/>
      </w:tblPr>
      <w:tblGrid>
        <w:gridCol w:w="5190"/>
        <w:gridCol w:w="2421"/>
        <w:gridCol w:w="1839"/>
      </w:tblGrid>
      <w:tr w:rsidR="0056705A" w:rsidRPr="0042619A" w14:paraId="3C6CF7FB" w14:textId="6D44464A" w:rsidTr="007220A6">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746" w:type="pct"/>
            <w:vMerge w:val="restart"/>
            <w:tcBorders>
              <w:top w:val="single" w:sz="4" w:space="0" w:color="auto"/>
            </w:tcBorders>
            <w:shd w:val="clear" w:color="auto" w:fill="auto"/>
          </w:tcPr>
          <w:p w14:paraId="6064AE10" w14:textId="77777777" w:rsidR="0056705A" w:rsidRPr="000E36F9" w:rsidRDefault="0056705A" w:rsidP="007220A6">
            <w:pPr>
              <w:spacing w:line="276" w:lineRule="auto"/>
              <w:jc w:val="both"/>
              <w:rPr>
                <w:rFonts w:ascii="Times New Roman" w:hAnsi="Times New Roman" w:cs="Times New Roman"/>
                <w:color w:val="000000" w:themeColor="text1"/>
                <w:sz w:val="28"/>
                <w:szCs w:val="24"/>
              </w:rPr>
            </w:pPr>
            <w:r w:rsidRPr="000E36F9">
              <w:rPr>
                <w:rFonts w:ascii="Times New Roman" w:hAnsi="Times New Roman" w:cs="Times New Roman"/>
                <w:color w:val="000000" w:themeColor="text1"/>
                <w:sz w:val="28"/>
                <w:szCs w:val="24"/>
              </w:rPr>
              <w:t>Variables (n=723 )</w:t>
            </w:r>
          </w:p>
        </w:tc>
        <w:tc>
          <w:tcPr>
            <w:tcW w:w="1281" w:type="pct"/>
            <w:vMerge w:val="restart"/>
            <w:tcBorders>
              <w:top w:val="single" w:sz="4" w:space="0" w:color="auto"/>
            </w:tcBorders>
            <w:shd w:val="clear" w:color="auto" w:fill="auto"/>
          </w:tcPr>
          <w:p w14:paraId="117679C7" w14:textId="77777777" w:rsidR="0056705A" w:rsidRPr="000E36F9" w:rsidRDefault="0056705A" w:rsidP="007220A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4"/>
              </w:rPr>
            </w:pPr>
            <w:r w:rsidRPr="000E36F9">
              <w:rPr>
                <w:rFonts w:ascii="Times New Roman" w:hAnsi="Times New Roman" w:cs="Times New Roman"/>
                <w:color w:val="000000" w:themeColor="text1"/>
                <w:sz w:val="28"/>
                <w:szCs w:val="24"/>
              </w:rPr>
              <w:t>Frequency</w:t>
            </w:r>
          </w:p>
        </w:tc>
        <w:tc>
          <w:tcPr>
            <w:tcW w:w="974" w:type="pct"/>
            <w:vMerge w:val="restart"/>
            <w:tcBorders>
              <w:top w:val="single" w:sz="4" w:space="0" w:color="auto"/>
            </w:tcBorders>
            <w:shd w:val="clear" w:color="auto" w:fill="auto"/>
          </w:tcPr>
          <w:p w14:paraId="092A723B" w14:textId="77777777" w:rsidR="0056705A" w:rsidRPr="000E36F9" w:rsidRDefault="0056705A" w:rsidP="007220A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4"/>
              </w:rPr>
            </w:pPr>
            <w:r w:rsidRPr="000E36F9">
              <w:rPr>
                <w:rFonts w:ascii="Times New Roman" w:hAnsi="Times New Roman" w:cs="Times New Roman"/>
                <w:color w:val="000000" w:themeColor="text1"/>
                <w:sz w:val="28"/>
                <w:szCs w:val="24"/>
              </w:rPr>
              <w:t>Percent</w:t>
            </w:r>
          </w:p>
        </w:tc>
      </w:tr>
      <w:tr w:rsidR="0056705A" w:rsidRPr="0042619A" w14:paraId="1209800D" w14:textId="4D621622" w:rsidTr="007220A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746" w:type="pct"/>
            <w:vMerge/>
            <w:tcBorders>
              <w:bottom w:val="single" w:sz="4" w:space="0" w:color="auto"/>
            </w:tcBorders>
            <w:shd w:val="clear" w:color="auto" w:fill="auto"/>
          </w:tcPr>
          <w:p w14:paraId="4063B0CE" w14:textId="77777777" w:rsidR="0056705A" w:rsidRPr="000E36F9" w:rsidRDefault="0056705A" w:rsidP="007220A6">
            <w:pPr>
              <w:spacing w:line="276" w:lineRule="auto"/>
              <w:jc w:val="both"/>
              <w:rPr>
                <w:rFonts w:ascii="Times New Roman" w:hAnsi="Times New Roman" w:cs="Times New Roman"/>
                <w:color w:val="000000" w:themeColor="text1"/>
                <w:sz w:val="28"/>
                <w:szCs w:val="24"/>
              </w:rPr>
            </w:pPr>
          </w:p>
        </w:tc>
        <w:tc>
          <w:tcPr>
            <w:tcW w:w="1281" w:type="pct"/>
            <w:vMerge/>
            <w:tcBorders>
              <w:bottom w:val="single" w:sz="4" w:space="0" w:color="auto"/>
            </w:tcBorders>
            <w:shd w:val="clear" w:color="auto" w:fill="auto"/>
          </w:tcPr>
          <w:p w14:paraId="4B82A321" w14:textId="77777777" w:rsidR="0056705A" w:rsidRPr="000E36F9"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4"/>
              </w:rPr>
            </w:pPr>
          </w:p>
        </w:tc>
        <w:tc>
          <w:tcPr>
            <w:tcW w:w="974" w:type="pct"/>
            <w:vMerge/>
            <w:tcBorders>
              <w:bottom w:val="single" w:sz="4" w:space="0" w:color="auto"/>
            </w:tcBorders>
            <w:shd w:val="clear" w:color="auto" w:fill="auto"/>
          </w:tcPr>
          <w:p w14:paraId="6DB91016" w14:textId="77777777" w:rsidR="0056705A" w:rsidRPr="000E36F9"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4"/>
              </w:rPr>
            </w:pPr>
          </w:p>
        </w:tc>
      </w:tr>
      <w:tr w:rsidR="0056705A" w:rsidRPr="0042619A" w14:paraId="284ED256" w14:textId="1E5C4E09" w:rsidTr="007220A6">
        <w:trPr>
          <w:trHeight w:val="239"/>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auto"/>
            </w:tcBorders>
            <w:shd w:val="clear" w:color="auto" w:fill="auto"/>
          </w:tcPr>
          <w:p w14:paraId="3B723B04" w14:textId="77777777" w:rsidR="0056705A" w:rsidRPr="0042619A" w:rsidRDefault="0056705A" w:rsidP="007220A6">
            <w:pPr>
              <w:spacing w:line="276" w:lineRule="auto"/>
              <w:rPr>
                <w:rFonts w:ascii="Times New Roman" w:hAnsi="Times New Roman" w:cs="Times New Roman"/>
                <w:sz w:val="28"/>
                <w:szCs w:val="24"/>
              </w:rPr>
            </w:pPr>
            <w:r w:rsidRPr="0042619A">
              <w:rPr>
                <w:rFonts w:ascii="Times New Roman" w:hAnsi="Times New Roman" w:cs="Times New Roman"/>
                <w:sz w:val="24"/>
                <w:szCs w:val="24"/>
              </w:rPr>
              <w:t>Birth Weight</w:t>
            </w:r>
          </w:p>
        </w:tc>
      </w:tr>
      <w:tr w:rsidR="0056705A" w:rsidRPr="0042619A" w14:paraId="38D40955" w14:textId="6AE77FDC" w:rsidTr="007220A6">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72E7E476" w14:textId="77777777" w:rsidR="0056705A" w:rsidRPr="0042619A" w:rsidRDefault="0056705A" w:rsidP="007220A6">
            <w:pPr>
              <w:spacing w:line="276" w:lineRule="auto"/>
              <w:jc w:val="center"/>
              <w:rPr>
                <w:rFonts w:ascii="Times New Roman" w:hAnsi="Times New Roman" w:cs="Times New Roman"/>
                <w:sz w:val="24"/>
                <w:szCs w:val="24"/>
              </w:rPr>
            </w:pPr>
            <w:r w:rsidRPr="0042619A">
              <w:rPr>
                <w:rFonts w:ascii="Times New Roman" w:hAnsi="Times New Roman" w:cs="Times New Roman"/>
                <w:sz w:val="24"/>
                <w:szCs w:val="24"/>
              </w:rPr>
              <w:t>&lt;=1000gm</w:t>
            </w:r>
          </w:p>
        </w:tc>
        <w:tc>
          <w:tcPr>
            <w:tcW w:w="1281" w:type="pct"/>
            <w:shd w:val="clear" w:color="auto" w:fill="auto"/>
          </w:tcPr>
          <w:p w14:paraId="45347E0D" w14:textId="77777777" w:rsidR="0056705A" w:rsidRPr="0042619A" w:rsidRDefault="0056705A" w:rsidP="007220A6">
            <w:pPr>
              <w:spacing w:line="276" w:lineRule="auto"/>
              <w:ind w:left="11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619A">
              <w:rPr>
                <w:rFonts w:ascii="Times New Roman" w:hAnsi="Times New Roman" w:cs="Times New Roman"/>
                <w:sz w:val="24"/>
                <w:szCs w:val="24"/>
              </w:rPr>
              <w:t>20</w:t>
            </w:r>
          </w:p>
        </w:tc>
        <w:tc>
          <w:tcPr>
            <w:tcW w:w="974" w:type="pct"/>
            <w:shd w:val="clear" w:color="auto" w:fill="auto"/>
          </w:tcPr>
          <w:p w14:paraId="09D483E1"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2619A">
              <w:rPr>
                <w:rFonts w:ascii="Times New Roman" w:hAnsi="Times New Roman" w:cs="Times New Roman"/>
                <w:sz w:val="24"/>
                <w:szCs w:val="24"/>
              </w:rPr>
              <w:t>2.8</w:t>
            </w:r>
          </w:p>
        </w:tc>
      </w:tr>
      <w:tr w:rsidR="0056705A" w:rsidRPr="0042619A" w14:paraId="525E2AA7" w14:textId="0056B8A5" w:rsidTr="007220A6">
        <w:trPr>
          <w:trHeight w:val="424"/>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3976DD5E" w14:textId="77777777" w:rsidR="0056705A" w:rsidRPr="0042619A" w:rsidRDefault="0056705A" w:rsidP="007220A6">
            <w:pPr>
              <w:spacing w:line="276" w:lineRule="auto"/>
              <w:jc w:val="center"/>
              <w:rPr>
                <w:rFonts w:ascii="Times New Roman" w:hAnsi="Times New Roman" w:cs="Times New Roman"/>
                <w:sz w:val="24"/>
                <w:szCs w:val="24"/>
              </w:rPr>
            </w:pPr>
            <w:r w:rsidRPr="0042619A">
              <w:rPr>
                <w:rFonts w:ascii="Times New Roman" w:hAnsi="Times New Roman" w:cs="Times New Roman"/>
                <w:sz w:val="24"/>
                <w:szCs w:val="24"/>
              </w:rPr>
              <w:t>1000-1500gm</w:t>
            </w:r>
          </w:p>
        </w:tc>
        <w:tc>
          <w:tcPr>
            <w:tcW w:w="1281" w:type="pct"/>
            <w:shd w:val="clear" w:color="auto" w:fill="auto"/>
          </w:tcPr>
          <w:p w14:paraId="201730AC"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161</w:t>
            </w:r>
          </w:p>
        </w:tc>
        <w:tc>
          <w:tcPr>
            <w:tcW w:w="974" w:type="pct"/>
            <w:shd w:val="clear" w:color="auto" w:fill="auto"/>
          </w:tcPr>
          <w:p w14:paraId="34B301F0"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22.3</w:t>
            </w:r>
          </w:p>
        </w:tc>
      </w:tr>
      <w:tr w:rsidR="0056705A" w:rsidRPr="0042619A" w14:paraId="05D6E350" w14:textId="76C0DE21" w:rsidTr="007220A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01973A0A" w14:textId="77777777" w:rsidR="0056705A" w:rsidRPr="0042619A" w:rsidRDefault="0056705A" w:rsidP="007220A6">
            <w:pPr>
              <w:spacing w:line="276" w:lineRule="auto"/>
              <w:jc w:val="center"/>
              <w:rPr>
                <w:rFonts w:ascii="Times New Roman" w:hAnsi="Times New Roman" w:cs="Times New Roman"/>
                <w:sz w:val="24"/>
                <w:szCs w:val="24"/>
              </w:rPr>
            </w:pPr>
            <w:r w:rsidRPr="0042619A">
              <w:rPr>
                <w:rFonts w:ascii="Times New Roman" w:hAnsi="Times New Roman" w:cs="Times New Roman"/>
                <w:sz w:val="24"/>
                <w:szCs w:val="24"/>
              </w:rPr>
              <w:t>1500-2500gm</w:t>
            </w:r>
          </w:p>
        </w:tc>
        <w:tc>
          <w:tcPr>
            <w:tcW w:w="1281" w:type="pct"/>
            <w:shd w:val="clear" w:color="auto" w:fill="auto"/>
          </w:tcPr>
          <w:p w14:paraId="219A3E4B"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507</w:t>
            </w:r>
          </w:p>
        </w:tc>
        <w:tc>
          <w:tcPr>
            <w:tcW w:w="974" w:type="pct"/>
            <w:shd w:val="clear" w:color="auto" w:fill="auto"/>
          </w:tcPr>
          <w:p w14:paraId="3554809D"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70.1</w:t>
            </w:r>
          </w:p>
        </w:tc>
      </w:tr>
      <w:tr w:rsidR="0056705A" w:rsidRPr="0042619A" w14:paraId="3CA75D1A" w14:textId="5B01FF59" w:rsidTr="007220A6">
        <w:trPr>
          <w:trHeight w:val="333"/>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1FDB2ED9" w14:textId="4733C40B" w:rsidR="0056705A" w:rsidRPr="0042619A" w:rsidRDefault="0056705A" w:rsidP="007220A6">
            <w:pPr>
              <w:spacing w:line="276" w:lineRule="auto"/>
              <w:jc w:val="center"/>
              <w:rPr>
                <w:rFonts w:ascii="Times New Roman" w:hAnsi="Times New Roman" w:cs="Times New Roman"/>
                <w:sz w:val="24"/>
                <w:szCs w:val="24"/>
              </w:rPr>
            </w:pPr>
            <w:r w:rsidRPr="0042619A">
              <w:rPr>
                <w:rFonts w:ascii="Times New Roman" w:hAnsi="Times New Roman" w:cs="Times New Roman"/>
                <w:sz w:val="24"/>
                <w:szCs w:val="24"/>
              </w:rPr>
              <w:t>&gt;2500gm</w:t>
            </w:r>
          </w:p>
        </w:tc>
        <w:tc>
          <w:tcPr>
            <w:tcW w:w="1281" w:type="pct"/>
            <w:shd w:val="clear" w:color="auto" w:fill="auto"/>
          </w:tcPr>
          <w:p w14:paraId="36A0EE32"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35</w:t>
            </w:r>
          </w:p>
        </w:tc>
        <w:tc>
          <w:tcPr>
            <w:tcW w:w="974" w:type="pct"/>
            <w:shd w:val="clear" w:color="auto" w:fill="auto"/>
          </w:tcPr>
          <w:p w14:paraId="56DECE90"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4.8</w:t>
            </w:r>
          </w:p>
        </w:tc>
      </w:tr>
      <w:tr w:rsidR="0056705A" w:rsidRPr="0042619A" w14:paraId="50EC8928" w14:textId="652AFF9B" w:rsidTr="007220A6">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7BAB92C5" w14:textId="77777777" w:rsidR="0056705A" w:rsidRPr="0042619A" w:rsidRDefault="0056705A" w:rsidP="007220A6">
            <w:pPr>
              <w:spacing w:line="276" w:lineRule="auto"/>
              <w:jc w:val="both"/>
              <w:rPr>
                <w:rFonts w:ascii="Times New Roman" w:hAnsi="Times New Roman" w:cs="Times New Roman"/>
                <w:sz w:val="24"/>
                <w:szCs w:val="24"/>
              </w:rPr>
            </w:pPr>
            <w:r w:rsidRPr="0042619A">
              <w:rPr>
                <w:rFonts w:ascii="Times New Roman" w:hAnsi="Times New Roman" w:cs="Times New Roman"/>
                <w:sz w:val="24"/>
                <w:szCs w:val="24"/>
              </w:rPr>
              <w:t xml:space="preserve">APGAR Score 1st Minute              </w:t>
            </w:r>
          </w:p>
        </w:tc>
        <w:tc>
          <w:tcPr>
            <w:tcW w:w="1281" w:type="pct"/>
            <w:shd w:val="clear" w:color="auto" w:fill="auto"/>
          </w:tcPr>
          <w:p w14:paraId="002A9817" w14:textId="77777777"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74" w:type="pct"/>
            <w:shd w:val="clear" w:color="auto" w:fill="auto"/>
          </w:tcPr>
          <w:p w14:paraId="7D195C08" w14:textId="77777777"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705A" w:rsidRPr="0042619A" w14:paraId="5A2C205F" w14:textId="62F7826F" w:rsidTr="007220A6">
        <w:trPr>
          <w:trHeight w:val="301"/>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1D569B20" w14:textId="77777777" w:rsidR="0056705A" w:rsidRPr="0042619A" w:rsidRDefault="0056705A" w:rsidP="007220A6">
            <w:pPr>
              <w:spacing w:line="276" w:lineRule="auto"/>
              <w:jc w:val="center"/>
              <w:rPr>
                <w:rFonts w:ascii="Times New Roman" w:hAnsi="Times New Roman" w:cs="Times New Roman"/>
                <w:sz w:val="24"/>
                <w:szCs w:val="24"/>
              </w:rPr>
            </w:pPr>
            <w:r w:rsidRPr="0042619A">
              <w:rPr>
                <w:rFonts w:ascii="Times New Roman" w:hAnsi="Times New Roman" w:cs="Times New Roman"/>
                <w:sz w:val="24"/>
                <w:szCs w:val="24"/>
              </w:rPr>
              <w:t>&lt; 7</w:t>
            </w:r>
          </w:p>
        </w:tc>
        <w:tc>
          <w:tcPr>
            <w:tcW w:w="1281" w:type="pct"/>
            <w:shd w:val="clear" w:color="auto" w:fill="auto"/>
          </w:tcPr>
          <w:p w14:paraId="1E89DB11"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645</w:t>
            </w:r>
          </w:p>
        </w:tc>
        <w:tc>
          <w:tcPr>
            <w:tcW w:w="974" w:type="pct"/>
            <w:shd w:val="clear" w:color="auto" w:fill="auto"/>
          </w:tcPr>
          <w:p w14:paraId="29A5D6BF"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89.2</w:t>
            </w:r>
          </w:p>
        </w:tc>
      </w:tr>
      <w:tr w:rsidR="0056705A" w:rsidRPr="0042619A" w14:paraId="17452382" w14:textId="20A50820" w:rsidTr="007220A6">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69E2C52F" w14:textId="77777777" w:rsidR="0056705A" w:rsidRPr="0042619A" w:rsidRDefault="0056705A" w:rsidP="007220A6">
            <w:pPr>
              <w:spacing w:line="276" w:lineRule="auto"/>
              <w:jc w:val="center"/>
              <w:rPr>
                <w:rFonts w:ascii="Times New Roman" w:hAnsi="Times New Roman" w:cs="Times New Roman"/>
                <w:sz w:val="24"/>
                <w:szCs w:val="24"/>
                <w:u w:val="single"/>
              </w:rPr>
            </w:pPr>
            <w:r w:rsidRPr="0042619A">
              <w:rPr>
                <w:rFonts w:ascii="Times New Roman" w:hAnsi="Times New Roman" w:cs="Times New Roman"/>
                <w:sz w:val="24"/>
                <w:szCs w:val="24"/>
                <w:u w:val="single"/>
              </w:rPr>
              <w:t>&gt;</w:t>
            </w:r>
            <w:r w:rsidRPr="0042619A">
              <w:rPr>
                <w:rFonts w:ascii="Times New Roman" w:hAnsi="Times New Roman" w:cs="Times New Roman"/>
                <w:sz w:val="24"/>
                <w:szCs w:val="24"/>
              </w:rPr>
              <w:t>7</w:t>
            </w:r>
          </w:p>
        </w:tc>
        <w:tc>
          <w:tcPr>
            <w:tcW w:w="1281" w:type="pct"/>
            <w:shd w:val="clear" w:color="auto" w:fill="auto"/>
          </w:tcPr>
          <w:p w14:paraId="3BB392C3"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78</w:t>
            </w:r>
          </w:p>
        </w:tc>
        <w:tc>
          <w:tcPr>
            <w:tcW w:w="974" w:type="pct"/>
            <w:shd w:val="clear" w:color="auto" w:fill="auto"/>
          </w:tcPr>
          <w:p w14:paraId="731211E3"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10.8</w:t>
            </w:r>
          </w:p>
        </w:tc>
      </w:tr>
      <w:tr w:rsidR="0056705A" w:rsidRPr="0042619A" w14:paraId="2B8747F8" w14:textId="12C56371" w:rsidTr="007220A6">
        <w:trPr>
          <w:trHeight w:val="390"/>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526FF762" w14:textId="77777777" w:rsidR="0056705A" w:rsidRPr="0042619A" w:rsidRDefault="0056705A" w:rsidP="007220A6">
            <w:pPr>
              <w:spacing w:line="276" w:lineRule="auto"/>
              <w:jc w:val="both"/>
              <w:rPr>
                <w:rFonts w:ascii="Times New Roman" w:hAnsi="Times New Roman" w:cs="Times New Roman"/>
                <w:sz w:val="24"/>
                <w:szCs w:val="24"/>
                <w:u w:val="single"/>
              </w:rPr>
            </w:pPr>
            <w:r w:rsidRPr="0042619A">
              <w:rPr>
                <w:rFonts w:ascii="Times New Roman" w:hAnsi="Times New Roman" w:cs="Times New Roman"/>
                <w:sz w:val="24"/>
                <w:szCs w:val="24"/>
              </w:rPr>
              <w:t>APGAR Score 5</w:t>
            </w:r>
            <w:r w:rsidRPr="0042619A">
              <w:rPr>
                <w:rFonts w:ascii="Times New Roman" w:hAnsi="Times New Roman" w:cs="Times New Roman"/>
                <w:sz w:val="24"/>
                <w:szCs w:val="24"/>
                <w:vertAlign w:val="superscript"/>
              </w:rPr>
              <w:t xml:space="preserve">th   </w:t>
            </w:r>
            <w:r w:rsidRPr="0042619A">
              <w:rPr>
                <w:rFonts w:ascii="Times New Roman" w:hAnsi="Times New Roman" w:cs="Times New Roman"/>
                <w:sz w:val="24"/>
                <w:szCs w:val="24"/>
              </w:rPr>
              <w:t>Minute</w:t>
            </w:r>
          </w:p>
        </w:tc>
        <w:tc>
          <w:tcPr>
            <w:tcW w:w="1281" w:type="pct"/>
            <w:shd w:val="clear" w:color="auto" w:fill="auto"/>
          </w:tcPr>
          <w:p w14:paraId="2C725D8B"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74" w:type="pct"/>
            <w:shd w:val="clear" w:color="auto" w:fill="auto"/>
          </w:tcPr>
          <w:p w14:paraId="3A7B6966"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705A" w:rsidRPr="0042619A" w14:paraId="0579BAD8" w14:textId="2B6797FE" w:rsidTr="007220A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7FE0CDBB" w14:textId="77777777" w:rsidR="0056705A" w:rsidRPr="0042619A" w:rsidRDefault="0056705A" w:rsidP="007220A6">
            <w:pPr>
              <w:spacing w:line="276" w:lineRule="auto"/>
              <w:jc w:val="center"/>
              <w:rPr>
                <w:rFonts w:ascii="Times New Roman" w:hAnsi="Times New Roman" w:cs="Times New Roman"/>
                <w:sz w:val="24"/>
                <w:szCs w:val="24"/>
              </w:rPr>
            </w:pPr>
            <w:r w:rsidRPr="0042619A">
              <w:rPr>
                <w:rFonts w:ascii="Times New Roman" w:hAnsi="Times New Roman" w:cs="Times New Roman"/>
                <w:sz w:val="24"/>
                <w:szCs w:val="24"/>
              </w:rPr>
              <w:t>&lt; 7</w:t>
            </w:r>
          </w:p>
        </w:tc>
        <w:tc>
          <w:tcPr>
            <w:tcW w:w="1281" w:type="pct"/>
            <w:shd w:val="clear" w:color="auto" w:fill="auto"/>
          </w:tcPr>
          <w:p w14:paraId="6E417A90" w14:textId="77777777" w:rsidR="0056705A" w:rsidRPr="007220A6"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7220A6">
              <w:rPr>
                <w:rFonts w:ascii="Times New Roman" w:hAnsi="Times New Roman" w:cs="Times New Roman"/>
                <w:color w:val="FF0000"/>
                <w:sz w:val="24"/>
                <w:szCs w:val="24"/>
              </w:rPr>
              <w:t>447</w:t>
            </w:r>
          </w:p>
        </w:tc>
        <w:tc>
          <w:tcPr>
            <w:tcW w:w="974" w:type="pct"/>
            <w:shd w:val="clear" w:color="auto" w:fill="auto"/>
          </w:tcPr>
          <w:p w14:paraId="6107DB6C"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20A6">
              <w:rPr>
                <w:rFonts w:ascii="Times New Roman" w:hAnsi="Times New Roman" w:cs="Times New Roman"/>
                <w:color w:val="FF0000"/>
                <w:sz w:val="24"/>
                <w:szCs w:val="24"/>
              </w:rPr>
              <w:t>61.8</w:t>
            </w:r>
          </w:p>
        </w:tc>
      </w:tr>
      <w:tr w:rsidR="0056705A" w:rsidRPr="0042619A" w14:paraId="5C2F766C" w14:textId="0301C305" w:rsidTr="007220A6">
        <w:trPr>
          <w:trHeight w:val="333"/>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2A01A692" w14:textId="77777777" w:rsidR="0056705A" w:rsidRPr="0042619A" w:rsidRDefault="0056705A" w:rsidP="007220A6">
            <w:pPr>
              <w:spacing w:line="276" w:lineRule="auto"/>
              <w:jc w:val="center"/>
              <w:rPr>
                <w:rFonts w:ascii="Times New Roman" w:hAnsi="Times New Roman" w:cs="Times New Roman"/>
                <w:sz w:val="24"/>
                <w:szCs w:val="24"/>
                <w:u w:val="single"/>
              </w:rPr>
            </w:pPr>
            <w:r w:rsidRPr="0042619A">
              <w:rPr>
                <w:rFonts w:ascii="Times New Roman" w:hAnsi="Times New Roman" w:cs="Times New Roman"/>
                <w:sz w:val="24"/>
                <w:szCs w:val="24"/>
                <w:u w:val="single"/>
              </w:rPr>
              <w:t>&gt;</w:t>
            </w:r>
            <w:r w:rsidRPr="0042619A">
              <w:rPr>
                <w:rFonts w:ascii="Times New Roman" w:hAnsi="Times New Roman" w:cs="Times New Roman"/>
                <w:sz w:val="24"/>
                <w:szCs w:val="24"/>
              </w:rPr>
              <w:t>7</w:t>
            </w:r>
          </w:p>
        </w:tc>
        <w:tc>
          <w:tcPr>
            <w:tcW w:w="1281" w:type="pct"/>
            <w:shd w:val="clear" w:color="auto" w:fill="auto"/>
          </w:tcPr>
          <w:p w14:paraId="1C5FE810" w14:textId="77777777" w:rsidR="0056705A" w:rsidRPr="007220A6"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7220A6">
              <w:rPr>
                <w:rFonts w:ascii="Times New Roman" w:hAnsi="Times New Roman" w:cs="Times New Roman"/>
                <w:color w:val="FF0000"/>
                <w:sz w:val="24"/>
                <w:szCs w:val="24"/>
              </w:rPr>
              <w:t>276</w:t>
            </w:r>
          </w:p>
        </w:tc>
        <w:tc>
          <w:tcPr>
            <w:tcW w:w="974" w:type="pct"/>
            <w:shd w:val="clear" w:color="auto" w:fill="auto"/>
          </w:tcPr>
          <w:p w14:paraId="26566A0F"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38.2</w:t>
            </w:r>
          </w:p>
        </w:tc>
      </w:tr>
      <w:tr w:rsidR="0056705A" w:rsidRPr="0042619A" w14:paraId="4BCEF291" w14:textId="70535ABF" w:rsidTr="007220A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23DEF72F" w14:textId="77777777" w:rsidR="0056705A" w:rsidRPr="0042619A" w:rsidRDefault="0056705A" w:rsidP="007220A6">
            <w:pPr>
              <w:spacing w:line="276" w:lineRule="auto"/>
              <w:rPr>
                <w:rFonts w:ascii="Times New Roman" w:hAnsi="Times New Roman" w:cs="Times New Roman"/>
                <w:sz w:val="24"/>
                <w:szCs w:val="24"/>
              </w:rPr>
            </w:pPr>
            <w:r w:rsidRPr="0042619A">
              <w:rPr>
                <w:rFonts w:ascii="Times New Roman" w:hAnsi="Times New Roman" w:cs="Times New Roman"/>
                <w:sz w:val="24"/>
                <w:szCs w:val="24"/>
              </w:rPr>
              <w:t>Breast feeding initiated</w:t>
            </w:r>
          </w:p>
        </w:tc>
        <w:tc>
          <w:tcPr>
            <w:tcW w:w="1281" w:type="pct"/>
            <w:shd w:val="clear" w:color="auto" w:fill="auto"/>
          </w:tcPr>
          <w:p w14:paraId="3BBD99C5"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74" w:type="pct"/>
            <w:shd w:val="clear" w:color="auto" w:fill="auto"/>
          </w:tcPr>
          <w:p w14:paraId="73C0F048"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705A" w:rsidRPr="0042619A" w14:paraId="367E89B6" w14:textId="26789C56" w:rsidTr="007220A6">
        <w:trPr>
          <w:trHeight w:val="493"/>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5D3C7A9E" w14:textId="77777777" w:rsidR="0056705A" w:rsidRPr="0042619A" w:rsidRDefault="0056705A" w:rsidP="007220A6">
            <w:pPr>
              <w:spacing w:line="276" w:lineRule="auto"/>
              <w:jc w:val="center"/>
              <w:rPr>
                <w:rFonts w:ascii="Times New Roman" w:hAnsi="Times New Roman" w:cs="Times New Roman"/>
                <w:sz w:val="24"/>
                <w:szCs w:val="24"/>
              </w:rPr>
            </w:pPr>
            <w:r w:rsidRPr="0042619A">
              <w:rPr>
                <w:rFonts w:ascii="Times New Roman" w:hAnsi="Times New Roman" w:cs="Times New Roman"/>
                <w:sz w:val="24"/>
                <w:szCs w:val="24"/>
              </w:rPr>
              <w:t>Yes</w:t>
            </w:r>
          </w:p>
        </w:tc>
        <w:tc>
          <w:tcPr>
            <w:tcW w:w="1281" w:type="pct"/>
            <w:shd w:val="clear" w:color="auto" w:fill="auto"/>
          </w:tcPr>
          <w:p w14:paraId="7438E659" w14:textId="2E8BD7FB"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304</w:t>
            </w:r>
          </w:p>
        </w:tc>
        <w:tc>
          <w:tcPr>
            <w:tcW w:w="974" w:type="pct"/>
            <w:shd w:val="clear" w:color="auto" w:fill="auto"/>
          </w:tcPr>
          <w:p w14:paraId="45E9D433" w14:textId="77777777" w:rsidR="0056705A" w:rsidRPr="0042619A" w:rsidRDefault="0056705A" w:rsidP="007220A6">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37.8</w:t>
            </w:r>
          </w:p>
        </w:tc>
      </w:tr>
      <w:tr w:rsidR="0056705A" w:rsidRPr="0042619A" w14:paraId="5863019A" w14:textId="6FC86B4A" w:rsidTr="007220A6">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2F75D526" w14:textId="77777777" w:rsidR="0056705A" w:rsidRPr="0042619A" w:rsidRDefault="0056705A" w:rsidP="007220A6">
            <w:pPr>
              <w:spacing w:line="276" w:lineRule="auto"/>
              <w:jc w:val="center"/>
              <w:rPr>
                <w:rFonts w:ascii="Times New Roman" w:hAnsi="Times New Roman" w:cs="Times New Roman"/>
                <w:sz w:val="24"/>
                <w:szCs w:val="24"/>
              </w:rPr>
            </w:pPr>
            <w:r w:rsidRPr="0042619A">
              <w:rPr>
                <w:rFonts w:ascii="Times New Roman" w:hAnsi="Times New Roman" w:cs="Times New Roman"/>
                <w:sz w:val="24"/>
                <w:szCs w:val="24"/>
              </w:rPr>
              <w:t>No</w:t>
            </w:r>
          </w:p>
        </w:tc>
        <w:tc>
          <w:tcPr>
            <w:tcW w:w="1281" w:type="pct"/>
            <w:shd w:val="clear" w:color="auto" w:fill="auto"/>
          </w:tcPr>
          <w:p w14:paraId="567ED7F6"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419</w:t>
            </w:r>
          </w:p>
        </w:tc>
        <w:tc>
          <w:tcPr>
            <w:tcW w:w="974" w:type="pct"/>
            <w:shd w:val="clear" w:color="auto" w:fill="auto"/>
          </w:tcPr>
          <w:p w14:paraId="5B2FEB4E"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62.2</w:t>
            </w:r>
          </w:p>
        </w:tc>
      </w:tr>
      <w:tr w:rsidR="0056705A" w:rsidRPr="0042619A" w14:paraId="79D809BA" w14:textId="004EE8FC" w:rsidTr="007220A6">
        <w:trPr>
          <w:trHeight w:val="405"/>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69414ADB" w14:textId="77777777" w:rsidR="0056705A" w:rsidRPr="0042619A" w:rsidRDefault="0056705A" w:rsidP="007220A6">
            <w:pPr>
              <w:spacing w:after="120" w:line="276" w:lineRule="auto"/>
              <w:rPr>
                <w:rFonts w:ascii="Times New Roman" w:hAnsi="Times New Roman" w:cs="Times New Roman"/>
                <w:sz w:val="24"/>
                <w:szCs w:val="24"/>
              </w:rPr>
            </w:pPr>
            <w:r w:rsidRPr="0042619A">
              <w:rPr>
                <w:rFonts w:ascii="Times New Roman" w:hAnsi="Times New Roman" w:cs="Times New Roman"/>
                <w:sz w:val="24"/>
                <w:szCs w:val="24"/>
              </w:rPr>
              <w:t xml:space="preserve">Hypoglycemia </w:t>
            </w:r>
          </w:p>
        </w:tc>
        <w:tc>
          <w:tcPr>
            <w:tcW w:w="1281" w:type="pct"/>
            <w:shd w:val="clear" w:color="auto" w:fill="auto"/>
          </w:tcPr>
          <w:p w14:paraId="08E1B291"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74" w:type="pct"/>
            <w:shd w:val="clear" w:color="auto" w:fill="auto"/>
          </w:tcPr>
          <w:p w14:paraId="558C1394"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705A" w:rsidRPr="0042619A" w14:paraId="02F1E3B1" w14:textId="0139C621" w:rsidTr="007220A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6FFA1329" w14:textId="77777777" w:rsidR="0056705A" w:rsidRPr="0042619A" w:rsidRDefault="0056705A" w:rsidP="007220A6">
            <w:pPr>
              <w:spacing w:after="120" w:line="276" w:lineRule="auto"/>
              <w:jc w:val="center"/>
              <w:rPr>
                <w:rFonts w:ascii="Times New Roman" w:hAnsi="Times New Roman" w:cs="Times New Roman"/>
                <w:sz w:val="24"/>
                <w:szCs w:val="24"/>
              </w:rPr>
            </w:pPr>
            <w:r w:rsidRPr="0042619A">
              <w:rPr>
                <w:rFonts w:ascii="Times New Roman" w:hAnsi="Times New Roman" w:cs="Times New Roman"/>
                <w:sz w:val="24"/>
                <w:szCs w:val="24"/>
              </w:rPr>
              <w:t>Yes</w:t>
            </w:r>
          </w:p>
        </w:tc>
        <w:tc>
          <w:tcPr>
            <w:tcW w:w="1281" w:type="pct"/>
            <w:shd w:val="clear" w:color="auto" w:fill="auto"/>
          </w:tcPr>
          <w:p w14:paraId="67BE0FFE" w14:textId="77777777"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86</w:t>
            </w:r>
          </w:p>
        </w:tc>
        <w:tc>
          <w:tcPr>
            <w:tcW w:w="974" w:type="pct"/>
            <w:shd w:val="clear" w:color="auto" w:fill="auto"/>
          </w:tcPr>
          <w:p w14:paraId="0178661C" w14:textId="77777777"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11.9</w:t>
            </w:r>
          </w:p>
        </w:tc>
      </w:tr>
      <w:tr w:rsidR="0056705A" w:rsidRPr="0042619A" w14:paraId="5096D78B" w14:textId="4A1FE6C5" w:rsidTr="007220A6">
        <w:trPr>
          <w:trHeight w:val="239"/>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14B8B487" w14:textId="77777777" w:rsidR="0056705A" w:rsidRPr="0042619A" w:rsidRDefault="0056705A" w:rsidP="007220A6">
            <w:pPr>
              <w:spacing w:after="120" w:line="276" w:lineRule="auto"/>
              <w:jc w:val="center"/>
              <w:rPr>
                <w:rFonts w:ascii="Times New Roman" w:hAnsi="Times New Roman" w:cs="Times New Roman"/>
                <w:sz w:val="24"/>
                <w:szCs w:val="24"/>
              </w:rPr>
            </w:pPr>
            <w:r w:rsidRPr="0042619A">
              <w:rPr>
                <w:rFonts w:ascii="Times New Roman" w:hAnsi="Times New Roman" w:cs="Times New Roman"/>
                <w:sz w:val="24"/>
                <w:szCs w:val="24"/>
              </w:rPr>
              <w:t>No</w:t>
            </w:r>
          </w:p>
        </w:tc>
        <w:tc>
          <w:tcPr>
            <w:tcW w:w="1281" w:type="pct"/>
            <w:shd w:val="clear" w:color="auto" w:fill="auto"/>
          </w:tcPr>
          <w:p w14:paraId="0CF25900"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637</w:t>
            </w:r>
          </w:p>
        </w:tc>
        <w:tc>
          <w:tcPr>
            <w:tcW w:w="974" w:type="pct"/>
            <w:shd w:val="clear" w:color="auto" w:fill="auto"/>
          </w:tcPr>
          <w:p w14:paraId="484D17CC"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88.1</w:t>
            </w:r>
          </w:p>
        </w:tc>
      </w:tr>
      <w:tr w:rsidR="0056705A" w:rsidRPr="0042619A" w14:paraId="3329006B" w14:textId="67A35342" w:rsidTr="007220A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45D7DD57" w14:textId="77777777" w:rsidR="0056705A" w:rsidRPr="0042619A" w:rsidRDefault="0056705A" w:rsidP="007220A6">
            <w:pPr>
              <w:spacing w:line="276" w:lineRule="auto"/>
              <w:rPr>
                <w:rFonts w:ascii="Times New Roman" w:hAnsi="Times New Roman" w:cs="Times New Roman"/>
                <w:sz w:val="24"/>
                <w:szCs w:val="24"/>
              </w:rPr>
            </w:pPr>
            <w:r w:rsidRPr="0042619A">
              <w:rPr>
                <w:rFonts w:ascii="Times New Roman" w:hAnsi="Times New Roman" w:cs="Times New Roman"/>
                <w:sz w:val="24"/>
                <w:szCs w:val="24"/>
              </w:rPr>
              <w:t>Neonatal Sepsis</w:t>
            </w:r>
          </w:p>
        </w:tc>
        <w:tc>
          <w:tcPr>
            <w:tcW w:w="1281" w:type="pct"/>
            <w:shd w:val="clear" w:color="auto" w:fill="auto"/>
          </w:tcPr>
          <w:p w14:paraId="05533763"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74" w:type="pct"/>
            <w:shd w:val="clear" w:color="auto" w:fill="auto"/>
          </w:tcPr>
          <w:p w14:paraId="64809034" w14:textId="77777777" w:rsidR="0056705A" w:rsidRPr="0042619A" w:rsidRDefault="0056705A" w:rsidP="007220A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705A" w:rsidRPr="0042619A" w14:paraId="661E95ED" w14:textId="5D35C1A6" w:rsidTr="007220A6">
        <w:trPr>
          <w:trHeight w:val="405"/>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4701E76E" w14:textId="5BEF2C1D" w:rsidR="0056705A" w:rsidRPr="0042619A" w:rsidRDefault="0056705A" w:rsidP="007220A6">
            <w:pPr>
              <w:spacing w:after="120" w:line="276" w:lineRule="auto"/>
              <w:ind w:left="72"/>
              <w:jc w:val="center"/>
              <w:rPr>
                <w:rFonts w:ascii="Times New Roman" w:hAnsi="Times New Roman" w:cs="Times New Roman"/>
                <w:sz w:val="24"/>
                <w:szCs w:val="24"/>
              </w:rPr>
            </w:pPr>
            <w:r w:rsidRPr="0042619A">
              <w:rPr>
                <w:rFonts w:ascii="Times New Roman" w:hAnsi="Times New Roman" w:cs="Times New Roman"/>
                <w:sz w:val="24"/>
                <w:szCs w:val="24"/>
              </w:rPr>
              <w:t>Yes</w:t>
            </w:r>
          </w:p>
        </w:tc>
        <w:tc>
          <w:tcPr>
            <w:tcW w:w="1281" w:type="pct"/>
            <w:shd w:val="clear" w:color="auto" w:fill="auto"/>
          </w:tcPr>
          <w:p w14:paraId="2F1849A5" w14:textId="5968C828"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236</w:t>
            </w:r>
          </w:p>
        </w:tc>
        <w:tc>
          <w:tcPr>
            <w:tcW w:w="974" w:type="pct"/>
            <w:shd w:val="clear" w:color="auto" w:fill="auto"/>
          </w:tcPr>
          <w:p w14:paraId="51CDFAE2" w14:textId="22ACA09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32.6</w:t>
            </w:r>
          </w:p>
        </w:tc>
      </w:tr>
      <w:tr w:rsidR="0056705A" w:rsidRPr="0042619A" w14:paraId="3BE97E7E" w14:textId="51AD07F2" w:rsidTr="007220A6">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3E6A9F88" w14:textId="017C4EE6" w:rsidR="0056705A" w:rsidRPr="0042619A" w:rsidRDefault="0056705A" w:rsidP="007220A6">
            <w:pPr>
              <w:spacing w:after="120" w:line="276" w:lineRule="auto"/>
              <w:ind w:left="72"/>
              <w:jc w:val="center"/>
              <w:rPr>
                <w:rFonts w:ascii="Times New Roman" w:hAnsi="Times New Roman" w:cs="Times New Roman"/>
                <w:sz w:val="24"/>
                <w:szCs w:val="24"/>
              </w:rPr>
            </w:pPr>
            <w:r w:rsidRPr="0042619A">
              <w:rPr>
                <w:rFonts w:ascii="Times New Roman" w:hAnsi="Times New Roman" w:cs="Times New Roman"/>
                <w:sz w:val="24"/>
                <w:szCs w:val="24"/>
              </w:rPr>
              <w:t>No</w:t>
            </w:r>
          </w:p>
        </w:tc>
        <w:tc>
          <w:tcPr>
            <w:tcW w:w="1281" w:type="pct"/>
            <w:shd w:val="clear" w:color="auto" w:fill="auto"/>
          </w:tcPr>
          <w:p w14:paraId="1B76F69B" w14:textId="23D3902F"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487</w:t>
            </w:r>
          </w:p>
        </w:tc>
        <w:tc>
          <w:tcPr>
            <w:tcW w:w="974" w:type="pct"/>
            <w:shd w:val="clear" w:color="auto" w:fill="auto"/>
          </w:tcPr>
          <w:p w14:paraId="3DDF55C0" w14:textId="53998078"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67.4</w:t>
            </w:r>
          </w:p>
        </w:tc>
      </w:tr>
      <w:tr w:rsidR="0056705A" w:rsidRPr="0042619A" w14:paraId="497B7CA5" w14:textId="11AE4A34" w:rsidTr="007220A6">
        <w:trPr>
          <w:trHeight w:val="345"/>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07A67627" w14:textId="77777777" w:rsidR="0056705A" w:rsidRPr="0042619A" w:rsidRDefault="0056705A" w:rsidP="007220A6">
            <w:pPr>
              <w:spacing w:after="120" w:line="276" w:lineRule="auto"/>
              <w:rPr>
                <w:rFonts w:ascii="Times New Roman" w:hAnsi="Times New Roman" w:cs="Times New Roman"/>
                <w:sz w:val="24"/>
                <w:szCs w:val="24"/>
              </w:rPr>
            </w:pPr>
            <w:r w:rsidRPr="0042619A">
              <w:rPr>
                <w:rFonts w:ascii="Times New Roman" w:hAnsi="Times New Roman" w:cs="Times New Roman"/>
                <w:sz w:val="24"/>
                <w:szCs w:val="24"/>
              </w:rPr>
              <w:t>Perinatal Asphyxia</w:t>
            </w:r>
          </w:p>
        </w:tc>
        <w:tc>
          <w:tcPr>
            <w:tcW w:w="1281" w:type="pct"/>
            <w:shd w:val="clear" w:color="auto" w:fill="auto"/>
          </w:tcPr>
          <w:p w14:paraId="180F697F"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74" w:type="pct"/>
            <w:shd w:val="clear" w:color="auto" w:fill="auto"/>
          </w:tcPr>
          <w:p w14:paraId="224EF0E0" w14:textId="77777777" w:rsidR="0056705A" w:rsidRPr="0042619A" w:rsidRDefault="0056705A" w:rsidP="007220A6">
            <w:pPr>
              <w:spacing w:after="120" w:line="276" w:lineRule="auto"/>
              <w:ind w:firstLine="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705A" w:rsidRPr="0042619A" w14:paraId="73B9E90C" w14:textId="67664E5C" w:rsidTr="007220A6">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2169936B" w14:textId="18EB726C" w:rsidR="0056705A" w:rsidRPr="0042619A" w:rsidRDefault="0056705A" w:rsidP="007220A6">
            <w:pPr>
              <w:spacing w:after="120" w:line="276" w:lineRule="auto"/>
              <w:jc w:val="center"/>
              <w:rPr>
                <w:rFonts w:ascii="Times New Roman" w:hAnsi="Times New Roman" w:cs="Times New Roman"/>
                <w:sz w:val="24"/>
                <w:szCs w:val="24"/>
              </w:rPr>
            </w:pPr>
            <w:r w:rsidRPr="0042619A">
              <w:rPr>
                <w:rFonts w:ascii="Times New Roman" w:hAnsi="Times New Roman" w:cs="Times New Roman"/>
                <w:sz w:val="24"/>
                <w:szCs w:val="24"/>
              </w:rPr>
              <w:t>Yes</w:t>
            </w:r>
          </w:p>
        </w:tc>
        <w:tc>
          <w:tcPr>
            <w:tcW w:w="1281" w:type="pct"/>
            <w:shd w:val="clear" w:color="auto" w:fill="auto"/>
          </w:tcPr>
          <w:p w14:paraId="6A4942AA" w14:textId="77777777"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106</w:t>
            </w:r>
          </w:p>
        </w:tc>
        <w:tc>
          <w:tcPr>
            <w:tcW w:w="974" w:type="pct"/>
            <w:shd w:val="clear" w:color="auto" w:fill="auto"/>
          </w:tcPr>
          <w:p w14:paraId="178F68F3" w14:textId="77777777"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14.7</w:t>
            </w:r>
          </w:p>
        </w:tc>
      </w:tr>
      <w:tr w:rsidR="0056705A" w:rsidRPr="0042619A" w14:paraId="175B6049" w14:textId="0A57BC22" w:rsidTr="007220A6">
        <w:trPr>
          <w:trHeight w:val="360"/>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3E2E6918" w14:textId="1B915ACD" w:rsidR="0056705A" w:rsidRPr="0042619A" w:rsidRDefault="0056705A" w:rsidP="007220A6">
            <w:pPr>
              <w:spacing w:after="120" w:line="276" w:lineRule="auto"/>
              <w:jc w:val="center"/>
              <w:rPr>
                <w:rFonts w:ascii="Times New Roman" w:hAnsi="Times New Roman" w:cs="Times New Roman"/>
                <w:sz w:val="24"/>
                <w:szCs w:val="24"/>
              </w:rPr>
            </w:pPr>
            <w:r w:rsidRPr="0042619A">
              <w:rPr>
                <w:rFonts w:ascii="Times New Roman" w:hAnsi="Times New Roman" w:cs="Times New Roman"/>
                <w:sz w:val="24"/>
                <w:szCs w:val="24"/>
              </w:rPr>
              <w:t>No</w:t>
            </w:r>
          </w:p>
        </w:tc>
        <w:tc>
          <w:tcPr>
            <w:tcW w:w="1281" w:type="pct"/>
            <w:shd w:val="clear" w:color="auto" w:fill="auto"/>
          </w:tcPr>
          <w:p w14:paraId="1582A1C0"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617</w:t>
            </w:r>
          </w:p>
        </w:tc>
        <w:tc>
          <w:tcPr>
            <w:tcW w:w="974" w:type="pct"/>
            <w:shd w:val="clear" w:color="auto" w:fill="auto"/>
          </w:tcPr>
          <w:p w14:paraId="4F840908"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85.3</w:t>
            </w:r>
          </w:p>
        </w:tc>
      </w:tr>
      <w:tr w:rsidR="0056705A" w:rsidRPr="0042619A" w14:paraId="75091A37" w14:textId="7A47CB49" w:rsidTr="007220A6">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278984F9" w14:textId="77777777" w:rsidR="0056705A" w:rsidRPr="0042619A" w:rsidRDefault="0056705A" w:rsidP="007220A6">
            <w:pPr>
              <w:spacing w:after="120" w:line="276" w:lineRule="auto"/>
              <w:rPr>
                <w:rFonts w:ascii="Times New Roman" w:hAnsi="Times New Roman" w:cs="Times New Roman"/>
                <w:sz w:val="24"/>
                <w:szCs w:val="24"/>
              </w:rPr>
            </w:pPr>
            <w:r w:rsidRPr="0042619A">
              <w:rPr>
                <w:rFonts w:ascii="Times New Roman" w:hAnsi="Times New Roman" w:cs="Times New Roman"/>
                <w:sz w:val="24"/>
                <w:szCs w:val="24"/>
              </w:rPr>
              <w:t>Jaundice</w:t>
            </w:r>
          </w:p>
        </w:tc>
        <w:tc>
          <w:tcPr>
            <w:tcW w:w="1281" w:type="pct"/>
            <w:shd w:val="clear" w:color="auto" w:fill="auto"/>
          </w:tcPr>
          <w:p w14:paraId="61BEFDA0" w14:textId="77777777"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74" w:type="pct"/>
            <w:shd w:val="clear" w:color="auto" w:fill="auto"/>
          </w:tcPr>
          <w:p w14:paraId="7714D3AA" w14:textId="77777777" w:rsidR="0056705A" w:rsidRPr="0042619A" w:rsidRDefault="0056705A" w:rsidP="007220A6">
            <w:pPr>
              <w:spacing w:after="120" w:line="276" w:lineRule="auto"/>
              <w:ind w:firstLine="15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705A" w:rsidRPr="0042619A" w14:paraId="1FD5144A" w14:textId="249B706A" w:rsidTr="007220A6">
        <w:trPr>
          <w:trHeight w:val="383"/>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793F9AC0" w14:textId="325526FA" w:rsidR="0056705A" w:rsidRPr="0042619A" w:rsidRDefault="0056705A" w:rsidP="007220A6">
            <w:pPr>
              <w:spacing w:after="120" w:line="276" w:lineRule="auto"/>
              <w:jc w:val="center"/>
              <w:rPr>
                <w:rFonts w:ascii="Times New Roman" w:hAnsi="Times New Roman" w:cs="Times New Roman"/>
                <w:sz w:val="24"/>
                <w:szCs w:val="24"/>
              </w:rPr>
            </w:pPr>
            <w:r w:rsidRPr="0042619A">
              <w:rPr>
                <w:rFonts w:ascii="Times New Roman" w:hAnsi="Times New Roman" w:cs="Times New Roman"/>
                <w:sz w:val="24"/>
                <w:szCs w:val="24"/>
              </w:rPr>
              <w:t>Yes</w:t>
            </w:r>
          </w:p>
        </w:tc>
        <w:tc>
          <w:tcPr>
            <w:tcW w:w="1281" w:type="pct"/>
            <w:shd w:val="clear" w:color="auto" w:fill="auto"/>
          </w:tcPr>
          <w:p w14:paraId="1820B1D0"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80</w:t>
            </w:r>
          </w:p>
        </w:tc>
        <w:tc>
          <w:tcPr>
            <w:tcW w:w="974" w:type="pct"/>
            <w:shd w:val="clear" w:color="auto" w:fill="auto"/>
          </w:tcPr>
          <w:p w14:paraId="395227FE"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11.1</w:t>
            </w:r>
          </w:p>
        </w:tc>
      </w:tr>
      <w:tr w:rsidR="0056705A" w:rsidRPr="0042619A" w14:paraId="79FFF550" w14:textId="0F7A774C" w:rsidTr="007220A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4C782CA1" w14:textId="07C5255F" w:rsidR="0056705A" w:rsidRPr="0042619A" w:rsidRDefault="0056705A" w:rsidP="007220A6">
            <w:pPr>
              <w:spacing w:after="120" w:line="276" w:lineRule="auto"/>
              <w:jc w:val="center"/>
              <w:rPr>
                <w:rFonts w:ascii="Times New Roman" w:hAnsi="Times New Roman" w:cs="Times New Roman"/>
                <w:sz w:val="24"/>
                <w:szCs w:val="24"/>
              </w:rPr>
            </w:pPr>
            <w:r w:rsidRPr="0042619A">
              <w:rPr>
                <w:rFonts w:ascii="Times New Roman" w:hAnsi="Times New Roman" w:cs="Times New Roman"/>
                <w:sz w:val="24"/>
                <w:szCs w:val="24"/>
              </w:rPr>
              <w:t>No</w:t>
            </w:r>
          </w:p>
        </w:tc>
        <w:tc>
          <w:tcPr>
            <w:tcW w:w="1281" w:type="pct"/>
            <w:shd w:val="clear" w:color="auto" w:fill="auto"/>
          </w:tcPr>
          <w:p w14:paraId="3954FCD9" w14:textId="77777777"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643</w:t>
            </w:r>
          </w:p>
        </w:tc>
        <w:tc>
          <w:tcPr>
            <w:tcW w:w="974" w:type="pct"/>
            <w:shd w:val="clear" w:color="auto" w:fill="auto"/>
          </w:tcPr>
          <w:p w14:paraId="0C74DAF1" w14:textId="77777777"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619A">
              <w:rPr>
                <w:rFonts w:ascii="Times New Roman" w:hAnsi="Times New Roman" w:cs="Times New Roman"/>
                <w:sz w:val="24"/>
                <w:szCs w:val="24"/>
              </w:rPr>
              <w:t>88.9</w:t>
            </w:r>
          </w:p>
        </w:tc>
      </w:tr>
      <w:tr w:rsidR="0056705A" w:rsidRPr="0042619A" w14:paraId="793DEDA5" w14:textId="2FAEB30D" w:rsidTr="007220A6">
        <w:trPr>
          <w:trHeight w:val="374"/>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6B72ECE1" w14:textId="77777777" w:rsidR="0056705A" w:rsidRPr="0042619A" w:rsidRDefault="0056705A" w:rsidP="007220A6">
            <w:pPr>
              <w:spacing w:after="120" w:line="276" w:lineRule="auto"/>
              <w:rPr>
                <w:rFonts w:ascii="Times New Roman" w:hAnsi="Times New Roman" w:cs="Times New Roman"/>
                <w:sz w:val="24"/>
                <w:szCs w:val="24"/>
              </w:rPr>
            </w:pPr>
            <w:r w:rsidRPr="0042619A">
              <w:rPr>
                <w:rFonts w:ascii="Times New Roman" w:hAnsi="Times New Roman" w:cs="Times New Roman"/>
                <w:sz w:val="24"/>
                <w:szCs w:val="24"/>
              </w:rPr>
              <w:t xml:space="preserve">Hypothermia        </w:t>
            </w:r>
          </w:p>
        </w:tc>
        <w:tc>
          <w:tcPr>
            <w:tcW w:w="1281" w:type="pct"/>
            <w:shd w:val="clear" w:color="auto" w:fill="auto"/>
          </w:tcPr>
          <w:p w14:paraId="32F66674" w14:textId="77777777"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74" w:type="pct"/>
            <w:shd w:val="clear" w:color="auto" w:fill="auto"/>
          </w:tcPr>
          <w:p w14:paraId="31C54D94" w14:textId="77777777" w:rsidR="0056705A" w:rsidRPr="0042619A" w:rsidRDefault="0056705A" w:rsidP="007220A6">
            <w:pPr>
              <w:spacing w:after="120" w:line="276" w:lineRule="auto"/>
              <w:ind w:firstLine="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705A" w:rsidRPr="0042619A" w14:paraId="5862BBC6" w14:textId="25A64F58" w:rsidTr="007220A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746" w:type="pct"/>
            <w:shd w:val="clear" w:color="auto" w:fill="auto"/>
          </w:tcPr>
          <w:p w14:paraId="57D2CCB3" w14:textId="77777777" w:rsidR="0056705A" w:rsidRPr="0042619A" w:rsidRDefault="0056705A" w:rsidP="007220A6">
            <w:pPr>
              <w:spacing w:after="120" w:line="276" w:lineRule="auto"/>
              <w:jc w:val="center"/>
              <w:rPr>
                <w:rFonts w:ascii="Times New Roman" w:hAnsi="Times New Roman" w:cs="Times New Roman"/>
                <w:sz w:val="24"/>
                <w:szCs w:val="24"/>
              </w:rPr>
            </w:pPr>
            <w:r w:rsidRPr="0042619A">
              <w:rPr>
                <w:rFonts w:ascii="Times New Roman" w:hAnsi="Times New Roman" w:cs="Times New Roman"/>
                <w:sz w:val="24"/>
                <w:szCs w:val="24"/>
              </w:rPr>
              <w:t>Yes</w:t>
            </w:r>
          </w:p>
        </w:tc>
        <w:tc>
          <w:tcPr>
            <w:tcW w:w="1281" w:type="pct"/>
            <w:shd w:val="clear" w:color="auto" w:fill="auto"/>
          </w:tcPr>
          <w:p w14:paraId="4D03CF4F" w14:textId="36792936"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443</w:t>
            </w:r>
          </w:p>
        </w:tc>
        <w:tc>
          <w:tcPr>
            <w:tcW w:w="974" w:type="pct"/>
            <w:shd w:val="clear" w:color="auto" w:fill="auto"/>
          </w:tcPr>
          <w:p w14:paraId="2634F333" w14:textId="612EBA48" w:rsidR="0056705A" w:rsidRPr="0042619A" w:rsidRDefault="0056705A" w:rsidP="007220A6">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61.3</w:t>
            </w:r>
          </w:p>
        </w:tc>
      </w:tr>
      <w:tr w:rsidR="0056705A" w:rsidRPr="0042619A" w14:paraId="60B49335" w14:textId="4B67F913" w:rsidTr="007220A6">
        <w:trPr>
          <w:trHeight w:val="226"/>
        </w:trPr>
        <w:tc>
          <w:tcPr>
            <w:cnfStyle w:val="001000000000" w:firstRow="0" w:lastRow="0" w:firstColumn="1" w:lastColumn="0" w:oddVBand="0" w:evenVBand="0" w:oddHBand="0" w:evenHBand="0" w:firstRowFirstColumn="0" w:firstRowLastColumn="0" w:lastRowFirstColumn="0" w:lastRowLastColumn="0"/>
            <w:tcW w:w="2746" w:type="pct"/>
            <w:tcBorders>
              <w:bottom w:val="single" w:sz="4" w:space="0" w:color="auto"/>
            </w:tcBorders>
            <w:shd w:val="clear" w:color="auto" w:fill="auto"/>
          </w:tcPr>
          <w:p w14:paraId="5ECA895F" w14:textId="31374F7E" w:rsidR="0056705A" w:rsidRPr="0042619A" w:rsidRDefault="0056705A" w:rsidP="007220A6">
            <w:pPr>
              <w:spacing w:after="120" w:line="276" w:lineRule="auto"/>
              <w:jc w:val="center"/>
              <w:rPr>
                <w:rFonts w:ascii="Times New Roman" w:hAnsi="Times New Roman" w:cs="Times New Roman"/>
                <w:sz w:val="24"/>
                <w:szCs w:val="24"/>
              </w:rPr>
            </w:pPr>
            <w:r w:rsidRPr="0042619A">
              <w:rPr>
                <w:rFonts w:ascii="Times New Roman" w:hAnsi="Times New Roman" w:cs="Times New Roman"/>
                <w:sz w:val="24"/>
                <w:szCs w:val="24"/>
              </w:rPr>
              <w:t>No</w:t>
            </w:r>
          </w:p>
        </w:tc>
        <w:tc>
          <w:tcPr>
            <w:tcW w:w="1281" w:type="pct"/>
            <w:tcBorders>
              <w:bottom w:val="single" w:sz="4" w:space="0" w:color="auto"/>
            </w:tcBorders>
            <w:shd w:val="clear" w:color="auto" w:fill="auto"/>
          </w:tcPr>
          <w:p w14:paraId="1B04F7AD" w14:textId="58AD48CD"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280</w:t>
            </w:r>
          </w:p>
        </w:tc>
        <w:tc>
          <w:tcPr>
            <w:tcW w:w="974" w:type="pct"/>
            <w:tcBorders>
              <w:bottom w:val="single" w:sz="4" w:space="0" w:color="auto"/>
            </w:tcBorders>
            <w:shd w:val="clear" w:color="auto" w:fill="auto"/>
          </w:tcPr>
          <w:p w14:paraId="289E6C7C" w14:textId="0ACEC8DA" w:rsidR="0056705A" w:rsidRPr="0042619A" w:rsidRDefault="0056705A" w:rsidP="007220A6">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38.7</w:t>
            </w:r>
          </w:p>
        </w:tc>
      </w:tr>
    </w:tbl>
    <w:p w14:paraId="0A804102" w14:textId="77777777" w:rsidR="00786DBC" w:rsidDel="00EC0BC2" w:rsidRDefault="00786DBC" w:rsidP="00786DBC">
      <w:pPr>
        <w:rPr>
          <w:del w:id="419" w:author="wireless" w:date="2022-02-11T03:06:00Z"/>
          <w:rFonts w:ascii="Times New Roman" w:eastAsia="Times New Roman" w:hAnsi="Times New Roman" w:cs="Times New Roman"/>
          <w:b/>
          <w:bCs/>
          <w:sz w:val="24"/>
          <w:szCs w:val="28"/>
          <w:lang w:eastAsia="bg-BG"/>
        </w:rPr>
      </w:pPr>
      <w:del w:id="420" w:author="wireless" w:date="2022-02-11T03:05:00Z">
        <w:r w:rsidDel="00EC0BC2">
          <w:rPr>
            <w:rFonts w:ascii="Times New Roman" w:eastAsia="Times New Roman" w:hAnsi="Times New Roman" w:cs="Times New Roman"/>
            <w:b/>
            <w:bCs/>
            <w:sz w:val="24"/>
            <w:szCs w:val="28"/>
            <w:lang w:eastAsia="bg-BG"/>
          </w:rPr>
          <w:br w:type="page"/>
        </w:r>
      </w:del>
    </w:p>
    <w:p w14:paraId="754A9AA7" w14:textId="77777777" w:rsidR="00786DBC" w:rsidRPr="002C0CE8" w:rsidRDefault="00786DBC">
      <w:pPr>
        <w:rPr>
          <w:rFonts w:ascii="Times New Roman" w:eastAsia="Times New Roman" w:hAnsi="Times New Roman" w:cs="Times New Roman"/>
          <w:bCs/>
          <w:sz w:val="24"/>
          <w:szCs w:val="28"/>
          <w:lang w:eastAsia="bg-BG"/>
        </w:rPr>
        <w:pPrChange w:id="421" w:author="wireless" w:date="2022-02-11T03:06:00Z">
          <w:pPr>
            <w:keepNext/>
            <w:tabs>
              <w:tab w:val="left" w:pos="180"/>
            </w:tabs>
            <w:spacing w:after="120" w:line="360" w:lineRule="auto"/>
            <w:jc w:val="both"/>
          </w:pPr>
        </w:pPrChange>
      </w:pPr>
      <w:r w:rsidRPr="002C0CE8">
        <w:rPr>
          <w:rFonts w:ascii="Times New Roman" w:eastAsia="Times New Roman" w:hAnsi="Times New Roman" w:cs="Times New Roman"/>
          <w:b/>
          <w:bCs/>
          <w:sz w:val="24"/>
          <w:szCs w:val="28"/>
          <w:lang w:eastAsia="bg-BG"/>
        </w:rPr>
        <w:lastRenderedPageBreak/>
        <w:t xml:space="preserve">Table </w:t>
      </w:r>
      <w:r>
        <w:rPr>
          <w:rFonts w:ascii="Times New Roman" w:eastAsia="Times New Roman" w:hAnsi="Times New Roman" w:cs="Times New Roman"/>
          <w:b/>
          <w:bCs/>
          <w:sz w:val="24"/>
          <w:szCs w:val="28"/>
          <w:lang w:eastAsia="bg-BG"/>
        </w:rPr>
        <w:t>4</w:t>
      </w:r>
      <w:r w:rsidRPr="002C0CE8">
        <w:rPr>
          <w:rFonts w:ascii="Times New Roman" w:eastAsia="Times New Roman" w:hAnsi="Times New Roman" w:cs="Times New Roman"/>
          <w:b/>
          <w:bCs/>
          <w:sz w:val="24"/>
          <w:szCs w:val="28"/>
          <w:lang w:eastAsia="bg-BG"/>
        </w:rPr>
        <w:t>:</w:t>
      </w:r>
      <w:r w:rsidRPr="002C0CE8">
        <w:rPr>
          <w:rFonts w:ascii="Times New Roman" w:eastAsia="Times New Roman" w:hAnsi="Times New Roman" w:cs="Times New Roman"/>
          <w:bCs/>
          <w:sz w:val="24"/>
          <w:szCs w:val="28"/>
          <w:lang w:eastAsia="bg-BG"/>
        </w:rPr>
        <w:t xml:space="preserve"> Bivariate and multivariable Cox regression analysis results of preterm neonates admitted at NICU, HU-CSH from May 2019 to April 2021, Hawassa, Ethiopia, 2021.</w:t>
      </w:r>
      <w:bookmarkEnd w:id="414"/>
    </w:p>
    <w:tbl>
      <w:tblPr>
        <w:tblStyle w:val="PlainTable21"/>
        <w:tblW w:w="4991" w:type="pct"/>
        <w:tblBorders>
          <w:top w:val="none" w:sz="0" w:space="0" w:color="auto"/>
          <w:bottom w:val="none" w:sz="0" w:space="0" w:color="auto"/>
        </w:tblBorders>
        <w:tblLayout w:type="fixed"/>
        <w:tblLook w:val="04A0" w:firstRow="1" w:lastRow="0" w:firstColumn="1" w:lastColumn="0" w:noHBand="0" w:noVBand="1"/>
      </w:tblPr>
      <w:tblGrid>
        <w:gridCol w:w="2305"/>
        <w:gridCol w:w="1370"/>
        <w:gridCol w:w="1438"/>
        <w:gridCol w:w="1915"/>
        <w:gridCol w:w="2405"/>
      </w:tblGrid>
      <w:tr w:rsidR="00786DBC" w:rsidRPr="002C0CE8" w14:paraId="63C3912D" w14:textId="77777777" w:rsidTr="00786DBC">
        <w:trPr>
          <w:cnfStyle w:val="100000000000" w:firstRow="1" w:lastRow="0" w:firstColumn="0" w:lastColumn="0" w:oddVBand="0" w:evenVBand="0" w:oddHBand="0" w:evenHBand="0" w:firstRowFirstColumn="0" w:firstRowLastColumn="0" w:lastRowFirstColumn="0" w:lastRowLastColumn="0"/>
          <w:trHeight w:val="733"/>
          <w:tblHeader/>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bottom w:val="single" w:sz="4" w:space="0" w:color="auto"/>
            </w:tcBorders>
          </w:tcPr>
          <w:p w14:paraId="4A1BE9F6" w14:textId="77777777" w:rsidR="00786DBC" w:rsidRPr="002C0CE8" w:rsidRDefault="00786DBC" w:rsidP="00786DBC">
            <w:pPr>
              <w:spacing w:after="120" w:line="276" w:lineRule="auto"/>
              <w:rPr>
                <w:rFonts w:ascii="Times New Roman" w:hAnsi="Times New Roman" w:cs="Times New Roman"/>
                <w:color w:val="000000" w:themeColor="text1"/>
                <w:sz w:val="28"/>
                <w:szCs w:val="26"/>
              </w:rPr>
            </w:pPr>
            <w:r w:rsidRPr="002C0CE8">
              <w:rPr>
                <w:rFonts w:ascii="Times New Roman" w:hAnsi="Times New Roman" w:cs="Times New Roman"/>
                <w:color w:val="000000" w:themeColor="text1"/>
                <w:sz w:val="28"/>
                <w:szCs w:val="26"/>
              </w:rPr>
              <w:t>Variables</w:t>
            </w:r>
          </w:p>
          <w:p w14:paraId="2BEB4E6C" w14:textId="77777777" w:rsidR="00786DBC" w:rsidRPr="002C0CE8" w:rsidRDefault="00786DBC" w:rsidP="00786DBC">
            <w:pPr>
              <w:spacing w:after="120" w:line="276" w:lineRule="auto"/>
              <w:rPr>
                <w:rFonts w:ascii="Times New Roman" w:hAnsi="Times New Roman" w:cs="Times New Roman"/>
                <w:color w:val="000000" w:themeColor="text1"/>
                <w:sz w:val="28"/>
                <w:szCs w:val="26"/>
              </w:rPr>
            </w:pPr>
            <w:r w:rsidRPr="002C0CE8">
              <w:rPr>
                <w:rFonts w:ascii="Times New Roman" w:hAnsi="Times New Roman" w:cs="Times New Roman"/>
                <w:color w:val="000000" w:themeColor="text1"/>
                <w:sz w:val="28"/>
                <w:szCs w:val="26"/>
              </w:rPr>
              <w:t>(n=723)</w:t>
            </w:r>
          </w:p>
        </w:tc>
        <w:tc>
          <w:tcPr>
            <w:tcW w:w="726" w:type="pct"/>
            <w:tcBorders>
              <w:top w:val="single" w:sz="4" w:space="0" w:color="auto"/>
              <w:bottom w:val="single" w:sz="4" w:space="0" w:color="auto"/>
            </w:tcBorders>
          </w:tcPr>
          <w:p w14:paraId="7D2C46B8" w14:textId="77777777" w:rsidR="00786DBC" w:rsidRPr="002C0CE8" w:rsidRDefault="00786DBC" w:rsidP="00786DBC">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8"/>
                <w:szCs w:val="26"/>
              </w:rPr>
            </w:pPr>
            <w:r w:rsidRPr="002C0CE8">
              <w:rPr>
                <w:rFonts w:ascii="Times New Roman" w:hAnsi="Times New Roman" w:cs="Times New Roman"/>
                <w:color w:val="000000" w:themeColor="text1"/>
                <w:sz w:val="28"/>
                <w:szCs w:val="26"/>
              </w:rPr>
              <w:t xml:space="preserve">Death </w:t>
            </w:r>
            <w:r w:rsidRPr="002C0CE8">
              <w:rPr>
                <w:rFonts w:ascii="Times New Roman" w:hAnsi="Times New Roman" w:cs="Times New Roman"/>
                <w:bCs w:val="0"/>
                <w:color w:val="000000" w:themeColor="text1"/>
                <w:sz w:val="28"/>
                <w:szCs w:val="26"/>
              </w:rPr>
              <w:t>(%)</w:t>
            </w:r>
          </w:p>
        </w:tc>
        <w:tc>
          <w:tcPr>
            <w:tcW w:w="762" w:type="pct"/>
            <w:tcBorders>
              <w:top w:val="single" w:sz="4" w:space="0" w:color="auto"/>
              <w:bottom w:val="single" w:sz="4" w:space="0" w:color="auto"/>
            </w:tcBorders>
          </w:tcPr>
          <w:p w14:paraId="26A1F79B" w14:textId="77777777" w:rsidR="00786DBC" w:rsidRPr="002C0CE8" w:rsidRDefault="00786DBC" w:rsidP="00786DBC">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8"/>
                <w:szCs w:val="26"/>
              </w:rPr>
            </w:pPr>
            <w:r w:rsidRPr="002C0CE8">
              <w:rPr>
                <w:rFonts w:ascii="Times New Roman" w:hAnsi="Times New Roman" w:cs="Times New Roman"/>
                <w:bCs w:val="0"/>
                <w:color w:val="000000" w:themeColor="text1"/>
                <w:sz w:val="28"/>
                <w:szCs w:val="26"/>
              </w:rPr>
              <w:t>Censored    (%)</w:t>
            </w:r>
          </w:p>
        </w:tc>
        <w:tc>
          <w:tcPr>
            <w:tcW w:w="1015" w:type="pct"/>
            <w:tcBorders>
              <w:top w:val="single" w:sz="4" w:space="0" w:color="auto"/>
              <w:bottom w:val="single" w:sz="4" w:space="0" w:color="auto"/>
            </w:tcBorders>
          </w:tcPr>
          <w:p w14:paraId="2EA4CB67" w14:textId="77777777" w:rsidR="00786DBC" w:rsidRPr="002C0CE8" w:rsidRDefault="00786DBC" w:rsidP="00786DBC">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6"/>
              </w:rPr>
            </w:pPr>
            <w:r w:rsidRPr="002C0CE8">
              <w:rPr>
                <w:rFonts w:ascii="Times New Roman" w:hAnsi="Times New Roman" w:cs="Times New Roman"/>
                <w:color w:val="000000" w:themeColor="text1"/>
                <w:sz w:val="28"/>
                <w:szCs w:val="26"/>
              </w:rPr>
              <w:t xml:space="preserve">    CHR (95%    CI)</w:t>
            </w:r>
          </w:p>
        </w:tc>
        <w:tc>
          <w:tcPr>
            <w:tcW w:w="1275" w:type="pct"/>
            <w:tcBorders>
              <w:top w:val="single" w:sz="4" w:space="0" w:color="auto"/>
              <w:bottom w:val="single" w:sz="4" w:space="0" w:color="auto"/>
            </w:tcBorders>
          </w:tcPr>
          <w:p w14:paraId="031BFCF2" w14:textId="77777777" w:rsidR="00786DBC" w:rsidRPr="002C0CE8" w:rsidRDefault="00786DBC" w:rsidP="00786DBC">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6"/>
              </w:rPr>
            </w:pPr>
            <w:r w:rsidRPr="002C0CE8">
              <w:rPr>
                <w:rFonts w:ascii="Times New Roman" w:hAnsi="Times New Roman" w:cs="Times New Roman"/>
                <w:color w:val="000000" w:themeColor="text1"/>
                <w:sz w:val="28"/>
                <w:szCs w:val="26"/>
              </w:rPr>
              <w:t xml:space="preserve">  AHR (95% CI)</w:t>
            </w:r>
          </w:p>
        </w:tc>
      </w:tr>
      <w:tr w:rsidR="00786DBC" w:rsidRPr="002C0CE8" w14:paraId="216C7FB7" w14:textId="77777777" w:rsidTr="00786DBC">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bottom w:val="none" w:sz="0" w:space="0" w:color="auto"/>
            </w:tcBorders>
          </w:tcPr>
          <w:p w14:paraId="60A54D34" w14:textId="77777777" w:rsidR="00786DBC" w:rsidRPr="002C0CE8" w:rsidRDefault="00786DBC" w:rsidP="00786DBC">
            <w:pPr>
              <w:spacing w:before="120" w:line="360" w:lineRule="auto"/>
              <w:jc w:val="both"/>
              <w:rPr>
                <w:rFonts w:ascii="Times New Roman" w:hAnsi="Times New Roman" w:cs="Times New Roman"/>
                <w:sz w:val="24"/>
                <w:szCs w:val="24"/>
              </w:rPr>
            </w:pPr>
            <w:r w:rsidRPr="002C0CE8">
              <w:rPr>
                <w:rFonts w:ascii="Times New Roman" w:hAnsi="Times New Roman" w:cs="Times New Roman"/>
                <w:sz w:val="24"/>
                <w:szCs w:val="24"/>
              </w:rPr>
              <w:t>Birth Weight</w:t>
            </w:r>
          </w:p>
        </w:tc>
        <w:tc>
          <w:tcPr>
            <w:tcW w:w="726" w:type="pct"/>
            <w:tcBorders>
              <w:top w:val="single" w:sz="4" w:space="0" w:color="auto"/>
              <w:bottom w:val="none" w:sz="0" w:space="0" w:color="auto"/>
            </w:tcBorders>
          </w:tcPr>
          <w:p w14:paraId="408FBD46" w14:textId="77777777" w:rsidR="00786DBC" w:rsidRPr="002C0CE8" w:rsidRDefault="00786DBC" w:rsidP="00786DBC">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2" w:type="pct"/>
            <w:tcBorders>
              <w:top w:val="single" w:sz="4" w:space="0" w:color="auto"/>
              <w:bottom w:val="none" w:sz="0" w:space="0" w:color="auto"/>
            </w:tcBorders>
          </w:tcPr>
          <w:p w14:paraId="655D0A28" w14:textId="77777777" w:rsidR="00786DBC" w:rsidRPr="002C0CE8" w:rsidRDefault="00786DBC" w:rsidP="00786DBC">
            <w:pPr>
              <w:spacing w:before="120" w:line="360" w:lineRule="auto"/>
              <w:ind w:firstLine="24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5" w:type="pct"/>
            <w:tcBorders>
              <w:top w:val="single" w:sz="4" w:space="0" w:color="auto"/>
              <w:bottom w:val="none" w:sz="0" w:space="0" w:color="auto"/>
            </w:tcBorders>
          </w:tcPr>
          <w:p w14:paraId="3D5B97AB" w14:textId="77777777" w:rsidR="00786DBC" w:rsidRPr="002C0CE8" w:rsidRDefault="00786DBC" w:rsidP="00786DBC">
            <w:pPr>
              <w:spacing w:before="120" w:line="360" w:lineRule="auto"/>
              <w:ind w:firstLine="24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5" w:type="pct"/>
            <w:tcBorders>
              <w:top w:val="single" w:sz="4" w:space="0" w:color="auto"/>
              <w:bottom w:val="none" w:sz="0" w:space="0" w:color="auto"/>
            </w:tcBorders>
          </w:tcPr>
          <w:p w14:paraId="7DD64D9D" w14:textId="77777777" w:rsidR="00786DBC" w:rsidRPr="002C0CE8" w:rsidRDefault="00786DBC" w:rsidP="00786DBC">
            <w:pPr>
              <w:spacing w:before="120" w:line="360" w:lineRule="auto"/>
              <w:ind w:firstLine="24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86DBC" w:rsidRPr="002C0CE8" w14:paraId="75BCDD1E" w14:textId="77777777" w:rsidTr="00786DBC">
        <w:trPr>
          <w:trHeight w:val="407"/>
        </w:trPr>
        <w:tc>
          <w:tcPr>
            <w:cnfStyle w:val="001000000000" w:firstRow="0" w:lastRow="0" w:firstColumn="1" w:lastColumn="0" w:oddVBand="0" w:evenVBand="0" w:oddHBand="0" w:evenHBand="0" w:firstRowFirstColumn="0" w:firstRowLastColumn="0" w:lastRowFirstColumn="0" w:lastRowLastColumn="0"/>
            <w:tcW w:w="1222" w:type="pct"/>
          </w:tcPr>
          <w:p w14:paraId="5A6C56BC" w14:textId="77777777" w:rsidR="00786DBC" w:rsidRPr="002C0CE8" w:rsidRDefault="00786DBC" w:rsidP="00786DBC">
            <w:pPr>
              <w:spacing w:line="360" w:lineRule="auto"/>
              <w:jc w:val="both"/>
              <w:rPr>
                <w:rFonts w:ascii="Times New Roman" w:hAnsi="Times New Roman" w:cs="Times New Roman"/>
                <w:b w:val="0"/>
                <w:sz w:val="24"/>
                <w:szCs w:val="24"/>
              </w:rPr>
            </w:pPr>
            <w:r w:rsidRPr="002C0CE8">
              <w:rPr>
                <w:rFonts w:ascii="Times New Roman" w:hAnsi="Times New Roman" w:cs="Times New Roman"/>
                <w:b w:val="0"/>
                <w:sz w:val="24"/>
                <w:szCs w:val="24"/>
              </w:rPr>
              <w:t>&lt;1500gm</w:t>
            </w:r>
          </w:p>
        </w:tc>
        <w:tc>
          <w:tcPr>
            <w:tcW w:w="726" w:type="pct"/>
          </w:tcPr>
          <w:p w14:paraId="0948608A"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20(100)</w:t>
            </w:r>
          </w:p>
        </w:tc>
        <w:tc>
          <w:tcPr>
            <w:tcW w:w="762" w:type="pct"/>
          </w:tcPr>
          <w:p w14:paraId="38AC335F"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0 (0)</w:t>
            </w:r>
          </w:p>
        </w:tc>
        <w:tc>
          <w:tcPr>
            <w:tcW w:w="1015" w:type="pct"/>
          </w:tcPr>
          <w:p w14:paraId="413BA7EA"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2.6 (1.26, 5.34)    </w:t>
            </w:r>
          </w:p>
        </w:tc>
        <w:tc>
          <w:tcPr>
            <w:tcW w:w="1275" w:type="pct"/>
          </w:tcPr>
          <w:p w14:paraId="28A5A522" w14:textId="77777777" w:rsidR="00786DBC" w:rsidRPr="002C0CE8" w:rsidRDefault="00786DBC" w:rsidP="00786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2.49(0.58, 2.75)</w:t>
            </w:r>
            <w:r w:rsidRPr="002C0CE8">
              <w:t xml:space="preserve"> </w:t>
            </w:r>
          </w:p>
        </w:tc>
      </w:tr>
      <w:tr w:rsidR="00786DBC" w:rsidRPr="002C0CE8" w14:paraId="4D6212E3" w14:textId="77777777" w:rsidTr="00786DBC">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none" w:sz="0" w:space="0" w:color="auto"/>
            </w:tcBorders>
          </w:tcPr>
          <w:p w14:paraId="697BCAF2" w14:textId="77777777" w:rsidR="00786DBC" w:rsidRPr="002C0CE8" w:rsidRDefault="00786DBC" w:rsidP="00786DBC">
            <w:pPr>
              <w:spacing w:line="360" w:lineRule="auto"/>
              <w:jc w:val="both"/>
              <w:rPr>
                <w:rFonts w:ascii="Times New Roman" w:hAnsi="Times New Roman" w:cs="Times New Roman"/>
                <w:b w:val="0"/>
                <w:sz w:val="24"/>
                <w:szCs w:val="24"/>
              </w:rPr>
            </w:pPr>
            <w:r w:rsidRPr="002C0CE8">
              <w:rPr>
                <w:rFonts w:ascii="Times New Roman" w:hAnsi="Times New Roman" w:cs="Times New Roman"/>
                <w:b w:val="0"/>
                <w:sz w:val="24"/>
                <w:szCs w:val="24"/>
              </w:rPr>
              <w:t>1500-2500gm</w:t>
            </w:r>
          </w:p>
        </w:tc>
        <w:tc>
          <w:tcPr>
            <w:tcW w:w="726" w:type="pct"/>
            <w:tcBorders>
              <w:top w:val="none" w:sz="0" w:space="0" w:color="auto"/>
              <w:bottom w:val="none" w:sz="0" w:space="0" w:color="auto"/>
            </w:tcBorders>
          </w:tcPr>
          <w:p w14:paraId="4D259A47"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131(25.8)</w:t>
            </w:r>
          </w:p>
        </w:tc>
        <w:tc>
          <w:tcPr>
            <w:tcW w:w="762" w:type="pct"/>
            <w:tcBorders>
              <w:top w:val="none" w:sz="0" w:space="0" w:color="auto"/>
              <w:bottom w:val="none" w:sz="0" w:space="0" w:color="auto"/>
            </w:tcBorders>
          </w:tcPr>
          <w:p w14:paraId="369C7301"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376(74.2)</w:t>
            </w:r>
          </w:p>
        </w:tc>
        <w:tc>
          <w:tcPr>
            <w:tcW w:w="1015" w:type="pct"/>
            <w:tcBorders>
              <w:top w:val="none" w:sz="0" w:space="0" w:color="auto"/>
              <w:bottom w:val="none" w:sz="0" w:space="0" w:color="auto"/>
            </w:tcBorders>
          </w:tcPr>
          <w:p w14:paraId="2AF4C5B5" w14:textId="77777777" w:rsidR="00786DBC" w:rsidRPr="002C0CE8" w:rsidRDefault="00786DBC" w:rsidP="00786D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1.08(0.53, 2.21)</w:t>
            </w:r>
          </w:p>
        </w:tc>
        <w:tc>
          <w:tcPr>
            <w:tcW w:w="1275" w:type="pct"/>
            <w:tcBorders>
              <w:top w:val="none" w:sz="0" w:space="0" w:color="auto"/>
              <w:bottom w:val="none" w:sz="0" w:space="0" w:color="auto"/>
            </w:tcBorders>
          </w:tcPr>
          <w:p w14:paraId="0B516A27" w14:textId="77777777" w:rsidR="00786DBC" w:rsidRPr="002C0CE8" w:rsidRDefault="00786DBC" w:rsidP="00786D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1.06(0.51, 2.23)</w:t>
            </w:r>
          </w:p>
        </w:tc>
      </w:tr>
      <w:tr w:rsidR="00786DBC" w:rsidRPr="002C0CE8" w14:paraId="1FE1F82C" w14:textId="77777777" w:rsidTr="00786DBC">
        <w:trPr>
          <w:trHeight w:val="271"/>
        </w:trPr>
        <w:tc>
          <w:tcPr>
            <w:cnfStyle w:val="001000000000" w:firstRow="0" w:lastRow="0" w:firstColumn="1" w:lastColumn="0" w:oddVBand="0" w:evenVBand="0" w:oddHBand="0" w:evenHBand="0" w:firstRowFirstColumn="0" w:firstRowLastColumn="0" w:lastRowFirstColumn="0" w:lastRowLastColumn="0"/>
            <w:tcW w:w="1222" w:type="pct"/>
            <w:tcBorders>
              <w:bottom w:val="single" w:sz="4" w:space="0" w:color="auto"/>
            </w:tcBorders>
          </w:tcPr>
          <w:p w14:paraId="467B7B8F" w14:textId="77777777" w:rsidR="00786DBC" w:rsidRPr="002C0CE8" w:rsidRDefault="00786DBC" w:rsidP="00786DBC">
            <w:pPr>
              <w:spacing w:line="360" w:lineRule="auto"/>
              <w:jc w:val="both"/>
              <w:rPr>
                <w:rFonts w:ascii="Times New Roman" w:hAnsi="Times New Roman" w:cs="Times New Roman"/>
                <w:b w:val="0"/>
                <w:sz w:val="24"/>
                <w:szCs w:val="24"/>
              </w:rPr>
            </w:pPr>
            <w:r w:rsidRPr="002C0CE8">
              <w:rPr>
                <w:rFonts w:ascii="Times New Roman" w:hAnsi="Times New Roman" w:cs="Times New Roman"/>
                <w:b w:val="0"/>
                <w:sz w:val="24"/>
                <w:szCs w:val="24"/>
              </w:rPr>
              <w:t xml:space="preserve">&gt;2500gm             </w:t>
            </w:r>
          </w:p>
        </w:tc>
        <w:tc>
          <w:tcPr>
            <w:tcW w:w="726" w:type="pct"/>
            <w:tcBorders>
              <w:bottom w:val="single" w:sz="4" w:space="0" w:color="auto"/>
            </w:tcBorders>
          </w:tcPr>
          <w:p w14:paraId="0A4008C6"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8(22.9)       </w:t>
            </w:r>
          </w:p>
        </w:tc>
        <w:tc>
          <w:tcPr>
            <w:tcW w:w="762" w:type="pct"/>
            <w:tcBorders>
              <w:bottom w:val="single" w:sz="4" w:space="0" w:color="auto"/>
            </w:tcBorders>
          </w:tcPr>
          <w:p w14:paraId="559D5604"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27(77.1)</w:t>
            </w:r>
          </w:p>
        </w:tc>
        <w:tc>
          <w:tcPr>
            <w:tcW w:w="1015" w:type="pct"/>
            <w:tcBorders>
              <w:bottom w:val="single" w:sz="4" w:space="0" w:color="auto"/>
            </w:tcBorders>
          </w:tcPr>
          <w:p w14:paraId="0FF9B93D"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c>
          <w:tcPr>
            <w:tcW w:w="1275" w:type="pct"/>
            <w:tcBorders>
              <w:bottom w:val="single" w:sz="4" w:space="0" w:color="auto"/>
            </w:tcBorders>
          </w:tcPr>
          <w:p w14:paraId="7A440E35"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tr w:rsidR="00786DBC" w:rsidRPr="002C0CE8" w14:paraId="59E1B8CA" w14:textId="77777777" w:rsidTr="00786DBC">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bottom w:val="none" w:sz="0" w:space="0" w:color="auto"/>
            </w:tcBorders>
          </w:tcPr>
          <w:p w14:paraId="3AFA7FA2" w14:textId="77777777" w:rsidR="00786DBC" w:rsidRPr="002C0CE8" w:rsidRDefault="00786DBC" w:rsidP="00786DBC">
            <w:pPr>
              <w:spacing w:line="360" w:lineRule="auto"/>
              <w:jc w:val="both"/>
              <w:rPr>
                <w:rFonts w:ascii="Times New Roman" w:hAnsi="Times New Roman" w:cs="Times New Roman"/>
                <w:sz w:val="24"/>
                <w:szCs w:val="24"/>
              </w:rPr>
            </w:pPr>
            <w:r w:rsidRPr="002C0CE8">
              <w:rPr>
                <w:rFonts w:ascii="Times New Roman" w:hAnsi="Times New Roman" w:cs="Times New Roman"/>
                <w:sz w:val="24"/>
                <w:szCs w:val="24"/>
              </w:rPr>
              <w:t xml:space="preserve">APGAR Score </w:t>
            </w:r>
          </w:p>
          <w:p w14:paraId="36FF46EA" w14:textId="77777777" w:rsidR="00786DBC" w:rsidRPr="002C0CE8" w:rsidRDefault="00786DBC" w:rsidP="00786DBC">
            <w:pPr>
              <w:spacing w:line="360" w:lineRule="auto"/>
              <w:jc w:val="both"/>
              <w:rPr>
                <w:rFonts w:ascii="Times New Roman" w:hAnsi="Times New Roman" w:cs="Times New Roman"/>
                <w:sz w:val="24"/>
                <w:szCs w:val="24"/>
              </w:rPr>
            </w:pPr>
            <w:r w:rsidRPr="002C0CE8">
              <w:rPr>
                <w:rFonts w:ascii="Times New Roman" w:hAnsi="Times New Roman" w:cs="Times New Roman"/>
                <w:sz w:val="24"/>
                <w:szCs w:val="24"/>
              </w:rPr>
              <w:t xml:space="preserve">1st Minute            </w:t>
            </w:r>
          </w:p>
        </w:tc>
        <w:tc>
          <w:tcPr>
            <w:tcW w:w="726" w:type="pct"/>
            <w:tcBorders>
              <w:top w:val="single" w:sz="4" w:space="0" w:color="auto"/>
              <w:bottom w:val="none" w:sz="0" w:space="0" w:color="auto"/>
            </w:tcBorders>
          </w:tcPr>
          <w:p w14:paraId="7A504969"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762" w:type="pct"/>
            <w:tcBorders>
              <w:top w:val="single" w:sz="4" w:space="0" w:color="auto"/>
              <w:bottom w:val="none" w:sz="0" w:space="0" w:color="auto"/>
            </w:tcBorders>
          </w:tcPr>
          <w:p w14:paraId="751D2924"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015" w:type="pct"/>
            <w:tcBorders>
              <w:top w:val="single" w:sz="4" w:space="0" w:color="auto"/>
              <w:bottom w:val="none" w:sz="0" w:space="0" w:color="auto"/>
            </w:tcBorders>
          </w:tcPr>
          <w:p w14:paraId="7AC04EC6"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275" w:type="pct"/>
            <w:tcBorders>
              <w:top w:val="single" w:sz="4" w:space="0" w:color="auto"/>
              <w:bottom w:val="none" w:sz="0" w:space="0" w:color="auto"/>
            </w:tcBorders>
          </w:tcPr>
          <w:p w14:paraId="3E9AF625"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786DBC" w:rsidRPr="002C0CE8" w14:paraId="669B6485" w14:textId="77777777" w:rsidTr="00786DBC">
        <w:trPr>
          <w:trHeight w:val="289"/>
        </w:trPr>
        <w:tc>
          <w:tcPr>
            <w:cnfStyle w:val="001000000000" w:firstRow="0" w:lastRow="0" w:firstColumn="1" w:lastColumn="0" w:oddVBand="0" w:evenVBand="0" w:oddHBand="0" w:evenHBand="0" w:firstRowFirstColumn="0" w:firstRowLastColumn="0" w:lastRowFirstColumn="0" w:lastRowLastColumn="0"/>
            <w:tcW w:w="1222" w:type="pct"/>
          </w:tcPr>
          <w:p w14:paraId="437B04EF" w14:textId="77777777" w:rsidR="00786DBC" w:rsidRPr="002C0CE8" w:rsidRDefault="00786DBC" w:rsidP="00786DBC">
            <w:pPr>
              <w:spacing w:line="360" w:lineRule="auto"/>
              <w:jc w:val="both"/>
              <w:rPr>
                <w:rFonts w:ascii="Times New Roman" w:hAnsi="Times New Roman" w:cs="Times New Roman"/>
                <w:sz w:val="24"/>
                <w:szCs w:val="24"/>
              </w:rPr>
            </w:pPr>
            <w:r w:rsidRPr="002C0CE8">
              <w:rPr>
                <w:rFonts w:ascii="Times New Roman" w:hAnsi="Times New Roman" w:cs="Times New Roman"/>
                <w:sz w:val="24"/>
                <w:szCs w:val="24"/>
              </w:rPr>
              <w:t>&lt; 7</w:t>
            </w:r>
          </w:p>
        </w:tc>
        <w:tc>
          <w:tcPr>
            <w:tcW w:w="726" w:type="pct"/>
          </w:tcPr>
          <w:p w14:paraId="61791FB6"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228(35.3)</w:t>
            </w:r>
          </w:p>
        </w:tc>
        <w:tc>
          <w:tcPr>
            <w:tcW w:w="762" w:type="pct"/>
          </w:tcPr>
          <w:p w14:paraId="7EC26F9E"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417(64.7)</w:t>
            </w:r>
          </w:p>
        </w:tc>
        <w:tc>
          <w:tcPr>
            <w:tcW w:w="1015" w:type="pct"/>
          </w:tcPr>
          <w:p w14:paraId="0440ECD3"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2.21(1.27,3.87)</w:t>
            </w:r>
          </w:p>
        </w:tc>
        <w:tc>
          <w:tcPr>
            <w:tcW w:w="1275" w:type="pct"/>
          </w:tcPr>
          <w:p w14:paraId="49CA07D5"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1.07(0.56, 2.07)</w:t>
            </w:r>
          </w:p>
        </w:tc>
      </w:tr>
      <w:tr w:rsidR="00786DBC" w:rsidRPr="002C0CE8" w14:paraId="7A3AC792" w14:textId="77777777" w:rsidTr="00786DB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single" w:sz="4" w:space="0" w:color="auto"/>
            </w:tcBorders>
          </w:tcPr>
          <w:p w14:paraId="726C42F7" w14:textId="77777777" w:rsidR="00786DBC" w:rsidRPr="002C0CE8" w:rsidRDefault="00786DBC" w:rsidP="00786DBC">
            <w:pPr>
              <w:spacing w:line="360" w:lineRule="auto"/>
              <w:rPr>
                <w:rFonts w:ascii="Times New Roman" w:hAnsi="Times New Roman" w:cs="Times New Roman"/>
                <w:sz w:val="24"/>
                <w:szCs w:val="24"/>
                <w:u w:val="single"/>
              </w:rPr>
            </w:pPr>
            <w:r w:rsidRPr="002C0CE8">
              <w:rPr>
                <w:rFonts w:ascii="Times New Roman" w:hAnsi="Times New Roman" w:cs="Times New Roman"/>
                <w:sz w:val="24"/>
                <w:szCs w:val="24"/>
                <w:u w:val="single"/>
              </w:rPr>
              <w:t>&gt;</w:t>
            </w:r>
            <w:r w:rsidRPr="002C0CE8">
              <w:rPr>
                <w:rFonts w:ascii="Times New Roman" w:hAnsi="Times New Roman" w:cs="Times New Roman"/>
                <w:sz w:val="24"/>
                <w:szCs w:val="24"/>
              </w:rPr>
              <w:t>7</w:t>
            </w:r>
          </w:p>
        </w:tc>
        <w:tc>
          <w:tcPr>
            <w:tcW w:w="726" w:type="pct"/>
            <w:tcBorders>
              <w:top w:val="none" w:sz="0" w:space="0" w:color="auto"/>
              <w:bottom w:val="single" w:sz="4" w:space="0" w:color="auto"/>
            </w:tcBorders>
          </w:tcPr>
          <w:p w14:paraId="3E51F936"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13(16.7)</w:t>
            </w:r>
          </w:p>
        </w:tc>
        <w:tc>
          <w:tcPr>
            <w:tcW w:w="762" w:type="pct"/>
            <w:tcBorders>
              <w:top w:val="none" w:sz="0" w:space="0" w:color="auto"/>
              <w:bottom w:val="single" w:sz="4" w:space="0" w:color="auto"/>
            </w:tcBorders>
          </w:tcPr>
          <w:p w14:paraId="69D273A4"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65(83.3)</w:t>
            </w:r>
          </w:p>
        </w:tc>
        <w:tc>
          <w:tcPr>
            <w:tcW w:w="1015" w:type="pct"/>
            <w:tcBorders>
              <w:top w:val="none" w:sz="0" w:space="0" w:color="auto"/>
              <w:bottom w:val="single" w:sz="4" w:space="0" w:color="auto"/>
            </w:tcBorders>
          </w:tcPr>
          <w:p w14:paraId="49AB516A"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c>
          <w:tcPr>
            <w:tcW w:w="1275" w:type="pct"/>
            <w:tcBorders>
              <w:top w:val="none" w:sz="0" w:space="0" w:color="auto"/>
              <w:bottom w:val="single" w:sz="4" w:space="0" w:color="auto"/>
            </w:tcBorders>
          </w:tcPr>
          <w:p w14:paraId="4C5F2C7E"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tr w:rsidR="00786DBC" w:rsidRPr="002C0CE8" w14:paraId="35FA33F6" w14:textId="77777777" w:rsidTr="00786DBC">
        <w:trPr>
          <w:trHeight w:val="713"/>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tcBorders>
          </w:tcPr>
          <w:p w14:paraId="3C071829" w14:textId="77777777" w:rsidR="00786DBC" w:rsidRPr="002C0CE8" w:rsidRDefault="00786DBC" w:rsidP="00786DBC">
            <w:pPr>
              <w:spacing w:line="360" w:lineRule="auto"/>
              <w:jc w:val="both"/>
              <w:rPr>
                <w:rFonts w:ascii="Times New Roman" w:hAnsi="Times New Roman" w:cs="Times New Roman"/>
                <w:sz w:val="24"/>
                <w:szCs w:val="24"/>
              </w:rPr>
            </w:pPr>
            <w:r w:rsidRPr="002C0CE8">
              <w:rPr>
                <w:rFonts w:ascii="Times New Roman" w:hAnsi="Times New Roman" w:cs="Times New Roman"/>
                <w:sz w:val="24"/>
                <w:szCs w:val="24"/>
              </w:rPr>
              <w:t xml:space="preserve">APGAR Score </w:t>
            </w:r>
          </w:p>
          <w:p w14:paraId="7736BAED" w14:textId="77777777" w:rsidR="00786DBC" w:rsidRPr="002C0CE8" w:rsidRDefault="00786DBC" w:rsidP="00786DBC">
            <w:pPr>
              <w:spacing w:line="360" w:lineRule="auto"/>
              <w:jc w:val="both"/>
              <w:rPr>
                <w:rFonts w:ascii="Times New Roman" w:hAnsi="Times New Roman" w:cs="Times New Roman"/>
                <w:sz w:val="24"/>
                <w:szCs w:val="24"/>
              </w:rPr>
            </w:pPr>
            <w:r w:rsidRPr="002C0CE8">
              <w:rPr>
                <w:rFonts w:ascii="Times New Roman" w:hAnsi="Times New Roman" w:cs="Times New Roman"/>
                <w:sz w:val="24"/>
                <w:szCs w:val="24"/>
              </w:rPr>
              <w:t>5</w:t>
            </w:r>
            <w:r w:rsidRPr="002C0CE8">
              <w:rPr>
                <w:rFonts w:ascii="Times New Roman" w:hAnsi="Times New Roman" w:cs="Times New Roman"/>
                <w:sz w:val="24"/>
                <w:szCs w:val="24"/>
                <w:vertAlign w:val="superscript"/>
              </w:rPr>
              <w:t xml:space="preserve">th   </w:t>
            </w:r>
            <w:r w:rsidRPr="002C0CE8">
              <w:rPr>
                <w:rFonts w:ascii="Times New Roman" w:hAnsi="Times New Roman" w:cs="Times New Roman"/>
                <w:sz w:val="24"/>
                <w:szCs w:val="24"/>
              </w:rPr>
              <w:t xml:space="preserve">Minute </w:t>
            </w:r>
          </w:p>
        </w:tc>
        <w:tc>
          <w:tcPr>
            <w:tcW w:w="726" w:type="pct"/>
            <w:tcBorders>
              <w:top w:val="single" w:sz="4" w:space="0" w:color="auto"/>
            </w:tcBorders>
          </w:tcPr>
          <w:p w14:paraId="09AE14BB"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762" w:type="pct"/>
            <w:tcBorders>
              <w:top w:val="single" w:sz="4" w:space="0" w:color="auto"/>
            </w:tcBorders>
          </w:tcPr>
          <w:p w14:paraId="765DFC82"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015" w:type="pct"/>
            <w:tcBorders>
              <w:top w:val="single" w:sz="4" w:space="0" w:color="auto"/>
            </w:tcBorders>
          </w:tcPr>
          <w:p w14:paraId="0EACF85F"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75" w:type="pct"/>
            <w:tcBorders>
              <w:top w:val="single" w:sz="4" w:space="0" w:color="auto"/>
            </w:tcBorders>
          </w:tcPr>
          <w:p w14:paraId="1CC112C8"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786DBC" w:rsidRPr="002C0CE8" w14:paraId="0547693D" w14:textId="77777777" w:rsidTr="00786DB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none" w:sz="0" w:space="0" w:color="auto"/>
            </w:tcBorders>
          </w:tcPr>
          <w:p w14:paraId="5AA82BC6" w14:textId="77777777" w:rsidR="00786DBC" w:rsidRPr="002C0CE8" w:rsidRDefault="00786DBC" w:rsidP="00786DBC">
            <w:pPr>
              <w:spacing w:line="360" w:lineRule="auto"/>
              <w:jc w:val="both"/>
              <w:rPr>
                <w:rFonts w:ascii="Times New Roman" w:hAnsi="Times New Roman" w:cs="Times New Roman"/>
                <w:sz w:val="24"/>
                <w:szCs w:val="24"/>
                <w:u w:val="single"/>
              </w:rPr>
            </w:pPr>
            <w:r w:rsidRPr="002C0CE8">
              <w:rPr>
                <w:rFonts w:ascii="Times New Roman" w:hAnsi="Times New Roman" w:cs="Times New Roman"/>
                <w:sz w:val="24"/>
                <w:szCs w:val="24"/>
              </w:rPr>
              <w:t>&lt; 7</w:t>
            </w:r>
          </w:p>
        </w:tc>
        <w:tc>
          <w:tcPr>
            <w:tcW w:w="726" w:type="pct"/>
            <w:tcBorders>
              <w:top w:val="none" w:sz="0" w:space="0" w:color="auto"/>
              <w:bottom w:val="none" w:sz="0" w:space="0" w:color="auto"/>
            </w:tcBorders>
          </w:tcPr>
          <w:p w14:paraId="00A428BE"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197(44.1)</w:t>
            </w:r>
          </w:p>
        </w:tc>
        <w:tc>
          <w:tcPr>
            <w:tcW w:w="762" w:type="pct"/>
            <w:tcBorders>
              <w:top w:val="none" w:sz="0" w:space="0" w:color="auto"/>
              <w:bottom w:val="none" w:sz="0" w:space="0" w:color="auto"/>
            </w:tcBorders>
          </w:tcPr>
          <w:p w14:paraId="34BBC463"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250(55.9)</w:t>
            </w:r>
          </w:p>
        </w:tc>
        <w:tc>
          <w:tcPr>
            <w:tcW w:w="1015" w:type="pct"/>
            <w:tcBorders>
              <w:top w:val="none" w:sz="0" w:space="0" w:color="auto"/>
              <w:bottom w:val="none" w:sz="0" w:space="0" w:color="auto"/>
            </w:tcBorders>
          </w:tcPr>
          <w:p w14:paraId="2269C8C2"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3.0(2.17, 4.17)</w:t>
            </w:r>
          </w:p>
        </w:tc>
        <w:tc>
          <w:tcPr>
            <w:tcW w:w="1275" w:type="pct"/>
            <w:tcBorders>
              <w:top w:val="none" w:sz="0" w:space="0" w:color="auto"/>
              <w:bottom w:val="none" w:sz="0" w:space="0" w:color="auto"/>
            </w:tcBorders>
          </w:tcPr>
          <w:p w14:paraId="4F4781B2"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1.91(1.30,2.81)**</w:t>
            </w:r>
          </w:p>
        </w:tc>
      </w:tr>
      <w:tr w:rsidR="00786DBC" w:rsidRPr="002C0CE8" w14:paraId="5229DA35" w14:textId="77777777" w:rsidTr="00786DBC">
        <w:trPr>
          <w:trHeight w:val="472"/>
        </w:trPr>
        <w:tc>
          <w:tcPr>
            <w:cnfStyle w:val="001000000000" w:firstRow="0" w:lastRow="0" w:firstColumn="1" w:lastColumn="0" w:oddVBand="0" w:evenVBand="0" w:oddHBand="0" w:evenHBand="0" w:firstRowFirstColumn="0" w:firstRowLastColumn="0" w:lastRowFirstColumn="0" w:lastRowLastColumn="0"/>
            <w:tcW w:w="1222" w:type="pct"/>
            <w:tcBorders>
              <w:bottom w:val="single" w:sz="4" w:space="0" w:color="auto"/>
            </w:tcBorders>
          </w:tcPr>
          <w:p w14:paraId="1F9D039B" w14:textId="77777777" w:rsidR="00786DBC" w:rsidRPr="002C0CE8" w:rsidRDefault="00786DBC" w:rsidP="00786DBC">
            <w:pPr>
              <w:spacing w:line="360" w:lineRule="auto"/>
              <w:jc w:val="both"/>
              <w:rPr>
                <w:rFonts w:ascii="Times New Roman" w:hAnsi="Times New Roman" w:cs="Times New Roman"/>
                <w:sz w:val="24"/>
                <w:szCs w:val="24"/>
                <w:u w:val="single"/>
              </w:rPr>
            </w:pPr>
            <w:r w:rsidRPr="002C0CE8">
              <w:rPr>
                <w:rFonts w:ascii="Times New Roman" w:hAnsi="Times New Roman" w:cs="Times New Roman"/>
                <w:sz w:val="24"/>
                <w:szCs w:val="24"/>
                <w:u w:val="single"/>
              </w:rPr>
              <w:t>&gt;</w:t>
            </w:r>
            <w:r w:rsidRPr="002C0CE8">
              <w:rPr>
                <w:rFonts w:ascii="Times New Roman" w:hAnsi="Times New Roman" w:cs="Times New Roman"/>
                <w:sz w:val="24"/>
                <w:szCs w:val="24"/>
              </w:rPr>
              <w:t>7</w:t>
            </w:r>
          </w:p>
        </w:tc>
        <w:tc>
          <w:tcPr>
            <w:tcW w:w="726" w:type="pct"/>
            <w:tcBorders>
              <w:bottom w:val="single" w:sz="4" w:space="0" w:color="auto"/>
            </w:tcBorders>
          </w:tcPr>
          <w:p w14:paraId="65A01EDB"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44(15.9)</w:t>
            </w:r>
          </w:p>
        </w:tc>
        <w:tc>
          <w:tcPr>
            <w:tcW w:w="762" w:type="pct"/>
            <w:tcBorders>
              <w:bottom w:val="single" w:sz="4" w:space="0" w:color="auto"/>
            </w:tcBorders>
          </w:tcPr>
          <w:p w14:paraId="4ACCB7B0"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232(84.1)</w:t>
            </w:r>
          </w:p>
        </w:tc>
        <w:tc>
          <w:tcPr>
            <w:tcW w:w="1015" w:type="pct"/>
            <w:tcBorders>
              <w:bottom w:val="single" w:sz="4" w:space="0" w:color="auto"/>
            </w:tcBorders>
          </w:tcPr>
          <w:p w14:paraId="2AAFA5A5"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c>
          <w:tcPr>
            <w:tcW w:w="1275" w:type="pct"/>
            <w:tcBorders>
              <w:bottom w:val="single" w:sz="4" w:space="0" w:color="auto"/>
            </w:tcBorders>
          </w:tcPr>
          <w:p w14:paraId="2F726217"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tr w:rsidR="00786DBC" w:rsidRPr="002C0CE8" w14:paraId="3FF50A91" w14:textId="77777777" w:rsidTr="00786DBC">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bottom w:val="none" w:sz="0" w:space="0" w:color="auto"/>
            </w:tcBorders>
          </w:tcPr>
          <w:p w14:paraId="2AA4F288" w14:textId="77777777" w:rsidR="00786DBC" w:rsidRPr="002C0CE8" w:rsidRDefault="00786DBC" w:rsidP="00786DBC">
            <w:pPr>
              <w:spacing w:line="360" w:lineRule="auto"/>
              <w:jc w:val="both"/>
              <w:rPr>
                <w:rFonts w:ascii="Times New Roman" w:hAnsi="Times New Roman" w:cs="Times New Roman"/>
                <w:sz w:val="24"/>
                <w:szCs w:val="24"/>
                <w:u w:val="single"/>
              </w:rPr>
            </w:pPr>
            <w:r w:rsidRPr="002C0CE8">
              <w:rPr>
                <w:rFonts w:ascii="Times New Roman" w:hAnsi="Times New Roman" w:cs="Times New Roman"/>
                <w:sz w:val="24"/>
                <w:szCs w:val="24"/>
              </w:rPr>
              <w:t>Breast feeding</w:t>
            </w:r>
          </w:p>
        </w:tc>
        <w:tc>
          <w:tcPr>
            <w:tcW w:w="726" w:type="pct"/>
            <w:tcBorders>
              <w:top w:val="single" w:sz="4" w:space="0" w:color="auto"/>
              <w:bottom w:val="none" w:sz="0" w:space="0" w:color="auto"/>
            </w:tcBorders>
          </w:tcPr>
          <w:p w14:paraId="14F905A1"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2" w:type="pct"/>
            <w:tcBorders>
              <w:top w:val="single" w:sz="4" w:space="0" w:color="auto"/>
              <w:bottom w:val="none" w:sz="0" w:space="0" w:color="auto"/>
            </w:tcBorders>
          </w:tcPr>
          <w:p w14:paraId="3059AA23"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5" w:type="pct"/>
            <w:tcBorders>
              <w:top w:val="single" w:sz="4" w:space="0" w:color="auto"/>
              <w:bottom w:val="none" w:sz="0" w:space="0" w:color="auto"/>
            </w:tcBorders>
          </w:tcPr>
          <w:p w14:paraId="7AE0C07A"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5" w:type="pct"/>
            <w:tcBorders>
              <w:top w:val="single" w:sz="4" w:space="0" w:color="auto"/>
              <w:bottom w:val="none" w:sz="0" w:space="0" w:color="auto"/>
            </w:tcBorders>
          </w:tcPr>
          <w:p w14:paraId="1B44F844"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86DBC" w:rsidRPr="002C0CE8" w14:paraId="731E0643" w14:textId="77777777" w:rsidTr="00786DBC">
        <w:trPr>
          <w:trHeight w:val="388"/>
        </w:trPr>
        <w:tc>
          <w:tcPr>
            <w:cnfStyle w:val="001000000000" w:firstRow="0" w:lastRow="0" w:firstColumn="1" w:lastColumn="0" w:oddVBand="0" w:evenVBand="0" w:oddHBand="0" w:evenHBand="0" w:firstRowFirstColumn="0" w:firstRowLastColumn="0" w:lastRowFirstColumn="0" w:lastRowLastColumn="0"/>
            <w:tcW w:w="1222" w:type="pct"/>
          </w:tcPr>
          <w:p w14:paraId="36A3298E"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Yes</w:t>
            </w:r>
          </w:p>
        </w:tc>
        <w:tc>
          <w:tcPr>
            <w:tcW w:w="726" w:type="pct"/>
          </w:tcPr>
          <w:p w14:paraId="2C7DEE00"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39 (15.3)</w:t>
            </w:r>
          </w:p>
        </w:tc>
        <w:tc>
          <w:tcPr>
            <w:tcW w:w="762" w:type="pct"/>
          </w:tcPr>
          <w:p w14:paraId="76203F6D"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216(84.7)</w:t>
            </w:r>
          </w:p>
        </w:tc>
        <w:tc>
          <w:tcPr>
            <w:tcW w:w="1015" w:type="pct"/>
          </w:tcPr>
          <w:p w14:paraId="4E2E3919"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0.29(0.21, 0.41)</w:t>
            </w:r>
          </w:p>
        </w:tc>
        <w:tc>
          <w:tcPr>
            <w:tcW w:w="1275" w:type="pct"/>
          </w:tcPr>
          <w:p w14:paraId="5E5161B3"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0.41(0.28, 0.59)***</w:t>
            </w:r>
          </w:p>
        </w:tc>
      </w:tr>
      <w:tr w:rsidR="00786DBC" w:rsidRPr="002C0CE8" w14:paraId="5E729C4C" w14:textId="77777777" w:rsidTr="00786DB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single" w:sz="4" w:space="0" w:color="auto"/>
            </w:tcBorders>
          </w:tcPr>
          <w:p w14:paraId="61E32A4E"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No</w:t>
            </w:r>
          </w:p>
        </w:tc>
        <w:tc>
          <w:tcPr>
            <w:tcW w:w="726" w:type="pct"/>
            <w:tcBorders>
              <w:top w:val="none" w:sz="0" w:space="0" w:color="auto"/>
              <w:bottom w:val="single" w:sz="4" w:space="0" w:color="auto"/>
            </w:tcBorders>
          </w:tcPr>
          <w:p w14:paraId="62DAD6D0"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179(42.7)</w:t>
            </w:r>
          </w:p>
        </w:tc>
        <w:tc>
          <w:tcPr>
            <w:tcW w:w="762" w:type="pct"/>
            <w:tcBorders>
              <w:top w:val="none" w:sz="0" w:space="0" w:color="auto"/>
              <w:bottom w:val="single" w:sz="4" w:space="0" w:color="auto"/>
            </w:tcBorders>
          </w:tcPr>
          <w:p w14:paraId="006FD9A9"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240(57.32)</w:t>
            </w:r>
          </w:p>
        </w:tc>
        <w:tc>
          <w:tcPr>
            <w:tcW w:w="1015" w:type="pct"/>
            <w:tcBorders>
              <w:top w:val="none" w:sz="0" w:space="0" w:color="auto"/>
              <w:bottom w:val="single" w:sz="4" w:space="0" w:color="auto"/>
            </w:tcBorders>
          </w:tcPr>
          <w:p w14:paraId="5DFDD1AE"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c>
          <w:tcPr>
            <w:tcW w:w="1275" w:type="pct"/>
            <w:tcBorders>
              <w:top w:val="none" w:sz="0" w:space="0" w:color="auto"/>
              <w:bottom w:val="single" w:sz="4" w:space="0" w:color="auto"/>
            </w:tcBorders>
          </w:tcPr>
          <w:p w14:paraId="6D61DD45"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tr w:rsidR="00786DBC" w:rsidRPr="002C0CE8" w14:paraId="632F1D04" w14:textId="77777777" w:rsidTr="00786DBC">
        <w:trPr>
          <w:trHeight w:val="388"/>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tcBorders>
          </w:tcPr>
          <w:p w14:paraId="6DE2EFBD" w14:textId="77777777" w:rsidR="00786DBC" w:rsidRPr="002C0CE8" w:rsidRDefault="00786DBC" w:rsidP="00786DBC">
            <w:pPr>
              <w:spacing w:line="360" w:lineRule="auto"/>
              <w:rPr>
                <w:rFonts w:ascii="Times New Roman" w:hAnsi="Times New Roman" w:cs="Times New Roman"/>
                <w:sz w:val="24"/>
                <w:szCs w:val="24"/>
              </w:rPr>
            </w:pPr>
            <w:r w:rsidRPr="002C0CE8">
              <w:rPr>
                <w:rFonts w:ascii="Times New Roman" w:hAnsi="Times New Roman" w:cs="Times New Roman"/>
                <w:sz w:val="24"/>
                <w:szCs w:val="24"/>
              </w:rPr>
              <w:t>Neonatal Sepsis</w:t>
            </w:r>
          </w:p>
        </w:tc>
        <w:tc>
          <w:tcPr>
            <w:tcW w:w="726" w:type="pct"/>
            <w:tcBorders>
              <w:top w:val="single" w:sz="4" w:space="0" w:color="auto"/>
            </w:tcBorders>
          </w:tcPr>
          <w:p w14:paraId="36142796"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762" w:type="pct"/>
            <w:tcBorders>
              <w:top w:val="single" w:sz="4" w:space="0" w:color="auto"/>
            </w:tcBorders>
          </w:tcPr>
          <w:p w14:paraId="3E3F7E22"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015" w:type="pct"/>
            <w:tcBorders>
              <w:top w:val="single" w:sz="4" w:space="0" w:color="auto"/>
            </w:tcBorders>
          </w:tcPr>
          <w:p w14:paraId="24D6B39F"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75" w:type="pct"/>
            <w:tcBorders>
              <w:top w:val="single" w:sz="4" w:space="0" w:color="auto"/>
            </w:tcBorders>
          </w:tcPr>
          <w:p w14:paraId="5BB5A95C"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786DBC" w:rsidRPr="002C0CE8" w14:paraId="6E643192" w14:textId="77777777" w:rsidTr="00786DBC">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none" w:sz="0" w:space="0" w:color="auto"/>
            </w:tcBorders>
          </w:tcPr>
          <w:p w14:paraId="21790031" w14:textId="77777777" w:rsidR="00786DBC" w:rsidRPr="002C0CE8" w:rsidRDefault="00786DBC" w:rsidP="00786DBC">
            <w:pPr>
              <w:spacing w:line="360" w:lineRule="auto"/>
              <w:ind w:left="72"/>
              <w:rPr>
                <w:rFonts w:ascii="Times New Roman" w:hAnsi="Times New Roman" w:cs="Times New Roman"/>
                <w:b w:val="0"/>
                <w:sz w:val="24"/>
                <w:szCs w:val="24"/>
              </w:rPr>
            </w:pPr>
            <w:r w:rsidRPr="002C0CE8">
              <w:rPr>
                <w:rFonts w:ascii="Times New Roman" w:hAnsi="Times New Roman" w:cs="Times New Roman"/>
                <w:b w:val="0"/>
                <w:sz w:val="24"/>
                <w:szCs w:val="24"/>
              </w:rPr>
              <w:t>Yes</w:t>
            </w:r>
          </w:p>
        </w:tc>
        <w:tc>
          <w:tcPr>
            <w:tcW w:w="726" w:type="pct"/>
            <w:tcBorders>
              <w:top w:val="none" w:sz="0" w:space="0" w:color="auto"/>
              <w:bottom w:val="none" w:sz="0" w:space="0" w:color="auto"/>
            </w:tcBorders>
          </w:tcPr>
          <w:p w14:paraId="3A091432"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84 (42.4)</w:t>
            </w:r>
          </w:p>
        </w:tc>
        <w:tc>
          <w:tcPr>
            <w:tcW w:w="762" w:type="pct"/>
            <w:tcBorders>
              <w:top w:val="none" w:sz="0" w:space="0" w:color="auto"/>
              <w:bottom w:val="none" w:sz="0" w:space="0" w:color="auto"/>
            </w:tcBorders>
          </w:tcPr>
          <w:p w14:paraId="09588514"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114 (57.6)</w:t>
            </w:r>
          </w:p>
        </w:tc>
        <w:tc>
          <w:tcPr>
            <w:tcW w:w="1015" w:type="pct"/>
            <w:tcBorders>
              <w:top w:val="none" w:sz="0" w:space="0" w:color="auto"/>
              <w:bottom w:val="none" w:sz="0" w:space="0" w:color="auto"/>
            </w:tcBorders>
          </w:tcPr>
          <w:p w14:paraId="23F60B9C"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1.89(1.47, 2.43)</w:t>
            </w:r>
          </w:p>
        </w:tc>
        <w:tc>
          <w:tcPr>
            <w:tcW w:w="1275" w:type="pct"/>
            <w:tcBorders>
              <w:top w:val="none" w:sz="0" w:space="0" w:color="auto"/>
              <w:bottom w:val="none" w:sz="0" w:space="0" w:color="auto"/>
            </w:tcBorders>
          </w:tcPr>
          <w:p w14:paraId="3128341E"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1.37(1.03, 1.83)*</w:t>
            </w:r>
          </w:p>
        </w:tc>
      </w:tr>
      <w:tr w:rsidR="00786DBC" w:rsidRPr="002C0CE8" w14:paraId="72B4870E" w14:textId="77777777" w:rsidTr="00786DBC">
        <w:trPr>
          <w:trHeight w:val="275"/>
        </w:trPr>
        <w:tc>
          <w:tcPr>
            <w:cnfStyle w:val="001000000000" w:firstRow="0" w:lastRow="0" w:firstColumn="1" w:lastColumn="0" w:oddVBand="0" w:evenVBand="0" w:oddHBand="0" w:evenHBand="0" w:firstRowFirstColumn="0" w:firstRowLastColumn="0" w:lastRowFirstColumn="0" w:lastRowLastColumn="0"/>
            <w:tcW w:w="1222" w:type="pct"/>
            <w:tcBorders>
              <w:bottom w:val="single" w:sz="4" w:space="0" w:color="auto"/>
            </w:tcBorders>
          </w:tcPr>
          <w:p w14:paraId="14CEA39B" w14:textId="77777777" w:rsidR="00786DBC" w:rsidRPr="002C0CE8" w:rsidRDefault="00786DBC" w:rsidP="00786DBC">
            <w:pPr>
              <w:spacing w:line="360" w:lineRule="auto"/>
              <w:ind w:left="72"/>
              <w:rPr>
                <w:rFonts w:ascii="Times New Roman" w:hAnsi="Times New Roman" w:cs="Times New Roman"/>
                <w:b w:val="0"/>
                <w:sz w:val="24"/>
                <w:szCs w:val="24"/>
              </w:rPr>
            </w:pPr>
            <w:r w:rsidRPr="002C0CE8">
              <w:rPr>
                <w:rFonts w:ascii="Times New Roman" w:hAnsi="Times New Roman" w:cs="Times New Roman"/>
                <w:b w:val="0"/>
                <w:sz w:val="24"/>
                <w:szCs w:val="24"/>
              </w:rPr>
              <w:t xml:space="preserve"> No</w:t>
            </w:r>
          </w:p>
        </w:tc>
        <w:tc>
          <w:tcPr>
            <w:tcW w:w="726" w:type="pct"/>
            <w:tcBorders>
              <w:bottom w:val="single" w:sz="4" w:space="0" w:color="auto"/>
            </w:tcBorders>
          </w:tcPr>
          <w:p w14:paraId="566724A2"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157(29.9)</w:t>
            </w:r>
          </w:p>
        </w:tc>
        <w:tc>
          <w:tcPr>
            <w:tcW w:w="762" w:type="pct"/>
            <w:tcBorders>
              <w:bottom w:val="single" w:sz="4" w:space="0" w:color="auto"/>
            </w:tcBorders>
          </w:tcPr>
          <w:p w14:paraId="4DF544F3"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368 (70.1)</w:t>
            </w:r>
          </w:p>
        </w:tc>
        <w:tc>
          <w:tcPr>
            <w:tcW w:w="1015" w:type="pct"/>
            <w:tcBorders>
              <w:bottom w:val="single" w:sz="4" w:space="0" w:color="auto"/>
            </w:tcBorders>
          </w:tcPr>
          <w:p w14:paraId="5562FFE8"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c>
          <w:tcPr>
            <w:tcW w:w="1275" w:type="pct"/>
            <w:tcBorders>
              <w:bottom w:val="single" w:sz="4" w:space="0" w:color="auto"/>
            </w:tcBorders>
          </w:tcPr>
          <w:p w14:paraId="52005B1F"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tr w:rsidR="00786DBC" w:rsidRPr="002C0CE8" w14:paraId="6CCD7A43" w14:textId="77777777" w:rsidTr="00786DB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bottom w:val="none" w:sz="0" w:space="0" w:color="auto"/>
            </w:tcBorders>
          </w:tcPr>
          <w:p w14:paraId="12AE1947" w14:textId="77777777" w:rsidR="00786DBC" w:rsidRPr="002C0CE8" w:rsidRDefault="00786DBC" w:rsidP="00786DBC">
            <w:pPr>
              <w:spacing w:line="360" w:lineRule="auto"/>
              <w:rPr>
                <w:rFonts w:ascii="Times New Roman" w:hAnsi="Times New Roman" w:cs="Times New Roman"/>
                <w:sz w:val="24"/>
                <w:szCs w:val="24"/>
              </w:rPr>
            </w:pPr>
            <w:r w:rsidRPr="002C0CE8">
              <w:rPr>
                <w:rFonts w:ascii="Times New Roman" w:hAnsi="Times New Roman" w:cs="Times New Roman"/>
                <w:sz w:val="24"/>
                <w:szCs w:val="24"/>
              </w:rPr>
              <w:t>Perinatal Asphyxia</w:t>
            </w:r>
          </w:p>
        </w:tc>
        <w:tc>
          <w:tcPr>
            <w:tcW w:w="726" w:type="pct"/>
            <w:tcBorders>
              <w:top w:val="single" w:sz="4" w:space="0" w:color="auto"/>
              <w:bottom w:val="none" w:sz="0" w:space="0" w:color="auto"/>
            </w:tcBorders>
          </w:tcPr>
          <w:p w14:paraId="3C0C6F91"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762" w:type="pct"/>
            <w:tcBorders>
              <w:top w:val="single" w:sz="4" w:space="0" w:color="auto"/>
              <w:bottom w:val="none" w:sz="0" w:space="0" w:color="auto"/>
            </w:tcBorders>
          </w:tcPr>
          <w:p w14:paraId="4420DF0C"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015" w:type="pct"/>
            <w:tcBorders>
              <w:top w:val="single" w:sz="4" w:space="0" w:color="auto"/>
              <w:bottom w:val="none" w:sz="0" w:space="0" w:color="auto"/>
            </w:tcBorders>
          </w:tcPr>
          <w:p w14:paraId="3C19B33D"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275" w:type="pct"/>
            <w:tcBorders>
              <w:top w:val="single" w:sz="4" w:space="0" w:color="auto"/>
              <w:bottom w:val="none" w:sz="0" w:space="0" w:color="auto"/>
            </w:tcBorders>
          </w:tcPr>
          <w:p w14:paraId="40FE09DF"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786DBC" w:rsidRPr="002C0CE8" w14:paraId="2E8E2D26" w14:textId="77777777" w:rsidTr="00786DBC">
        <w:trPr>
          <w:trHeight w:val="423"/>
        </w:trPr>
        <w:tc>
          <w:tcPr>
            <w:cnfStyle w:val="001000000000" w:firstRow="0" w:lastRow="0" w:firstColumn="1" w:lastColumn="0" w:oddVBand="0" w:evenVBand="0" w:oddHBand="0" w:evenHBand="0" w:firstRowFirstColumn="0" w:firstRowLastColumn="0" w:lastRowFirstColumn="0" w:lastRowLastColumn="0"/>
            <w:tcW w:w="1222" w:type="pct"/>
          </w:tcPr>
          <w:p w14:paraId="21D85CC5"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Yes</w:t>
            </w:r>
          </w:p>
        </w:tc>
        <w:tc>
          <w:tcPr>
            <w:tcW w:w="726" w:type="pct"/>
          </w:tcPr>
          <w:p w14:paraId="046BB1EF"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74 (69.8)</w:t>
            </w:r>
          </w:p>
        </w:tc>
        <w:tc>
          <w:tcPr>
            <w:tcW w:w="762" w:type="pct"/>
          </w:tcPr>
          <w:p w14:paraId="3295D26D"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32 (30.2)</w:t>
            </w:r>
          </w:p>
        </w:tc>
        <w:tc>
          <w:tcPr>
            <w:tcW w:w="1015" w:type="pct"/>
          </w:tcPr>
          <w:p w14:paraId="38B666B5"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3.72(2.82, 4.91)</w:t>
            </w:r>
          </w:p>
        </w:tc>
        <w:tc>
          <w:tcPr>
            <w:tcW w:w="1275" w:type="pct"/>
          </w:tcPr>
          <w:p w14:paraId="488EEFB1"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2.64(1.93, 3.61)***</w:t>
            </w:r>
          </w:p>
        </w:tc>
      </w:tr>
      <w:tr w:rsidR="00786DBC" w:rsidRPr="002C0CE8" w14:paraId="0C7B3A68" w14:textId="77777777" w:rsidTr="00786D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single" w:sz="4" w:space="0" w:color="auto"/>
            </w:tcBorders>
          </w:tcPr>
          <w:p w14:paraId="1F66C819"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No</w:t>
            </w:r>
          </w:p>
        </w:tc>
        <w:tc>
          <w:tcPr>
            <w:tcW w:w="726" w:type="pct"/>
            <w:tcBorders>
              <w:top w:val="none" w:sz="0" w:space="0" w:color="auto"/>
              <w:bottom w:val="single" w:sz="4" w:space="0" w:color="auto"/>
            </w:tcBorders>
          </w:tcPr>
          <w:p w14:paraId="451730E3"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167(27.1)</w:t>
            </w:r>
          </w:p>
        </w:tc>
        <w:tc>
          <w:tcPr>
            <w:tcW w:w="762" w:type="pct"/>
            <w:tcBorders>
              <w:top w:val="none" w:sz="0" w:space="0" w:color="auto"/>
              <w:bottom w:val="single" w:sz="4" w:space="0" w:color="auto"/>
            </w:tcBorders>
          </w:tcPr>
          <w:p w14:paraId="25BB4B15"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450 (72.9)</w:t>
            </w:r>
          </w:p>
        </w:tc>
        <w:tc>
          <w:tcPr>
            <w:tcW w:w="1015" w:type="pct"/>
            <w:tcBorders>
              <w:top w:val="none" w:sz="0" w:space="0" w:color="auto"/>
              <w:bottom w:val="single" w:sz="4" w:space="0" w:color="auto"/>
            </w:tcBorders>
          </w:tcPr>
          <w:p w14:paraId="1D3C3D92"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c>
          <w:tcPr>
            <w:tcW w:w="1275" w:type="pct"/>
            <w:tcBorders>
              <w:top w:val="none" w:sz="0" w:space="0" w:color="auto"/>
              <w:bottom w:val="single" w:sz="4" w:space="0" w:color="auto"/>
            </w:tcBorders>
          </w:tcPr>
          <w:p w14:paraId="2B12D4D2"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tr w:rsidR="00786DBC" w:rsidRPr="002C0CE8" w14:paraId="444CD886" w14:textId="77777777" w:rsidTr="00786DBC">
        <w:trPr>
          <w:trHeight w:val="358"/>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tcBorders>
          </w:tcPr>
          <w:p w14:paraId="6E7C7182" w14:textId="77777777" w:rsidR="00786DBC" w:rsidRPr="002C0CE8" w:rsidRDefault="00786DBC" w:rsidP="00786DBC">
            <w:pPr>
              <w:spacing w:line="360" w:lineRule="auto"/>
              <w:rPr>
                <w:rFonts w:ascii="Times New Roman" w:hAnsi="Times New Roman" w:cs="Times New Roman"/>
                <w:sz w:val="24"/>
                <w:szCs w:val="24"/>
              </w:rPr>
            </w:pPr>
            <w:r w:rsidRPr="002C0CE8">
              <w:rPr>
                <w:rFonts w:ascii="Times New Roman" w:hAnsi="Times New Roman" w:cs="Times New Roman"/>
                <w:sz w:val="24"/>
                <w:szCs w:val="24"/>
              </w:rPr>
              <w:t>Hypothermia</w:t>
            </w:r>
          </w:p>
        </w:tc>
        <w:tc>
          <w:tcPr>
            <w:tcW w:w="726" w:type="pct"/>
            <w:tcBorders>
              <w:top w:val="single" w:sz="4" w:space="0" w:color="auto"/>
            </w:tcBorders>
          </w:tcPr>
          <w:p w14:paraId="371B7E3D"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2" w:type="pct"/>
            <w:tcBorders>
              <w:top w:val="single" w:sz="4" w:space="0" w:color="auto"/>
            </w:tcBorders>
          </w:tcPr>
          <w:p w14:paraId="34C6C74C" w14:textId="77777777" w:rsidR="00786DBC" w:rsidRPr="002C0CE8" w:rsidRDefault="00786DBC" w:rsidP="00786DBC">
            <w:pPr>
              <w:spacing w:line="360" w:lineRule="auto"/>
              <w:ind w:firstLine="1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5" w:type="pct"/>
            <w:tcBorders>
              <w:top w:val="single" w:sz="4" w:space="0" w:color="auto"/>
            </w:tcBorders>
          </w:tcPr>
          <w:p w14:paraId="48D87FFB" w14:textId="77777777" w:rsidR="00786DBC" w:rsidRPr="002C0CE8" w:rsidRDefault="00786DBC" w:rsidP="00786DBC">
            <w:pPr>
              <w:spacing w:line="360" w:lineRule="auto"/>
              <w:ind w:firstLine="1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5" w:type="pct"/>
            <w:tcBorders>
              <w:top w:val="single" w:sz="4" w:space="0" w:color="auto"/>
            </w:tcBorders>
          </w:tcPr>
          <w:p w14:paraId="34B2A410" w14:textId="77777777" w:rsidR="00786DBC" w:rsidRPr="002C0CE8" w:rsidRDefault="00786DBC" w:rsidP="00786DBC">
            <w:pPr>
              <w:spacing w:line="360" w:lineRule="auto"/>
              <w:ind w:firstLine="15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86DBC" w:rsidRPr="002C0CE8" w14:paraId="0D532DAC" w14:textId="77777777" w:rsidTr="00786DB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none" w:sz="0" w:space="0" w:color="auto"/>
            </w:tcBorders>
          </w:tcPr>
          <w:p w14:paraId="531B56EF"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Yes</w:t>
            </w:r>
          </w:p>
        </w:tc>
        <w:tc>
          <w:tcPr>
            <w:tcW w:w="726" w:type="pct"/>
            <w:tcBorders>
              <w:top w:val="none" w:sz="0" w:space="0" w:color="auto"/>
              <w:bottom w:val="none" w:sz="0" w:space="0" w:color="auto"/>
            </w:tcBorders>
          </w:tcPr>
          <w:p w14:paraId="5AE2E8E3"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176(39.7)</w:t>
            </w:r>
          </w:p>
        </w:tc>
        <w:tc>
          <w:tcPr>
            <w:tcW w:w="762" w:type="pct"/>
            <w:tcBorders>
              <w:top w:val="none" w:sz="0" w:space="0" w:color="auto"/>
              <w:bottom w:val="none" w:sz="0" w:space="0" w:color="auto"/>
            </w:tcBorders>
          </w:tcPr>
          <w:p w14:paraId="4E0D330B"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267 (60.3)</w:t>
            </w:r>
          </w:p>
        </w:tc>
        <w:tc>
          <w:tcPr>
            <w:tcW w:w="1015" w:type="pct"/>
            <w:tcBorders>
              <w:top w:val="none" w:sz="0" w:space="0" w:color="auto"/>
              <w:bottom w:val="none" w:sz="0" w:space="0" w:color="auto"/>
            </w:tcBorders>
          </w:tcPr>
          <w:p w14:paraId="6B6BFA05"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1.86(1.40 ,2.47)</w:t>
            </w:r>
          </w:p>
        </w:tc>
        <w:tc>
          <w:tcPr>
            <w:tcW w:w="1275" w:type="pct"/>
            <w:tcBorders>
              <w:top w:val="none" w:sz="0" w:space="0" w:color="auto"/>
              <w:bottom w:val="none" w:sz="0" w:space="0" w:color="auto"/>
            </w:tcBorders>
          </w:tcPr>
          <w:p w14:paraId="28638788"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1.27(0.92,1.77)</w:t>
            </w:r>
          </w:p>
        </w:tc>
      </w:tr>
      <w:tr w:rsidR="00786DBC" w:rsidRPr="002C0CE8" w14:paraId="222CE1BD" w14:textId="77777777" w:rsidTr="00786DBC">
        <w:trPr>
          <w:trHeight w:val="300"/>
        </w:trPr>
        <w:tc>
          <w:tcPr>
            <w:cnfStyle w:val="001000000000" w:firstRow="0" w:lastRow="0" w:firstColumn="1" w:lastColumn="0" w:oddVBand="0" w:evenVBand="0" w:oddHBand="0" w:evenHBand="0" w:firstRowFirstColumn="0" w:firstRowLastColumn="0" w:lastRowFirstColumn="0" w:lastRowLastColumn="0"/>
            <w:tcW w:w="1222" w:type="pct"/>
            <w:tcBorders>
              <w:bottom w:val="single" w:sz="4" w:space="0" w:color="auto"/>
            </w:tcBorders>
          </w:tcPr>
          <w:p w14:paraId="4B0BDAFA"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No</w:t>
            </w:r>
          </w:p>
        </w:tc>
        <w:tc>
          <w:tcPr>
            <w:tcW w:w="726" w:type="pct"/>
            <w:tcBorders>
              <w:bottom w:val="single" w:sz="4" w:space="0" w:color="auto"/>
            </w:tcBorders>
          </w:tcPr>
          <w:p w14:paraId="20DC8B34"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65 (23.2)</w:t>
            </w:r>
          </w:p>
        </w:tc>
        <w:tc>
          <w:tcPr>
            <w:tcW w:w="762" w:type="pct"/>
            <w:tcBorders>
              <w:bottom w:val="single" w:sz="4" w:space="0" w:color="auto"/>
            </w:tcBorders>
          </w:tcPr>
          <w:p w14:paraId="47D51053"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215 (76.8)</w:t>
            </w:r>
          </w:p>
        </w:tc>
        <w:tc>
          <w:tcPr>
            <w:tcW w:w="1015" w:type="pct"/>
            <w:tcBorders>
              <w:bottom w:val="single" w:sz="4" w:space="0" w:color="auto"/>
            </w:tcBorders>
          </w:tcPr>
          <w:p w14:paraId="53E0101A" w14:textId="77777777" w:rsidR="00786DBC" w:rsidRPr="002C0CE8" w:rsidRDefault="00786DBC" w:rsidP="00786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w:t>
            </w:r>
          </w:p>
        </w:tc>
        <w:tc>
          <w:tcPr>
            <w:tcW w:w="1275" w:type="pct"/>
            <w:tcBorders>
              <w:bottom w:val="single" w:sz="4" w:space="0" w:color="auto"/>
            </w:tcBorders>
          </w:tcPr>
          <w:p w14:paraId="55D68804" w14:textId="77777777" w:rsidR="00786DBC" w:rsidRPr="002C0CE8" w:rsidRDefault="00786DBC" w:rsidP="00786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w:t>
            </w:r>
          </w:p>
        </w:tc>
      </w:tr>
      <w:tr w:rsidR="00786DBC" w:rsidRPr="002C0CE8" w14:paraId="7F53CFB8" w14:textId="77777777" w:rsidTr="00786DB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bottom w:val="none" w:sz="0" w:space="0" w:color="auto"/>
            </w:tcBorders>
          </w:tcPr>
          <w:p w14:paraId="2EDCD2CC" w14:textId="77777777" w:rsidR="00786DBC" w:rsidRPr="002C0CE8" w:rsidRDefault="00786DBC" w:rsidP="00786DBC">
            <w:pPr>
              <w:spacing w:line="360" w:lineRule="auto"/>
              <w:jc w:val="both"/>
              <w:rPr>
                <w:rFonts w:ascii="Times New Roman" w:hAnsi="Times New Roman" w:cs="Times New Roman"/>
                <w:sz w:val="24"/>
                <w:szCs w:val="24"/>
              </w:rPr>
            </w:pPr>
            <w:r w:rsidRPr="002C0CE8">
              <w:rPr>
                <w:rFonts w:ascii="Times New Roman" w:hAnsi="Times New Roman" w:cs="Times New Roman"/>
                <w:sz w:val="24"/>
                <w:szCs w:val="24"/>
              </w:rPr>
              <w:t>Multiple pregnancy</w:t>
            </w:r>
          </w:p>
        </w:tc>
        <w:tc>
          <w:tcPr>
            <w:tcW w:w="726" w:type="pct"/>
            <w:tcBorders>
              <w:top w:val="single" w:sz="4" w:space="0" w:color="auto"/>
              <w:bottom w:val="none" w:sz="0" w:space="0" w:color="auto"/>
            </w:tcBorders>
          </w:tcPr>
          <w:p w14:paraId="688FAC5B"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2" w:type="pct"/>
            <w:tcBorders>
              <w:top w:val="single" w:sz="4" w:space="0" w:color="auto"/>
              <w:bottom w:val="none" w:sz="0" w:space="0" w:color="auto"/>
            </w:tcBorders>
          </w:tcPr>
          <w:p w14:paraId="6AD40D80"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5" w:type="pct"/>
            <w:tcBorders>
              <w:top w:val="single" w:sz="4" w:space="0" w:color="auto"/>
              <w:bottom w:val="none" w:sz="0" w:space="0" w:color="auto"/>
            </w:tcBorders>
          </w:tcPr>
          <w:p w14:paraId="6416DDA9"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5" w:type="pct"/>
            <w:tcBorders>
              <w:top w:val="single" w:sz="4" w:space="0" w:color="auto"/>
              <w:bottom w:val="none" w:sz="0" w:space="0" w:color="auto"/>
            </w:tcBorders>
          </w:tcPr>
          <w:p w14:paraId="5C428777"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86DBC" w:rsidRPr="002C0CE8" w14:paraId="1E969803" w14:textId="77777777" w:rsidTr="00786DBC">
        <w:trPr>
          <w:trHeight w:val="388"/>
        </w:trPr>
        <w:tc>
          <w:tcPr>
            <w:cnfStyle w:val="001000000000" w:firstRow="0" w:lastRow="0" w:firstColumn="1" w:lastColumn="0" w:oddVBand="0" w:evenVBand="0" w:oddHBand="0" w:evenHBand="0" w:firstRowFirstColumn="0" w:firstRowLastColumn="0" w:lastRowFirstColumn="0" w:lastRowLastColumn="0"/>
            <w:tcW w:w="1222" w:type="pct"/>
          </w:tcPr>
          <w:p w14:paraId="4D54D0D6"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Yes</w:t>
            </w:r>
          </w:p>
        </w:tc>
        <w:tc>
          <w:tcPr>
            <w:tcW w:w="726" w:type="pct"/>
          </w:tcPr>
          <w:p w14:paraId="49DC797C"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24(30.4)</w:t>
            </w:r>
          </w:p>
        </w:tc>
        <w:tc>
          <w:tcPr>
            <w:tcW w:w="762" w:type="pct"/>
          </w:tcPr>
          <w:p w14:paraId="2A2D586C"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55 (69.6)</w:t>
            </w:r>
          </w:p>
        </w:tc>
        <w:tc>
          <w:tcPr>
            <w:tcW w:w="1015" w:type="pct"/>
          </w:tcPr>
          <w:p w14:paraId="28A600ED"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2.15(1.63, 2.84)</w:t>
            </w:r>
          </w:p>
        </w:tc>
        <w:tc>
          <w:tcPr>
            <w:tcW w:w="1275" w:type="pct"/>
          </w:tcPr>
          <w:p w14:paraId="037E47D6"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1.82(1.35, 2.46)***</w:t>
            </w:r>
          </w:p>
        </w:tc>
      </w:tr>
      <w:tr w:rsidR="00786DBC" w:rsidRPr="002C0CE8" w14:paraId="0CF279FF" w14:textId="77777777" w:rsidTr="00786DBC">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single" w:sz="4" w:space="0" w:color="auto"/>
            </w:tcBorders>
          </w:tcPr>
          <w:p w14:paraId="12527892"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No</w:t>
            </w:r>
          </w:p>
        </w:tc>
        <w:tc>
          <w:tcPr>
            <w:tcW w:w="726" w:type="pct"/>
            <w:tcBorders>
              <w:top w:val="none" w:sz="0" w:space="0" w:color="auto"/>
              <w:bottom w:val="single" w:sz="4" w:space="0" w:color="auto"/>
            </w:tcBorders>
          </w:tcPr>
          <w:p w14:paraId="00E8257A"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217(33.7)</w:t>
            </w:r>
          </w:p>
        </w:tc>
        <w:tc>
          <w:tcPr>
            <w:tcW w:w="762" w:type="pct"/>
            <w:tcBorders>
              <w:top w:val="none" w:sz="0" w:space="0" w:color="auto"/>
              <w:bottom w:val="single" w:sz="4" w:space="0" w:color="auto"/>
            </w:tcBorders>
          </w:tcPr>
          <w:p w14:paraId="64F261C8"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427 (66.3)</w:t>
            </w:r>
          </w:p>
        </w:tc>
        <w:tc>
          <w:tcPr>
            <w:tcW w:w="1015" w:type="pct"/>
            <w:tcBorders>
              <w:top w:val="none" w:sz="0" w:space="0" w:color="auto"/>
              <w:bottom w:val="single" w:sz="4" w:space="0" w:color="auto"/>
            </w:tcBorders>
          </w:tcPr>
          <w:p w14:paraId="419E12CB" w14:textId="77777777" w:rsidR="00786DBC" w:rsidRPr="002C0CE8" w:rsidRDefault="00786DBC" w:rsidP="00786D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w:t>
            </w:r>
          </w:p>
        </w:tc>
        <w:tc>
          <w:tcPr>
            <w:tcW w:w="1275" w:type="pct"/>
            <w:tcBorders>
              <w:top w:val="none" w:sz="0" w:space="0" w:color="auto"/>
              <w:bottom w:val="single" w:sz="4" w:space="0" w:color="auto"/>
            </w:tcBorders>
          </w:tcPr>
          <w:p w14:paraId="6843D295" w14:textId="77777777" w:rsidR="00786DBC" w:rsidRPr="002C0CE8" w:rsidRDefault="00786DBC" w:rsidP="00786D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w:t>
            </w:r>
          </w:p>
        </w:tc>
      </w:tr>
      <w:tr w:rsidR="00786DBC" w:rsidRPr="002C0CE8" w14:paraId="4E48ED86" w14:textId="77777777" w:rsidTr="00786DBC">
        <w:trPr>
          <w:trHeight w:val="363"/>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tcBorders>
          </w:tcPr>
          <w:p w14:paraId="4D3ED346" w14:textId="77777777" w:rsidR="00786DBC" w:rsidRPr="002C0CE8" w:rsidRDefault="00786DBC" w:rsidP="00786DBC">
            <w:pPr>
              <w:spacing w:line="360" w:lineRule="auto"/>
              <w:rPr>
                <w:rFonts w:ascii="Times New Roman" w:hAnsi="Times New Roman" w:cs="Times New Roman"/>
                <w:sz w:val="24"/>
                <w:szCs w:val="24"/>
              </w:rPr>
            </w:pPr>
            <w:r w:rsidRPr="002C0CE8">
              <w:rPr>
                <w:rFonts w:ascii="Times New Roman" w:hAnsi="Times New Roman" w:cs="Times New Roman"/>
                <w:sz w:val="24"/>
                <w:szCs w:val="24"/>
              </w:rPr>
              <w:t>Maternal anemia</w:t>
            </w:r>
          </w:p>
        </w:tc>
        <w:tc>
          <w:tcPr>
            <w:tcW w:w="726" w:type="pct"/>
            <w:tcBorders>
              <w:top w:val="single" w:sz="4" w:space="0" w:color="auto"/>
            </w:tcBorders>
          </w:tcPr>
          <w:p w14:paraId="7E3C01A3"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762" w:type="pct"/>
            <w:tcBorders>
              <w:top w:val="single" w:sz="4" w:space="0" w:color="auto"/>
            </w:tcBorders>
          </w:tcPr>
          <w:p w14:paraId="5F17C8EB"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015" w:type="pct"/>
            <w:tcBorders>
              <w:top w:val="single" w:sz="4" w:space="0" w:color="auto"/>
            </w:tcBorders>
          </w:tcPr>
          <w:p w14:paraId="2E83BF35"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275" w:type="pct"/>
            <w:tcBorders>
              <w:top w:val="single" w:sz="4" w:space="0" w:color="auto"/>
            </w:tcBorders>
          </w:tcPr>
          <w:p w14:paraId="0F4B13F2"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786DBC" w:rsidRPr="002C0CE8" w14:paraId="3A827325" w14:textId="77777777" w:rsidTr="00786DBC">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none" w:sz="0" w:space="0" w:color="auto"/>
            </w:tcBorders>
          </w:tcPr>
          <w:p w14:paraId="5ECD19E0"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lastRenderedPageBreak/>
              <w:t xml:space="preserve">  Yes</w:t>
            </w:r>
          </w:p>
        </w:tc>
        <w:tc>
          <w:tcPr>
            <w:tcW w:w="726" w:type="pct"/>
            <w:tcBorders>
              <w:top w:val="none" w:sz="0" w:space="0" w:color="auto"/>
              <w:bottom w:val="none" w:sz="0" w:space="0" w:color="auto"/>
            </w:tcBorders>
          </w:tcPr>
          <w:p w14:paraId="7D668B4D"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13 (61.9)</w:t>
            </w:r>
          </w:p>
        </w:tc>
        <w:tc>
          <w:tcPr>
            <w:tcW w:w="762" w:type="pct"/>
            <w:tcBorders>
              <w:top w:val="none" w:sz="0" w:space="0" w:color="auto"/>
              <w:bottom w:val="none" w:sz="0" w:space="0" w:color="auto"/>
            </w:tcBorders>
          </w:tcPr>
          <w:p w14:paraId="61FAFC83"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8(38.1)</w:t>
            </w:r>
          </w:p>
        </w:tc>
        <w:tc>
          <w:tcPr>
            <w:tcW w:w="1015" w:type="pct"/>
            <w:tcBorders>
              <w:top w:val="none" w:sz="0" w:space="0" w:color="auto"/>
              <w:bottom w:val="none" w:sz="0" w:space="0" w:color="auto"/>
            </w:tcBorders>
          </w:tcPr>
          <w:p w14:paraId="74B60B06"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1.97(1.12,3.45)</w:t>
            </w:r>
          </w:p>
        </w:tc>
        <w:tc>
          <w:tcPr>
            <w:tcW w:w="1275" w:type="pct"/>
            <w:tcBorders>
              <w:top w:val="none" w:sz="0" w:space="0" w:color="auto"/>
              <w:bottom w:val="none" w:sz="0" w:space="0" w:color="auto"/>
            </w:tcBorders>
          </w:tcPr>
          <w:p w14:paraId="06D1D26E"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1.53(0.79, 2.95)</w:t>
            </w:r>
          </w:p>
        </w:tc>
      </w:tr>
      <w:tr w:rsidR="00786DBC" w:rsidRPr="002C0CE8" w14:paraId="599CD735" w14:textId="77777777" w:rsidTr="00786DBC">
        <w:trPr>
          <w:trHeight w:val="288"/>
        </w:trPr>
        <w:tc>
          <w:tcPr>
            <w:cnfStyle w:val="001000000000" w:firstRow="0" w:lastRow="0" w:firstColumn="1" w:lastColumn="0" w:oddVBand="0" w:evenVBand="0" w:oddHBand="0" w:evenHBand="0" w:firstRowFirstColumn="0" w:firstRowLastColumn="0" w:lastRowFirstColumn="0" w:lastRowLastColumn="0"/>
            <w:tcW w:w="1222" w:type="pct"/>
            <w:tcBorders>
              <w:bottom w:val="single" w:sz="4" w:space="0" w:color="auto"/>
            </w:tcBorders>
          </w:tcPr>
          <w:p w14:paraId="39881A39"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No</w:t>
            </w:r>
          </w:p>
        </w:tc>
        <w:tc>
          <w:tcPr>
            <w:tcW w:w="726" w:type="pct"/>
            <w:tcBorders>
              <w:bottom w:val="single" w:sz="4" w:space="0" w:color="auto"/>
            </w:tcBorders>
          </w:tcPr>
          <w:p w14:paraId="3562D6FF"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762" w:type="pct"/>
            <w:tcBorders>
              <w:bottom w:val="single" w:sz="4" w:space="0" w:color="auto"/>
            </w:tcBorders>
          </w:tcPr>
          <w:p w14:paraId="2BDEC9C2"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474(67.5)</w:t>
            </w:r>
          </w:p>
        </w:tc>
        <w:tc>
          <w:tcPr>
            <w:tcW w:w="1015" w:type="pct"/>
            <w:tcBorders>
              <w:bottom w:val="single" w:sz="4" w:space="0" w:color="auto"/>
            </w:tcBorders>
          </w:tcPr>
          <w:p w14:paraId="1CEED824" w14:textId="77777777" w:rsidR="00786DBC" w:rsidRPr="002C0CE8" w:rsidRDefault="00786DBC" w:rsidP="00786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w:t>
            </w:r>
          </w:p>
        </w:tc>
        <w:tc>
          <w:tcPr>
            <w:tcW w:w="1275" w:type="pct"/>
            <w:tcBorders>
              <w:bottom w:val="single" w:sz="4" w:space="0" w:color="auto"/>
            </w:tcBorders>
          </w:tcPr>
          <w:p w14:paraId="11E6AD8E"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tr w:rsidR="00786DBC" w:rsidRPr="002C0CE8" w14:paraId="7974947F" w14:textId="77777777" w:rsidTr="00786DBC">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bottom w:val="none" w:sz="0" w:space="0" w:color="auto"/>
            </w:tcBorders>
          </w:tcPr>
          <w:p w14:paraId="70F8F60D" w14:textId="77777777" w:rsidR="00786DBC" w:rsidRPr="002C0CE8" w:rsidRDefault="00786DBC" w:rsidP="00786DBC">
            <w:pPr>
              <w:spacing w:line="360" w:lineRule="auto"/>
              <w:rPr>
                <w:rFonts w:ascii="Times New Roman" w:hAnsi="Times New Roman" w:cs="Times New Roman"/>
                <w:sz w:val="24"/>
                <w:szCs w:val="24"/>
              </w:rPr>
            </w:pPr>
            <w:r w:rsidRPr="002C0CE8">
              <w:rPr>
                <w:rFonts w:ascii="Times New Roman" w:hAnsi="Times New Roman" w:cs="Times New Roman"/>
                <w:sz w:val="24"/>
                <w:szCs w:val="24"/>
              </w:rPr>
              <w:t>ANC follow up</w:t>
            </w:r>
          </w:p>
        </w:tc>
        <w:tc>
          <w:tcPr>
            <w:tcW w:w="726" w:type="pct"/>
            <w:tcBorders>
              <w:top w:val="single" w:sz="4" w:space="0" w:color="auto"/>
              <w:bottom w:val="none" w:sz="0" w:space="0" w:color="auto"/>
            </w:tcBorders>
          </w:tcPr>
          <w:p w14:paraId="1A043CD9"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62" w:type="pct"/>
            <w:tcBorders>
              <w:top w:val="single" w:sz="4" w:space="0" w:color="auto"/>
              <w:bottom w:val="none" w:sz="0" w:space="0" w:color="auto"/>
            </w:tcBorders>
          </w:tcPr>
          <w:p w14:paraId="2F9F0881"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15" w:type="pct"/>
            <w:tcBorders>
              <w:top w:val="single" w:sz="4" w:space="0" w:color="auto"/>
              <w:bottom w:val="none" w:sz="0" w:space="0" w:color="auto"/>
            </w:tcBorders>
          </w:tcPr>
          <w:p w14:paraId="03161522"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75" w:type="pct"/>
            <w:tcBorders>
              <w:top w:val="single" w:sz="4" w:space="0" w:color="auto"/>
              <w:bottom w:val="none" w:sz="0" w:space="0" w:color="auto"/>
            </w:tcBorders>
          </w:tcPr>
          <w:p w14:paraId="01356BC8"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86DBC" w:rsidRPr="002C0CE8" w14:paraId="3069E180" w14:textId="77777777" w:rsidTr="00786DBC">
        <w:trPr>
          <w:trHeight w:val="363"/>
        </w:trPr>
        <w:tc>
          <w:tcPr>
            <w:cnfStyle w:val="001000000000" w:firstRow="0" w:lastRow="0" w:firstColumn="1" w:lastColumn="0" w:oddVBand="0" w:evenVBand="0" w:oddHBand="0" w:evenHBand="0" w:firstRowFirstColumn="0" w:firstRowLastColumn="0" w:lastRowFirstColumn="0" w:lastRowLastColumn="0"/>
            <w:tcW w:w="1222" w:type="pct"/>
          </w:tcPr>
          <w:p w14:paraId="0871CFDC"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Yes</w:t>
            </w:r>
          </w:p>
        </w:tc>
        <w:tc>
          <w:tcPr>
            <w:tcW w:w="726" w:type="pct"/>
          </w:tcPr>
          <w:p w14:paraId="113FD7CF"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224(32.7)</w:t>
            </w:r>
          </w:p>
        </w:tc>
        <w:tc>
          <w:tcPr>
            <w:tcW w:w="762" w:type="pct"/>
          </w:tcPr>
          <w:p w14:paraId="5946CC1B"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460 (67.3)</w:t>
            </w:r>
          </w:p>
        </w:tc>
        <w:tc>
          <w:tcPr>
            <w:tcW w:w="1015" w:type="pct"/>
          </w:tcPr>
          <w:p w14:paraId="0C111296"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0.65(0.34, 1.03)       </w:t>
            </w:r>
          </w:p>
        </w:tc>
        <w:tc>
          <w:tcPr>
            <w:tcW w:w="1275" w:type="pct"/>
          </w:tcPr>
          <w:p w14:paraId="0602B1C1"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0.52(0.30, 0.85)*</w:t>
            </w:r>
          </w:p>
        </w:tc>
      </w:tr>
      <w:tr w:rsidR="00786DBC" w:rsidRPr="002C0CE8" w14:paraId="0CD9BC49" w14:textId="77777777" w:rsidTr="00786DB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single" w:sz="4" w:space="0" w:color="auto"/>
            </w:tcBorders>
          </w:tcPr>
          <w:p w14:paraId="68FCC1AA"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No</w:t>
            </w:r>
          </w:p>
        </w:tc>
        <w:tc>
          <w:tcPr>
            <w:tcW w:w="726" w:type="pct"/>
            <w:tcBorders>
              <w:top w:val="none" w:sz="0" w:space="0" w:color="auto"/>
              <w:bottom w:val="single" w:sz="4" w:space="0" w:color="auto"/>
            </w:tcBorders>
          </w:tcPr>
          <w:p w14:paraId="439E929D"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17 (43.6)</w:t>
            </w:r>
          </w:p>
        </w:tc>
        <w:tc>
          <w:tcPr>
            <w:tcW w:w="762" w:type="pct"/>
            <w:tcBorders>
              <w:top w:val="none" w:sz="0" w:space="0" w:color="auto"/>
              <w:bottom w:val="single" w:sz="4" w:space="0" w:color="auto"/>
            </w:tcBorders>
          </w:tcPr>
          <w:p w14:paraId="356B748A"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22 (56.4)</w:t>
            </w:r>
          </w:p>
        </w:tc>
        <w:tc>
          <w:tcPr>
            <w:tcW w:w="1015" w:type="pct"/>
            <w:tcBorders>
              <w:top w:val="none" w:sz="0" w:space="0" w:color="auto"/>
              <w:bottom w:val="single" w:sz="4" w:space="0" w:color="auto"/>
            </w:tcBorders>
          </w:tcPr>
          <w:p w14:paraId="7662B45C" w14:textId="77777777" w:rsidR="00786DBC" w:rsidRPr="002C0CE8" w:rsidRDefault="00786DBC" w:rsidP="00786DB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w:t>
            </w:r>
          </w:p>
        </w:tc>
        <w:tc>
          <w:tcPr>
            <w:tcW w:w="1275" w:type="pct"/>
            <w:tcBorders>
              <w:top w:val="none" w:sz="0" w:space="0" w:color="auto"/>
              <w:bottom w:val="single" w:sz="4" w:space="0" w:color="auto"/>
            </w:tcBorders>
          </w:tcPr>
          <w:p w14:paraId="43AE32A5"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tr w:rsidR="00786DBC" w:rsidRPr="002C0CE8" w14:paraId="32920DB0" w14:textId="77777777" w:rsidTr="00786DBC">
        <w:trPr>
          <w:trHeight w:val="75"/>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tcBorders>
          </w:tcPr>
          <w:p w14:paraId="1818F5EB" w14:textId="77777777" w:rsidR="00786DBC" w:rsidRPr="002C0CE8" w:rsidRDefault="00786DBC" w:rsidP="00786DBC">
            <w:pPr>
              <w:spacing w:line="360" w:lineRule="auto"/>
              <w:rPr>
                <w:rFonts w:ascii="Times New Roman" w:hAnsi="Times New Roman" w:cs="Times New Roman"/>
                <w:sz w:val="24"/>
                <w:szCs w:val="24"/>
              </w:rPr>
            </w:pPr>
            <w:r w:rsidRPr="002C0CE8">
              <w:rPr>
                <w:rFonts w:ascii="Times New Roman" w:hAnsi="Times New Roman" w:cs="Times New Roman"/>
                <w:sz w:val="24"/>
                <w:szCs w:val="24"/>
              </w:rPr>
              <w:t>GA in weeks</w:t>
            </w:r>
          </w:p>
        </w:tc>
        <w:tc>
          <w:tcPr>
            <w:tcW w:w="726" w:type="pct"/>
            <w:tcBorders>
              <w:top w:val="single" w:sz="4" w:space="0" w:color="auto"/>
            </w:tcBorders>
          </w:tcPr>
          <w:p w14:paraId="109EF118"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62" w:type="pct"/>
            <w:tcBorders>
              <w:top w:val="single" w:sz="4" w:space="0" w:color="auto"/>
            </w:tcBorders>
          </w:tcPr>
          <w:p w14:paraId="3C93EC74"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15" w:type="pct"/>
            <w:tcBorders>
              <w:top w:val="single" w:sz="4" w:space="0" w:color="auto"/>
            </w:tcBorders>
          </w:tcPr>
          <w:p w14:paraId="11E2E39A"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75" w:type="pct"/>
            <w:tcBorders>
              <w:top w:val="single" w:sz="4" w:space="0" w:color="auto"/>
            </w:tcBorders>
          </w:tcPr>
          <w:p w14:paraId="48424D08"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86DBC" w:rsidRPr="002C0CE8" w14:paraId="67963824" w14:textId="77777777" w:rsidTr="00786DBC">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none" w:sz="0" w:space="0" w:color="auto"/>
            </w:tcBorders>
          </w:tcPr>
          <w:p w14:paraId="2823F45A"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28-32 </w:t>
            </w:r>
          </w:p>
        </w:tc>
        <w:tc>
          <w:tcPr>
            <w:tcW w:w="726" w:type="pct"/>
            <w:tcBorders>
              <w:top w:val="none" w:sz="0" w:space="0" w:color="auto"/>
              <w:bottom w:val="none" w:sz="0" w:space="0" w:color="auto"/>
            </w:tcBorders>
          </w:tcPr>
          <w:p w14:paraId="0661EB41" w14:textId="77777777" w:rsidR="00786DBC" w:rsidRPr="002C0CE8" w:rsidRDefault="00786DBC" w:rsidP="00786DBC">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89(23.5)</w:t>
            </w:r>
          </w:p>
        </w:tc>
        <w:tc>
          <w:tcPr>
            <w:tcW w:w="762" w:type="pct"/>
            <w:tcBorders>
              <w:top w:val="none" w:sz="0" w:space="0" w:color="auto"/>
              <w:bottom w:val="none" w:sz="0" w:space="0" w:color="auto"/>
            </w:tcBorders>
          </w:tcPr>
          <w:p w14:paraId="758AC5D2"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289(76.5)</w:t>
            </w:r>
          </w:p>
        </w:tc>
        <w:tc>
          <w:tcPr>
            <w:tcW w:w="1015" w:type="pct"/>
            <w:tcBorders>
              <w:top w:val="none" w:sz="0" w:space="0" w:color="auto"/>
              <w:bottom w:val="none" w:sz="0" w:space="0" w:color="auto"/>
            </w:tcBorders>
          </w:tcPr>
          <w:p w14:paraId="67D405BE"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2.01(1.55,2.6)</w:t>
            </w:r>
          </w:p>
        </w:tc>
        <w:tc>
          <w:tcPr>
            <w:tcW w:w="1275" w:type="pct"/>
            <w:tcBorders>
              <w:top w:val="none" w:sz="0" w:space="0" w:color="auto"/>
              <w:bottom w:val="none" w:sz="0" w:space="0" w:color="auto"/>
            </w:tcBorders>
          </w:tcPr>
          <w:p w14:paraId="4BED3EFC"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1.44(1.02, 2.03)*</w:t>
            </w:r>
          </w:p>
        </w:tc>
      </w:tr>
      <w:tr w:rsidR="00786DBC" w:rsidRPr="002C0CE8" w14:paraId="3A1FD7B3" w14:textId="77777777" w:rsidTr="00786DBC">
        <w:trPr>
          <w:trHeight w:val="363"/>
        </w:trPr>
        <w:tc>
          <w:tcPr>
            <w:cnfStyle w:val="001000000000" w:firstRow="0" w:lastRow="0" w:firstColumn="1" w:lastColumn="0" w:oddVBand="0" w:evenVBand="0" w:oddHBand="0" w:evenHBand="0" w:firstRowFirstColumn="0" w:firstRowLastColumn="0" w:lastRowFirstColumn="0" w:lastRowLastColumn="0"/>
            <w:tcW w:w="1222" w:type="pct"/>
            <w:tcBorders>
              <w:bottom w:val="single" w:sz="4" w:space="0" w:color="auto"/>
            </w:tcBorders>
          </w:tcPr>
          <w:p w14:paraId="08F49AD1"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33-36</w:t>
            </w:r>
          </w:p>
        </w:tc>
        <w:tc>
          <w:tcPr>
            <w:tcW w:w="726" w:type="pct"/>
            <w:tcBorders>
              <w:bottom w:val="single" w:sz="4" w:space="0" w:color="auto"/>
            </w:tcBorders>
          </w:tcPr>
          <w:p w14:paraId="2AE40052" w14:textId="77777777" w:rsidR="00786DBC" w:rsidRPr="002C0CE8" w:rsidRDefault="00786DBC" w:rsidP="00786DBC">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152(44.1)</w:t>
            </w:r>
          </w:p>
        </w:tc>
        <w:tc>
          <w:tcPr>
            <w:tcW w:w="762" w:type="pct"/>
            <w:tcBorders>
              <w:bottom w:val="single" w:sz="4" w:space="0" w:color="auto"/>
            </w:tcBorders>
          </w:tcPr>
          <w:p w14:paraId="07ED0CB4"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193(55.9)</w:t>
            </w:r>
          </w:p>
        </w:tc>
        <w:tc>
          <w:tcPr>
            <w:tcW w:w="1015" w:type="pct"/>
            <w:tcBorders>
              <w:bottom w:val="single" w:sz="4" w:space="0" w:color="auto"/>
            </w:tcBorders>
          </w:tcPr>
          <w:p w14:paraId="2C0D10BC" w14:textId="77777777" w:rsidR="00786DBC" w:rsidRPr="002C0CE8" w:rsidRDefault="00786DBC" w:rsidP="00786DB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w:t>
            </w:r>
          </w:p>
        </w:tc>
        <w:tc>
          <w:tcPr>
            <w:tcW w:w="1275" w:type="pct"/>
            <w:tcBorders>
              <w:bottom w:val="single" w:sz="4" w:space="0" w:color="auto"/>
            </w:tcBorders>
          </w:tcPr>
          <w:p w14:paraId="0C47D0BF"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tr w:rsidR="00786DBC" w:rsidRPr="002C0CE8" w14:paraId="1700E8D1" w14:textId="77777777" w:rsidTr="00786DBC">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222" w:type="pct"/>
            <w:tcBorders>
              <w:top w:val="single" w:sz="4" w:space="0" w:color="auto"/>
              <w:bottom w:val="none" w:sz="0" w:space="0" w:color="auto"/>
            </w:tcBorders>
          </w:tcPr>
          <w:p w14:paraId="72A2BD39" w14:textId="77777777" w:rsidR="00786DBC" w:rsidRPr="002C0CE8" w:rsidRDefault="00786DBC" w:rsidP="00786DBC">
            <w:pPr>
              <w:spacing w:line="360" w:lineRule="auto"/>
              <w:rPr>
                <w:rFonts w:ascii="Times New Roman" w:hAnsi="Times New Roman" w:cs="Times New Roman"/>
                <w:sz w:val="24"/>
                <w:szCs w:val="24"/>
              </w:rPr>
            </w:pPr>
            <w:r w:rsidRPr="002C0CE8">
              <w:rPr>
                <w:rFonts w:ascii="Times New Roman" w:hAnsi="Times New Roman" w:cs="Times New Roman"/>
                <w:sz w:val="24"/>
                <w:szCs w:val="24"/>
              </w:rPr>
              <w:t>Abruption placenta</w:t>
            </w:r>
          </w:p>
        </w:tc>
        <w:tc>
          <w:tcPr>
            <w:tcW w:w="726" w:type="pct"/>
            <w:tcBorders>
              <w:top w:val="single" w:sz="4" w:space="0" w:color="auto"/>
              <w:bottom w:val="none" w:sz="0" w:space="0" w:color="auto"/>
            </w:tcBorders>
          </w:tcPr>
          <w:p w14:paraId="684233AF"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762" w:type="pct"/>
            <w:tcBorders>
              <w:top w:val="single" w:sz="4" w:space="0" w:color="auto"/>
              <w:bottom w:val="none" w:sz="0" w:space="0" w:color="auto"/>
            </w:tcBorders>
          </w:tcPr>
          <w:p w14:paraId="4EC5A3B4"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015" w:type="pct"/>
            <w:tcBorders>
              <w:top w:val="single" w:sz="4" w:space="0" w:color="auto"/>
              <w:bottom w:val="none" w:sz="0" w:space="0" w:color="auto"/>
            </w:tcBorders>
          </w:tcPr>
          <w:p w14:paraId="0F261626"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275" w:type="pct"/>
            <w:tcBorders>
              <w:top w:val="single" w:sz="4" w:space="0" w:color="auto"/>
              <w:bottom w:val="none" w:sz="0" w:space="0" w:color="auto"/>
            </w:tcBorders>
          </w:tcPr>
          <w:p w14:paraId="432C568B"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786DBC" w:rsidRPr="002C0CE8" w14:paraId="62CEB562" w14:textId="77777777" w:rsidTr="00786DBC">
        <w:trPr>
          <w:trHeight w:val="363"/>
        </w:trPr>
        <w:tc>
          <w:tcPr>
            <w:cnfStyle w:val="001000000000" w:firstRow="0" w:lastRow="0" w:firstColumn="1" w:lastColumn="0" w:oddVBand="0" w:evenVBand="0" w:oddHBand="0" w:evenHBand="0" w:firstRowFirstColumn="0" w:firstRowLastColumn="0" w:lastRowFirstColumn="0" w:lastRowLastColumn="0"/>
            <w:tcW w:w="1222" w:type="pct"/>
          </w:tcPr>
          <w:p w14:paraId="18F056FF"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Yes</w:t>
            </w:r>
          </w:p>
        </w:tc>
        <w:tc>
          <w:tcPr>
            <w:tcW w:w="726" w:type="pct"/>
          </w:tcPr>
          <w:p w14:paraId="57462989"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218(32.0)</w:t>
            </w:r>
          </w:p>
        </w:tc>
        <w:tc>
          <w:tcPr>
            <w:tcW w:w="762" w:type="pct"/>
          </w:tcPr>
          <w:p w14:paraId="39B44FC0" w14:textId="77777777" w:rsidR="00786DBC" w:rsidRPr="002C0CE8" w:rsidRDefault="00786DBC" w:rsidP="00786DB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463 (68.0)</w:t>
            </w:r>
          </w:p>
        </w:tc>
        <w:tc>
          <w:tcPr>
            <w:tcW w:w="1015" w:type="pct"/>
          </w:tcPr>
          <w:p w14:paraId="55645091"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1.96(1.28, 3.01)</w:t>
            </w:r>
          </w:p>
        </w:tc>
        <w:tc>
          <w:tcPr>
            <w:tcW w:w="1275" w:type="pct"/>
          </w:tcPr>
          <w:p w14:paraId="0473A006" w14:textId="77777777" w:rsidR="00786DBC" w:rsidRPr="002C0CE8" w:rsidRDefault="00786DBC" w:rsidP="00786DB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1.29( 0.75, 2.21)</w:t>
            </w:r>
          </w:p>
        </w:tc>
      </w:tr>
      <w:tr w:rsidR="00786DBC" w:rsidRPr="002C0CE8" w14:paraId="358AA097" w14:textId="77777777" w:rsidTr="00786DB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22" w:type="pct"/>
            <w:tcBorders>
              <w:top w:val="none" w:sz="0" w:space="0" w:color="auto"/>
              <w:bottom w:val="single" w:sz="4" w:space="0" w:color="auto"/>
            </w:tcBorders>
          </w:tcPr>
          <w:p w14:paraId="2F115B13" w14:textId="77777777" w:rsidR="00786DBC" w:rsidRPr="002C0CE8" w:rsidRDefault="00786DBC" w:rsidP="00786DBC">
            <w:pPr>
              <w:spacing w:line="360" w:lineRule="auto"/>
              <w:rPr>
                <w:rFonts w:ascii="Times New Roman" w:hAnsi="Times New Roman" w:cs="Times New Roman"/>
                <w:b w:val="0"/>
                <w:sz w:val="24"/>
                <w:szCs w:val="24"/>
              </w:rPr>
            </w:pPr>
            <w:r w:rsidRPr="002C0CE8">
              <w:rPr>
                <w:rFonts w:ascii="Times New Roman" w:hAnsi="Times New Roman" w:cs="Times New Roman"/>
                <w:b w:val="0"/>
                <w:sz w:val="24"/>
                <w:szCs w:val="24"/>
              </w:rPr>
              <w:t xml:space="preserve">  No</w:t>
            </w:r>
          </w:p>
        </w:tc>
        <w:tc>
          <w:tcPr>
            <w:tcW w:w="726" w:type="pct"/>
            <w:tcBorders>
              <w:top w:val="none" w:sz="0" w:space="0" w:color="auto"/>
              <w:bottom w:val="single" w:sz="4" w:space="0" w:color="auto"/>
            </w:tcBorders>
          </w:tcPr>
          <w:p w14:paraId="47DFC603"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23 (54.8)</w:t>
            </w:r>
          </w:p>
        </w:tc>
        <w:tc>
          <w:tcPr>
            <w:tcW w:w="762" w:type="pct"/>
            <w:tcBorders>
              <w:top w:val="none" w:sz="0" w:space="0" w:color="auto"/>
              <w:bottom w:val="single" w:sz="4" w:space="0" w:color="auto"/>
            </w:tcBorders>
          </w:tcPr>
          <w:p w14:paraId="6EBC4052" w14:textId="77777777" w:rsidR="00786DBC" w:rsidRPr="002C0CE8" w:rsidRDefault="00786DBC" w:rsidP="00786DB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19(45.2)</w:t>
            </w:r>
          </w:p>
        </w:tc>
        <w:tc>
          <w:tcPr>
            <w:tcW w:w="1015" w:type="pct"/>
            <w:tcBorders>
              <w:top w:val="none" w:sz="0" w:space="0" w:color="auto"/>
              <w:bottom w:val="single" w:sz="4" w:space="0" w:color="auto"/>
            </w:tcBorders>
          </w:tcPr>
          <w:p w14:paraId="46FC84D2"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c>
          <w:tcPr>
            <w:tcW w:w="1275" w:type="pct"/>
            <w:tcBorders>
              <w:top w:val="none" w:sz="0" w:space="0" w:color="auto"/>
              <w:bottom w:val="single" w:sz="4" w:space="0" w:color="auto"/>
            </w:tcBorders>
          </w:tcPr>
          <w:p w14:paraId="60805004" w14:textId="77777777" w:rsidR="00786DBC" w:rsidRPr="002C0CE8" w:rsidRDefault="00786DBC" w:rsidP="00786DB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CE8">
              <w:rPr>
                <w:rFonts w:ascii="Times New Roman" w:hAnsi="Times New Roman" w:cs="Times New Roman"/>
                <w:sz w:val="24"/>
                <w:szCs w:val="24"/>
              </w:rPr>
              <w:t xml:space="preserve">                1</w:t>
            </w:r>
          </w:p>
        </w:tc>
      </w:tr>
      <w:bookmarkEnd w:id="415"/>
    </w:tbl>
    <w:p w14:paraId="223F935B" w14:textId="77777777" w:rsidR="00786DBC" w:rsidRDefault="00786DBC" w:rsidP="00786DBC">
      <w:pPr>
        <w:spacing w:line="360" w:lineRule="auto"/>
        <w:jc w:val="both"/>
        <w:rPr>
          <w:rFonts w:ascii="Times New Roman" w:hAnsi="Times New Roman" w:cs="Times New Roman"/>
          <w:sz w:val="24"/>
        </w:rPr>
      </w:pPr>
    </w:p>
    <w:p w14:paraId="7C04BD02" w14:textId="77777777" w:rsidR="00786DBC" w:rsidRDefault="00786DBC" w:rsidP="00786DBC">
      <w:pPr>
        <w:spacing w:line="360" w:lineRule="auto"/>
        <w:jc w:val="both"/>
        <w:rPr>
          <w:rFonts w:ascii="Times New Roman" w:hAnsi="Times New Roman" w:cs="Times New Roman"/>
          <w:sz w:val="24"/>
        </w:rPr>
      </w:pPr>
      <w:r>
        <w:rPr>
          <w:rFonts w:ascii="Times New Roman" w:hAnsi="Times New Roman" w:cs="Times New Roman"/>
          <w:sz w:val="24"/>
        </w:rPr>
        <w:t>NB:</w:t>
      </w:r>
    </w:p>
    <w:p w14:paraId="5CD3E358" w14:textId="77777777" w:rsidR="00786DBC" w:rsidRDefault="00786DBC" w:rsidP="00786DBC">
      <w:pPr>
        <w:pStyle w:val="ListParagraph"/>
        <w:numPr>
          <w:ilvl w:val="0"/>
          <w:numId w:val="48"/>
        </w:numPr>
        <w:spacing w:line="360" w:lineRule="auto"/>
        <w:jc w:val="both"/>
        <w:rPr>
          <w:rFonts w:ascii="Times New Roman" w:hAnsi="Times New Roman" w:cs="Times New Roman"/>
          <w:sz w:val="24"/>
        </w:rPr>
      </w:pPr>
      <w:r w:rsidRPr="000418E6">
        <w:rPr>
          <w:rFonts w:ascii="Times New Roman" w:hAnsi="Times New Roman" w:cs="Times New Roman"/>
          <w:sz w:val="24"/>
        </w:rPr>
        <w:t>*</w:t>
      </w:r>
      <w:r>
        <w:rPr>
          <w:rFonts w:ascii="Times New Roman" w:hAnsi="Times New Roman" w:cs="Times New Roman"/>
          <w:sz w:val="24"/>
        </w:rPr>
        <w:t>P&lt;0.05</w:t>
      </w:r>
      <w:r w:rsidRPr="000418E6">
        <w:rPr>
          <w:rFonts w:ascii="Times New Roman" w:hAnsi="Times New Roman" w:cs="Times New Roman"/>
          <w:sz w:val="24"/>
        </w:rPr>
        <w:t xml:space="preserve">, </w:t>
      </w:r>
      <w:r>
        <w:rPr>
          <w:rFonts w:ascii="Times New Roman" w:hAnsi="Times New Roman" w:cs="Times New Roman"/>
          <w:sz w:val="24"/>
        </w:rPr>
        <w:t>**p&lt;0.0</w:t>
      </w:r>
      <w:r w:rsidRPr="000418E6">
        <w:rPr>
          <w:rFonts w:ascii="Times New Roman" w:hAnsi="Times New Roman" w:cs="Times New Roman"/>
          <w:sz w:val="24"/>
        </w:rPr>
        <w:t xml:space="preserve">, </w:t>
      </w:r>
      <w:r>
        <w:rPr>
          <w:rFonts w:ascii="Times New Roman" w:hAnsi="Times New Roman" w:cs="Times New Roman"/>
          <w:sz w:val="24"/>
        </w:rPr>
        <w:t xml:space="preserve">***p&lt;0.001 </w:t>
      </w:r>
    </w:p>
    <w:p w14:paraId="47C59D48" w14:textId="77777777" w:rsidR="00786DBC" w:rsidRDefault="00786DBC" w:rsidP="00786DBC">
      <w:pPr>
        <w:pStyle w:val="ListParagraph"/>
        <w:numPr>
          <w:ilvl w:val="0"/>
          <w:numId w:val="48"/>
        </w:numPr>
        <w:spacing w:line="360" w:lineRule="auto"/>
        <w:jc w:val="both"/>
        <w:rPr>
          <w:rFonts w:ascii="Times New Roman" w:hAnsi="Times New Roman" w:cs="Times New Roman"/>
          <w:sz w:val="24"/>
        </w:rPr>
      </w:pPr>
      <w:proofErr w:type="spellStart"/>
      <w:r w:rsidRPr="002C0CE8">
        <w:rPr>
          <w:rFonts w:ascii="Times New Roman" w:hAnsi="Times New Roman" w:cs="Times New Roman"/>
          <w:bCs/>
          <w:sz w:val="24"/>
          <w:szCs w:val="24"/>
          <w:shd w:val="clear" w:color="auto" w:fill="FFFFFF"/>
        </w:rPr>
        <w:t>Schoenfeld</w:t>
      </w:r>
      <w:proofErr w:type="spellEnd"/>
      <w:r w:rsidRPr="002C0CE8">
        <w:rPr>
          <w:rFonts w:ascii="Times New Roman" w:hAnsi="Times New Roman" w:cs="Times New Roman"/>
          <w:bCs/>
          <w:sz w:val="24"/>
          <w:szCs w:val="24"/>
          <w:shd w:val="clear" w:color="auto" w:fill="FFFFFF"/>
        </w:rPr>
        <w:t xml:space="preserve"> residuals</w:t>
      </w:r>
      <w:r w:rsidRPr="002C0CE8">
        <w:rPr>
          <w:rFonts w:ascii="Times New Roman" w:hAnsi="Times New Roman" w:cs="Times New Roman"/>
          <w:sz w:val="24"/>
          <w:szCs w:val="24"/>
        </w:rPr>
        <w:t xml:space="preserve"> and Global test &gt;0.05(0.27</w:t>
      </w:r>
      <w:r>
        <w:rPr>
          <w:rFonts w:ascii="Times New Roman" w:hAnsi="Times New Roman" w:cs="Times New Roman"/>
          <w:sz w:val="24"/>
          <w:szCs w:val="24"/>
        </w:rPr>
        <w:t>)</w:t>
      </w:r>
      <w:r>
        <w:rPr>
          <w:rFonts w:ascii="Times New Roman" w:hAnsi="Times New Roman" w:cs="Times New Roman"/>
          <w:sz w:val="24"/>
        </w:rPr>
        <w:t xml:space="preserve"> </w:t>
      </w:r>
    </w:p>
    <w:p w14:paraId="032FA5BB" w14:textId="77777777" w:rsidR="00786DBC" w:rsidRPr="00030F69" w:rsidRDefault="00786DBC" w:rsidP="00786DBC">
      <w:pPr>
        <w:pStyle w:val="ListParagraph"/>
        <w:numPr>
          <w:ilvl w:val="0"/>
          <w:numId w:val="48"/>
        </w:numPr>
        <w:spacing w:line="360" w:lineRule="auto"/>
        <w:jc w:val="both"/>
        <w:rPr>
          <w:rFonts w:ascii="Times New Roman" w:hAnsi="Times New Roman" w:cs="Times New Roman"/>
          <w:sz w:val="24"/>
        </w:rPr>
      </w:pPr>
      <w:r w:rsidRPr="00030F69">
        <w:rPr>
          <w:rFonts w:ascii="Times New Roman" w:hAnsi="Times New Roman" w:cs="Times New Roman"/>
          <w:sz w:val="24"/>
          <w:szCs w:val="18"/>
        </w:rPr>
        <w:t>Relatively safe population from scientific point of view were taken as reference category</w:t>
      </w:r>
    </w:p>
    <w:p w14:paraId="55F5B0DA" w14:textId="77777777" w:rsidR="00786DBC" w:rsidRDefault="00786DBC" w:rsidP="00786DBC">
      <w:r>
        <w:br w:type="page"/>
      </w:r>
    </w:p>
    <w:p w14:paraId="4D8E84B2" w14:textId="77777777" w:rsidR="00786DBC" w:rsidRDefault="00786DBC" w:rsidP="00786DBC">
      <w:pPr>
        <w:pStyle w:val="Caption"/>
      </w:pPr>
      <w:bookmarkStart w:id="422" w:name="_Toc75591846"/>
      <w:r w:rsidRPr="00745932">
        <w:rPr>
          <w:b/>
        </w:rPr>
        <w:lastRenderedPageBreak/>
        <w:t xml:space="preserve">Table </w:t>
      </w:r>
      <w:r>
        <w:rPr>
          <w:b/>
        </w:rPr>
        <w:t>5</w:t>
      </w:r>
      <w:r w:rsidRPr="00745932">
        <w:rPr>
          <w:b/>
        </w:rPr>
        <w:t>:-</w:t>
      </w:r>
      <w:r>
        <w:t xml:space="preserve"> </w:t>
      </w:r>
      <w:proofErr w:type="spellStart"/>
      <w:r>
        <w:t>Schoenfold</w:t>
      </w:r>
      <w:proofErr w:type="spellEnd"/>
      <w:r>
        <w:t xml:space="preserve"> Residuals test for proportionality assumption of covariates and overall model of the stratified Cox Proportional Hazard</w:t>
      </w:r>
      <w:bookmarkEnd w:id="422"/>
    </w:p>
    <w:tbl>
      <w:tblPr>
        <w:tblStyle w:val="PlainTable21"/>
        <w:tblW w:w="9347" w:type="dxa"/>
        <w:tblInd w:w="180" w:type="dxa"/>
        <w:tblBorders>
          <w:top w:val="none" w:sz="0" w:space="0" w:color="auto"/>
          <w:bottom w:val="none" w:sz="0" w:space="0" w:color="auto"/>
        </w:tblBorders>
        <w:tblLook w:val="04A0" w:firstRow="1" w:lastRow="0" w:firstColumn="1" w:lastColumn="0" w:noHBand="0" w:noVBand="1"/>
      </w:tblPr>
      <w:tblGrid>
        <w:gridCol w:w="2770"/>
        <w:gridCol w:w="2025"/>
        <w:gridCol w:w="2228"/>
        <w:gridCol w:w="2324"/>
      </w:tblGrid>
      <w:tr w:rsidR="00786DBC" w14:paraId="19F719E7" w14:textId="77777777" w:rsidTr="00786DBC">
        <w:trPr>
          <w:cnfStyle w:val="100000000000" w:firstRow="1" w:lastRow="0" w:firstColumn="0" w:lastColumn="0" w:oddVBand="0" w:evenVBand="0" w:oddHBand="0"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770" w:type="dxa"/>
            <w:tcBorders>
              <w:top w:val="single" w:sz="4" w:space="0" w:color="auto"/>
              <w:bottom w:val="single" w:sz="4" w:space="0" w:color="auto"/>
            </w:tcBorders>
            <w:hideMark/>
          </w:tcPr>
          <w:p w14:paraId="6F8587EA"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Covariates</w:t>
            </w:r>
          </w:p>
        </w:tc>
        <w:tc>
          <w:tcPr>
            <w:tcW w:w="2025" w:type="dxa"/>
            <w:tcBorders>
              <w:top w:val="single" w:sz="4" w:space="0" w:color="auto"/>
              <w:bottom w:val="single" w:sz="4" w:space="0" w:color="auto"/>
            </w:tcBorders>
          </w:tcPr>
          <w:p w14:paraId="70BC0162" w14:textId="77777777" w:rsidR="00786DBC" w:rsidRPr="00741084" w:rsidRDefault="00786DBC" w:rsidP="00786D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28" w:type="dxa"/>
            <w:tcBorders>
              <w:top w:val="single" w:sz="4" w:space="0" w:color="auto"/>
              <w:bottom w:val="single" w:sz="4" w:space="0" w:color="auto"/>
            </w:tcBorders>
            <w:hideMark/>
          </w:tcPr>
          <w:p w14:paraId="778E03A9" w14:textId="77777777" w:rsidR="00786DBC" w:rsidRPr="00741084" w:rsidRDefault="00786DBC" w:rsidP="00786D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X</w:t>
            </w:r>
            <w:r w:rsidRPr="00741084">
              <w:rPr>
                <w:rFonts w:ascii="Times New Roman" w:hAnsi="Times New Roman" w:cs="Times New Roman"/>
                <w:sz w:val="24"/>
                <w:szCs w:val="24"/>
                <w:vertAlign w:val="superscript"/>
              </w:rPr>
              <w:t>2</w:t>
            </w:r>
          </w:p>
        </w:tc>
        <w:tc>
          <w:tcPr>
            <w:tcW w:w="2324" w:type="dxa"/>
            <w:tcBorders>
              <w:top w:val="single" w:sz="4" w:space="0" w:color="auto"/>
              <w:bottom w:val="single" w:sz="4" w:space="0" w:color="auto"/>
            </w:tcBorders>
            <w:hideMark/>
          </w:tcPr>
          <w:p w14:paraId="1E2F5C5D" w14:textId="77777777" w:rsidR="00786DBC" w:rsidRPr="00741084" w:rsidRDefault="00786DBC" w:rsidP="00786D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P-value</w:t>
            </w:r>
          </w:p>
        </w:tc>
      </w:tr>
      <w:tr w:rsidR="00786DBC" w14:paraId="6193267C" w14:textId="77777777" w:rsidTr="00786DB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770" w:type="dxa"/>
            <w:tcBorders>
              <w:top w:val="single" w:sz="4" w:space="0" w:color="auto"/>
              <w:bottom w:val="none" w:sz="0" w:space="0" w:color="auto"/>
            </w:tcBorders>
          </w:tcPr>
          <w:p w14:paraId="37A97CA6"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Birth weight</w:t>
            </w:r>
          </w:p>
        </w:tc>
        <w:tc>
          <w:tcPr>
            <w:tcW w:w="2025" w:type="dxa"/>
            <w:tcBorders>
              <w:top w:val="single" w:sz="4" w:space="0" w:color="auto"/>
              <w:bottom w:val="none" w:sz="0" w:space="0" w:color="auto"/>
            </w:tcBorders>
          </w:tcPr>
          <w:p w14:paraId="7C1FBBF3"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28" w:type="dxa"/>
            <w:tcBorders>
              <w:top w:val="single" w:sz="4" w:space="0" w:color="auto"/>
              <w:bottom w:val="none" w:sz="0" w:space="0" w:color="auto"/>
            </w:tcBorders>
          </w:tcPr>
          <w:p w14:paraId="687A5CB3"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0.07</w:t>
            </w:r>
          </w:p>
        </w:tc>
        <w:tc>
          <w:tcPr>
            <w:tcW w:w="2324" w:type="dxa"/>
            <w:tcBorders>
              <w:top w:val="single" w:sz="4" w:space="0" w:color="auto"/>
              <w:bottom w:val="none" w:sz="0" w:space="0" w:color="auto"/>
            </w:tcBorders>
          </w:tcPr>
          <w:p w14:paraId="39432FF2"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0.79</w:t>
            </w:r>
          </w:p>
        </w:tc>
      </w:tr>
      <w:tr w:rsidR="00786DBC" w14:paraId="2FE20580" w14:textId="77777777" w:rsidTr="00786DBC">
        <w:trPr>
          <w:trHeight w:val="684"/>
        </w:trPr>
        <w:tc>
          <w:tcPr>
            <w:cnfStyle w:val="001000000000" w:firstRow="0" w:lastRow="0" w:firstColumn="1" w:lastColumn="0" w:oddVBand="0" w:evenVBand="0" w:oddHBand="0" w:evenHBand="0" w:firstRowFirstColumn="0" w:firstRowLastColumn="0" w:lastRowFirstColumn="0" w:lastRowLastColumn="0"/>
            <w:tcW w:w="2770" w:type="dxa"/>
          </w:tcPr>
          <w:p w14:paraId="65385F80"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Gestational Age</w:t>
            </w:r>
          </w:p>
        </w:tc>
        <w:tc>
          <w:tcPr>
            <w:tcW w:w="2025" w:type="dxa"/>
          </w:tcPr>
          <w:p w14:paraId="3EB4A663"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28" w:type="dxa"/>
          </w:tcPr>
          <w:p w14:paraId="33600B97"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1.62</w:t>
            </w:r>
          </w:p>
        </w:tc>
        <w:tc>
          <w:tcPr>
            <w:tcW w:w="2324" w:type="dxa"/>
          </w:tcPr>
          <w:p w14:paraId="06A981B7"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0.20</w:t>
            </w:r>
          </w:p>
        </w:tc>
      </w:tr>
      <w:tr w:rsidR="00786DBC" w14:paraId="0866DB29" w14:textId="77777777" w:rsidTr="00786DB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770" w:type="dxa"/>
            <w:tcBorders>
              <w:top w:val="none" w:sz="0" w:space="0" w:color="auto"/>
              <w:bottom w:val="none" w:sz="0" w:space="0" w:color="auto"/>
            </w:tcBorders>
          </w:tcPr>
          <w:p w14:paraId="0CF9C5F0"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APGAR score 1</w:t>
            </w:r>
            <w:r w:rsidRPr="00741084">
              <w:rPr>
                <w:rFonts w:ascii="Times New Roman" w:hAnsi="Times New Roman" w:cs="Times New Roman"/>
                <w:sz w:val="24"/>
                <w:szCs w:val="24"/>
                <w:vertAlign w:val="superscript"/>
              </w:rPr>
              <w:t>st</w:t>
            </w:r>
            <w:r w:rsidRPr="00741084">
              <w:rPr>
                <w:rFonts w:ascii="Times New Roman" w:hAnsi="Times New Roman" w:cs="Times New Roman"/>
                <w:sz w:val="24"/>
                <w:szCs w:val="24"/>
              </w:rPr>
              <w:t xml:space="preserve"> minute</w:t>
            </w:r>
          </w:p>
        </w:tc>
        <w:tc>
          <w:tcPr>
            <w:tcW w:w="2025" w:type="dxa"/>
            <w:tcBorders>
              <w:top w:val="none" w:sz="0" w:space="0" w:color="auto"/>
              <w:bottom w:val="none" w:sz="0" w:space="0" w:color="auto"/>
            </w:tcBorders>
          </w:tcPr>
          <w:p w14:paraId="652B31C5"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28" w:type="dxa"/>
            <w:tcBorders>
              <w:top w:val="none" w:sz="0" w:space="0" w:color="auto"/>
              <w:bottom w:val="none" w:sz="0" w:space="0" w:color="auto"/>
            </w:tcBorders>
          </w:tcPr>
          <w:p w14:paraId="45214B80"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0.21</w:t>
            </w:r>
          </w:p>
        </w:tc>
        <w:tc>
          <w:tcPr>
            <w:tcW w:w="2324" w:type="dxa"/>
            <w:tcBorders>
              <w:top w:val="none" w:sz="0" w:space="0" w:color="auto"/>
              <w:bottom w:val="none" w:sz="0" w:space="0" w:color="auto"/>
            </w:tcBorders>
          </w:tcPr>
          <w:p w14:paraId="295A4DC9"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0.64</w:t>
            </w:r>
          </w:p>
        </w:tc>
      </w:tr>
      <w:tr w:rsidR="00786DBC" w14:paraId="295310CF" w14:textId="77777777" w:rsidTr="00786DBC">
        <w:trPr>
          <w:trHeight w:val="655"/>
        </w:trPr>
        <w:tc>
          <w:tcPr>
            <w:cnfStyle w:val="001000000000" w:firstRow="0" w:lastRow="0" w:firstColumn="1" w:lastColumn="0" w:oddVBand="0" w:evenVBand="0" w:oddHBand="0" w:evenHBand="0" w:firstRowFirstColumn="0" w:firstRowLastColumn="0" w:lastRowFirstColumn="0" w:lastRowLastColumn="0"/>
            <w:tcW w:w="2770" w:type="dxa"/>
          </w:tcPr>
          <w:p w14:paraId="6CF25DC7"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APGAR score 5</w:t>
            </w:r>
            <w:r w:rsidRPr="00741084">
              <w:rPr>
                <w:rFonts w:ascii="Times New Roman" w:hAnsi="Times New Roman" w:cs="Times New Roman"/>
                <w:sz w:val="24"/>
                <w:szCs w:val="24"/>
                <w:vertAlign w:val="superscript"/>
              </w:rPr>
              <w:t>th</w:t>
            </w:r>
            <w:r w:rsidRPr="00741084">
              <w:rPr>
                <w:rFonts w:ascii="Times New Roman" w:hAnsi="Times New Roman" w:cs="Times New Roman"/>
                <w:sz w:val="24"/>
                <w:szCs w:val="24"/>
              </w:rPr>
              <w:t xml:space="preserve"> minute</w:t>
            </w:r>
          </w:p>
        </w:tc>
        <w:tc>
          <w:tcPr>
            <w:tcW w:w="2025" w:type="dxa"/>
          </w:tcPr>
          <w:p w14:paraId="290489BD"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28" w:type="dxa"/>
          </w:tcPr>
          <w:p w14:paraId="2E24E79C"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0.20</w:t>
            </w:r>
          </w:p>
        </w:tc>
        <w:tc>
          <w:tcPr>
            <w:tcW w:w="2324" w:type="dxa"/>
          </w:tcPr>
          <w:p w14:paraId="58D61E3E"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0.65</w:t>
            </w:r>
          </w:p>
        </w:tc>
      </w:tr>
      <w:tr w:rsidR="00786DBC" w14:paraId="03AFBCF3" w14:textId="77777777" w:rsidTr="00786DB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770" w:type="dxa"/>
            <w:tcBorders>
              <w:top w:val="none" w:sz="0" w:space="0" w:color="auto"/>
              <w:bottom w:val="none" w:sz="0" w:space="0" w:color="auto"/>
            </w:tcBorders>
          </w:tcPr>
          <w:p w14:paraId="72B89855"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Respiratory Distress</w:t>
            </w:r>
          </w:p>
        </w:tc>
        <w:tc>
          <w:tcPr>
            <w:tcW w:w="2025" w:type="dxa"/>
            <w:tcBorders>
              <w:top w:val="none" w:sz="0" w:space="0" w:color="auto"/>
              <w:bottom w:val="none" w:sz="0" w:space="0" w:color="auto"/>
            </w:tcBorders>
          </w:tcPr>
          <w:p w14:paraId="2EB8EB7E"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28" w:type="dxa"/>
            <w:tcBorders>
              <w:top w:val="none" w:sz="0" w:space="0" w:color="auto"/>
              <w:bottom w:val="none" w:sz="0" w:space="0" w:color="auto"/>
            </w:tcBorders>
          </w:tcPr>
          <w:p w14:paraId="072F08EF"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10.2</w:t>
            </w:r>
          </w:p>
        </w:tc>
        <w:tc>
          <w:tcPr>
            <w:tcW w:w="2324" w:type="dxa"/>
            <w:tcBorders>
              <w:top w:val="none" w:sz="0" w:space="0" w:color="auto"/>
              <w:bottom w:val="none" w:sz="0" w:space="0" w:color="auto"/>
            </w:tcBorders>
          </w:tcPr>
          <w:p w14:paraId="3276693B"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01DF">
              <w:rPr>
                <w:rFonts w:ascii="Times New Roman" w:hAnsi="Times New Roman" w:cs="Times New Roman"/>
                <w:color w:val="C00000"/>
                <w:sz w:val="24"/>
                <w:szCs w:val="24"/>
              </w:rPr>
              <w:t>0.0014</w:t>
            </w:r>
          </w:p>
        </w:tc>
      </w:tr>
      <w:tr w:rsidR="00786DBC" w14:paraId="3B10656F" w14:textId="77777777" w:rsidTr="00786DBC">
        <w:trPr>
          <w:trHeight w:val="655"/>
        </w:trPr>
        <w:tc>
          <w:tcPr>
            <w:cnfStyle w:val="001000000000" w:firstRow="0" w:lastRow="0" w:firstColumn="1" w:lastColumn="0" w:oddVBand="0" w:evenVBand="0" w:oddHBand="0" w:evenHBand="0" w:firstRowFirstColumn="0" w:firstRowLastColumn="0" w:lastRowFirstColumn="0" w:lastRowLastColumn="0"/>
            <w:tcW w:w="2770" w:type="dxa"/>
          </w:tcPr>
          <w:p w14:paraId="07F078D1"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Breast Feeding</w:t>
            </w:r>
          </w:p>
        </w:tc>
        <w:tc>
          <w:tcPr>
            <w:tcW w:w="2025" w:type="dxa"/>
          </w:tcPr>
          <w:p w14:paraId="2F57A8CB"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28" w:type="dxa"/>
          </w:tcPr>
          <w:p w14:paraId="50F3366E"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1.41</w:t>
            </w:r>
          </w:p>
        </w:tc>
        <w:tc>
          <w:tcPr>
            <w:tcW w:w="2324" w:type="dxa"/>
          </w:tcPr>
          <w:p w14:paraId="1D7C0D21"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0.23</w:t>
            </w:r>
          </w:p>
        </w:tc>
      </w:tr>
      <w:tr w:rsidR="00786DBC" w14:paraId="2677EF41" w14:textId="77777777" w:rsidTr="00786DB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770" w:type="dxa"/>
            <w:tcBorders>
              <w:top w:val="none" w:sz="0" w:space="0" w:color="auto"/>
              <w:bottom w:val="none" w:sz="0" w:space="0" w:color="auto"/>
            </w:tcBorders>
          </w:tcPr>
          <w:p w14:paraId="7F1020DF"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ANC</w:t>
            </w:r>
          </w:p>
        </w:tc>
        <w:tc>
          <w:tcPr>
            <w:tcW w:w="2025" w:type="dxa"/>
            <w:tcBorders>
              <w:top w:val="none" w:sz="0" w:space="0" w:color="auto"/>
              <w:bottom w:val="none" w:sz="0" w:space="0" w:color="auto"/>
            </w:tcBorders>
          </w:tcPr>
          <w:p w14:paraId="28CA0B24"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28" w:type="dxa"/>
            <w:tcBorders>
              <w:top w:val="none" w:sz="0" w:space="0" w:color="auto"/>
              <w:bottom w:val="none" w:sz="0" w:space="0" w:color="auto"/>
            </w:tcBorders>
          </w:tcPr>
          <w:p w14:paraId="6A1A2EEE"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0.65</w:t>
            </w:r>
          </w:p>
        </w:tc>
        <w:tc>
          <w:tcPr>
            <w:tcW w:w="2324" w:type="dxa"/>
            <w:tcBorders>
              <w:top w:val="none" w:sz="0" w:space="0" w:color="auto"/>
              <w:bottom w:val="none" w:sz="0" w:space="0" w:color="auto"/>
            </w:tcBorders>
          </w:tcPr>
          <w:p w14:paraId="09874BE9"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0.41</w:t>
            </w:r>
          </w:p>
        </w:tc>
      </w:tr>
      <w:tr w:rsidR="00786DBC" w14:paraId="1B73AE11" w14:textId="77777777" w:rsidTr="00786DBC">
        <w:trPr>
          <w:trHeight w:val="684"/>
        </w:trPr>
        <w:tc>
          <w:tcPr>
            <w:cnfStyle w:val="001000000000" w:firstRow="0" w:lastRow="0" w:firstColumn="1" w:lastColumn="0" w:oddVBand="0" w:evenVBand="0" w:oddHBand="0" w:evenHBand="0" w:firstRowFirstColumn="0" w:firstRowLastColumn="0" w:lastRowFirstColumn="0" w:lastRowLastColumn="0"/>
            <w:tcW w:w="2770" w:type="dxa"/>
          </w:tcPr>
          <w:p w14:paraId="622260A3"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Perinatal Asphyxia</w:t>
            </w:r>
          </w:p>
        </w:tc>
        <w:tc>
          <w:tcPr>
            <w:tcW w:w="2025" w:type="dxa"/>
          </w:tcPr>
          <w:p w14:paraId="5BE226C1"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28" w:type="dxa"/>
          </w:tcPr>
          <w:p w14:paraId="0DF59647"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2.3</w:t>
            </w:r>
          </w:p>
        </w:tc>
        <w:tc>
          <w:tcPr>
            <w:tcW w:w="2324" w:type="dxa"/>
          </w:tcPr>
          <w:p w14:paraId="2192E54E"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0.12</w:t>
            </w:r>
          </w:p>
        </w:tc>
      </w:tr>
      <w:tr w:rsidR="00786DBC" w14:paraId="6CA66CE8" w14:textId="77777777" w:rsidTr="00786DB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770" w:type="dxa"/>
            <w:tcBorders>
              <w:top w:val="none" w:sz="0" w:space="0" w:color="auto"/>
              <w:bottom w:val="none" w:sz="0" w:space="0" w:color="auto"/>
            </w:tcBorders>
          </w:tcPr>
          <w:p w14:paraId="3FE975A7"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Hypothermia</w:t>
            </w:r>
          </w:p>
        </w:tc>
        <w:tc>
          <w:tcPr>
            <w:tcW w:w="2025" w:type="dxa"/>
            <w:tcBorders>
              <w:top w:val="none" w:sz="0" w:space="0" w:color="auto"/>
              <w:bottom w:val="none" w:sz="0" w:space="0" w:color="auto"/>
            </w:tcBorders>
          </w:tcPr>
          <w:p w14:paraId="7A535956"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28" w:type="dxa"/>
            <w:tcBorders>
              <w:top w:val="none" w:sz="0" w:space="0" w:color="auto"/>
              <w:bottom w:val="none" w:sz="0" w:space="0" w:color="auto"/>
            </w:tcBorders>
          </w:tcPr>
          <w:p w14:paraId="6A9737FE"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0.2</w:t>
            </w:r>
          </w:p>
        </w:tc>
        <w:tc>
          <w:tcPr>
            <w:tcW w:w="2324" w:type="dxa"/>
            <w:tcBorders>
              <w:top w:val="none" w:sz="0" w:space="0" w:color="auto"/>
              <w:bottom w:val="none" w:sz="0" w:space="0" w:color="auto"/>
            </w:tcBorders>
          </w:tcPr>
          <w:p w14:paraId="464BFFF0"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0.65</w:t>
            </w:r>
          </w:p>
        </w:tc>
      </w:tr>
      <w:tr w:rsidR="00786DBC" w14:paraId="79C5FF93" w14:textId="77777777" w:rsidTr="00786DBC">
        <w:trPr>
          <w:trHeight w:val="684"/>
        </w:trPr>
        <w:tc>
          <w:tcPr>
            <w:cnfStyle w:val="001000000000" w:firstRow="0" w:lastRow="0" w:firstColumn="1" w:lastColumn="0" w:oddVBand="0" w:evenVBand="0" w:oddHBand="0" w:evenHBand="0" w:firstRowFirstColumn="0" w:firstRowLastColumn="0" w:lastRowFirstColumn="0" w:lastRowLastColumn="0"/>
            <w:tcW w:w="2770" w:type="dxa"/>
          </w:tcPr>
          <w:p w14:paraId="47ACEE80"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Neonatal Sepsis</w:t>
            </w:r>
          </w:p>
        </w:tc>
        <w:tc>
          <w:tcPr>
            <w:tcW w:w="2025" w:type="dxa"/>
          </w:tcPr>
          <w:p w14:paraId="504685D5"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28" w:type="dxa"/>
          </w:tcPr>
          <w:p w14:paraId="3C891458"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1.68</w:t>
            </w:r>
          </w:p>
        </w:tc>
        <w:tc>
          <w:tcPr>
            <w:tcW w:w="2324" w:type="dxa"/>
          </w:tcPr>
          <w:p w14:paraId="71DE573F"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0.19</w:t>
            </w:r>
          </w:p>
        </w:tc>
      </w:tr>
      <w:tr w:rsidR="00786DBC" w14:paraId="61CEB51F" w14:textId="77777777" w:rsidTr="00786DB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770" w:type="dxa"/>
            <w:tcBorders>
              <w:top w:val="none" w:sz="0" w:space="0" w:color="auto"/>
              <w:bottom w:val="none" w:sz="0" w:space="0" w:color="auto"/>
            </w:tcBorders>
          </w:tcPr>
          <w:p w14:paraId="3BEA95A0"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Anemia</w:t>
            </w:r>
          </w:p>
        </w:tc>
        <w:tc>
          <w:tcPr>
            <w:tcW w:w="2025" w:type="dxa"/>
            <w:tcBorders>
              <w:top w:val="none" w:sz="0" w:space="0" w:color="auto"/>
              <w:bottom w:val="none" w:sz="0" w:space="0" w:color="auto"/>
            </w:tcBorders>
          </w:tcPr>
          <w:p w14:paraId="317AF245"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28" w:type="dxa"/>
            <w:tcBorders>
              <w:top w:val="none" w:sz="0" w:space="0" w:color="auto"/>
              <w:bottom w:val="none" w:sz="0" w:space="0" w:color="auto"/>
            </w:tcBorders>
          </w:tcPr>
          <w:p w14:paraId="54ACFE0F"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2.34</w:t>
            </w:r>
          </w:p>
        </w:tc>
        <w:tc>
          <w:tcPr>
            <w:tcW w:w="2324" w:type="dxa"/>
            <w:tcBorders>
              <w:top w:val="none" w:sz="0" w:space="0" w:color="auto"/>
              <w:bottom w:val="none" w:sz="0" w:space="0" w:color="auto"/>
            </w:tcBorders>
          </w:tcPr>
          <w:p w14:paraId="0B9B59BF"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0.12</w:t>
            </w:r>
          </w:p>
        </w:tc>
      </w:tr>
      <w:tr w:rsidR="00786DBC" w14:paraId="70DDF68B" w14:textId="77777777" w:rsidTr="00786DBC">
        <w:trPr>
          <w:trHeight w:val="684"/>
        </w:trPr>
        <w:tc>
          <w:tcPr>
            <w:cnfStyle w:val="001000000000" w:firstRow="0" w:lastRow="0" w:firstColumn="1" w:lastColumn="0" w:oddVBand="0" w:evenVBand="0" w:oddHBand="0" w:evenHBand="0" w:firstRowFirstColumn="0" w:firstRowLastColumn="0" w:lastRowFirstColumn="0" w:lastRowLastColumn="0"/>
            <w:tcW w:w="2770" w:type="dxa"/>
          </w:tcPr>
          <w:p w14:paraId="52076411"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PROM</w:t>
            </w:r>
          </w:p>
        </w:tc>
        <w:tc>
          <w:tcPr>
            <w:tcW w:w="2025" w:type="dxa"/>
          </w:tcPr>
          <w:p w14:paraId="0096B90C"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28" w:type="dxa"/>
          </w:tcPr>
          <w:p w14:paraId="31459ECF"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1.99</w:t>
            </w:r>
          </w:p>
        </w:tc>
        <w:tc>
          <w:tcPr>
            <w:tcW w:w="2324" w:type="dxa"/>
          </w:tcPr>
          <w:p w14:paraId="56EA2D70"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0.15</w:t>
            </w:r>
          </w:p>
        </w:tc>
      </w:tr>
      <w:tr w:rsidR="00786DBC" w14:paraId="57B55F89" w14:textId="77777777" w:rsidTr="00786DB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770" w:type="dxa"/>
            <w:tcBorders>
              <w:top w:val="none" w:sz="0" w:space="0" w:color="auto"/>
              <w:bottom w:val="none" w:sz="0" w:space="0" w:color="auto"/>
            </w:tcBorders>
          </w:tcPr>
          <w:p w14:paraId="0E48145B"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Multiple Pregnancy</w:t>
            </w:r>
          </w:p>
        </w:tc>
        <w:tc>
          <w:tcPr>
            <w:tcW w:w="2025" w:type="dxa"/>
            <w:tcBorders>
              <w:top w:val="none" w:sz="0" w:space="0" w:color="auto"/>
              <w:bottom w:val="none" w:sz="0" w:space="0" w:color="auto"/>
            </w:tcBorders>
          </w:tcPr>
          <w:p w14:paraId="7E41A339"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28" w:type="dxa"/>
            <w:tcBorders>
              <w:top w:val="none" w:sz="0" w:space="0" w:color="auto"/>
              <w:bottom w:val="none" w:sz="0" w:space="0" w:color="auto"/>
            </w:tcBorders>
          </w:tcPr>
          <w:p w14:paraId="371FBC71"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0.10</w:t>
            </w:r>
          </w:p>
        </w:tc>
        <w:tc>
          <w:tcPr>
            <w:tcW w:w="2324" w:type="dxa"/>
            <w:tcBorders>
              <w:top w:val="none" w:sz="0" w:space="0" w:color="auto"/>
              <w:bottom w:val="none" w:sz="0" w:space="0" w:color="auto"/>
            </w:tcBorders>
          </w:tcPr>
          <w:p w14:paraId="578D02E8"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0.75</w:t>
            </w:r>
          </w:p>
        </w:tc>
      </w:tr>
      <w:tr w:rsidR="00786DBC" w14:paraId="00932D72" w14:textId="77777777" w:rsidTr="00786DBC">
        <w:trPr>
          <w:trHeight w:val="684"/>
        </w:trPr>
        <w:tc>
          <w:tcPr>
            <w:cnfStyle w:val="001000000000" w:firstRow="0" w:lastRow="0" w:firstColumn="1" w:lastColumn="0" w:oddVBand="0" w:evenVBand="0" w:oddHBand="0" w:evenHBand="0" w:firstRowFirstColumn="0" w:firstRowLastColumn="0" w:lastRowFirstColumn="0" w:lastRowLastColumn="0"/>
            <w:tcW w:w="2770" w:type="dxa"/>
          </w:tcPr>
          <w:p w14:paraId="641F0221"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Gravidity</w:t>
            </w:r>
          </w:p>
        </w:tc>
        <w:tc>
          <w:tcPr>
            <w:tcW w:w="2025" w:type="dxa"/>
          </w:tcPr>
          <w:p w14:paraId="14A19364"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28" w:type="dxa"/>
          </w:tcPr>
          <w:p w14:paraId="15A03048"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1.8</w:t>
            </w:r>
          </w:p>
        </w:tc>
        <w:tc>
          <w:tcPr>
            <w:tcW w:w="2324" w:type="dxa"/>
          </w:tcPr>
          <w:p w14:paraId="3D69028A"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0.17</w:t>
            </w:r>
          </w:p>
        </w:tc>
      </w:tr>
      <w:tr w:rsidR="00786DBC" w14:paraId="3C25C66A" w14:textId="77777777" w:rsidTr="00786DB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770" w:type="dxa"/>
            <w:tcBorders>
              <w:top w:val="none" w:sz="0" w:space="0" w:color="auto"/>
              <w:bottom w:val="none" w:sz="0" w:space="0" w:color="auto"/>
            </w:tcBorders>
          </w:tcPr>
          <w:p w14:paraId="29432291"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 xml:space="preserve">Placental Abruption </w:t>
            </w:r>
          </w:p>
        </w:tc>
        <w:tc>
          <w:tcPr>
            <w:tcW w:w="2025" w:type="dxa"/>
            <w:tcBorders>
              <w:top w:val="none" w:sz="0" w:space="0" w:color="auto"/>
              <w:bottom w:val="none" w:sz="0" w:space="0" w:color="auto"/>
            </w:tcBorders>
          </w:tcPr>
          <w:p w14:paraId="0F91D857"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28" w:type="dxa"/>
            <w:tcBorders>
              <w:top w:val="none" w:sz="0" w:space="0" w:color="auto"/>
              <w:bottom w:val="none" w:sz="0" w:space="0" w:color="auto"/>
            </w:tcBorders>
          </w:tcPr>
          <w:p w14:paraId="69254168"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0.10</w:t>
            </w:r>
          </w:p>
        </w:tc>
        <w:tc>
          <w:tcPr>
            <w:tcW w:w="2324" w:type="dxa"/>
            <w:tcBorders>
              <w:top w:val="none" w:sz="0" w:space="0" w:color="auto"/>
              <w:bottom w:val="none" w:sz="0" w:space="0" w:color="auto"/>
            </w:tcBorders>
          </w:tcPr>
          <w:p w14:paraId="554B1307"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0.75</w:t>
            </w:r>
          </w:p>
        </w:tc>
      </w:tr>
      <w:tr w:rsidR="00786DBC" w14:paraId="7CA4C26E" w14:textId="77777777" w:rsidTr="00786DBC">
        <w:trPr>
          <w:trHeight w:val="684"/>
        </w:trPr>
        <w:tc>
          <w:tcPr>
            <w:cnfStyle w:val="001000000000" w:firstRow="0" w:lastRow="0" w:firstColumn="1" w:lastColumn="0" w:oddVBand="0" w:evenVBand="0" w:oddHBand="0" w:evenHBand="0" w:firstRowFirstColumn="0" w:firstRowLastColumn="0" w:lastRowFirstColumn="0" w:lastRowLastColumn="0"/>
            <w:tcW w:w="2770" w:type="dxa"/>
          </w:tcPr>
          <w:p w14:paraId="1039A64E" w14:textId="77777777" w:rsidR="00786DBC" w:rsidRPr="00741084" w:rsidRDefault="00786DBC" w:rsidP="00786DBC">
            <w:pPr>
              <w:rPr>
                <w:rFonts w:ascii="Times New Roman" w:hAnsi="Times New Roman" w:cs="Times New Roman"/>
                <w:sz w:val="24"/>
                <w:szCs w:val="24"/>
              </w:rPr>
            </w:pPr>
            <w:r w:rsidRPr="00741084">
              <w:rPr>
                <w:rFonts w:ascii="Times New Roman" w:hAnsi="Times New Roman" w:cs="Times New Roman"/>
                <w:sz w:val="24"/>
                <w:szCs w:val="24"/>
              </w:rPr>
              <w:t>Hypertension</w:t>
            </w:r>
          </w:p>
        </w:tc>
        <w:tc>
          <w:tcPr>
            <w:tcW w:w="2025" w:type="dxa"/>
          </w:tcPr>
          <w:p w14:paraId="0EADB0FE"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28" w:type="dxa"/>
          </w:tcPr>
          <w:p w14:paraId="386BABA8"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0.34</w:t>
            </w:r>
          </w:p>
        </w:tc>
        <w:tc>
          <w:tcPr>
            <w:tcW w:w="2324" w:type="dxa"/>
          </w:tcPr>
          <w:p w14:paraId="15A52C64" w14:textId="77777777" w:rsidR="00786DBC" w:rsidRPr="00741084" w:rsidRDefault="00786DBC" w:rsidP="00786D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0.55</w:t>
            </w:r>
          </w:p>
        </w:tc>
      </w:tr>
      <w:tr w:rsidR="00786DBC" w14:paraId="2CA13876" w14:textId="77777777" w:rsidTr="00786DB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2770" w:type="dxa"/>
            <w:tcBorders>
              <w:top w:val="none" w:sz="0" w:space="0" w:color="auto"/>
              <w:bottom w:val="single" w:sz="4" w:space="0" w:color="auto"/>
            </w:tcBorders>
          </w:tcPr>
          <w:p w14:paraId="57C3E873" w14:textId="77777777" w:rsidR="00786DBC" w:rsidRPr="00741084" w:rsidRDefault="00786DBC" w:rsidP="00786DBC">
            <w:pPr>
              <w:rPr>
                <w:rFonts w:ascii="Times New Roman" w:hAnsi="Times New Roman" w:cs="Times New Roman"/>
                <w:sz w:val="24"/>
                <w:szCs w:val="24"/>
              </w:rPr>
            </w:pPr>
            <w:r>
              <w:rPr>
                <w:rFonts w:ascii="Times New Roman" w:hAnsi="Times New Roman" w:cs="Times New Roman"/>
                <w:sz w:val="24"/>
                <w:szCs w:val="24"/>
              </w:rPr>
              <w:t>Global test</w:t>
            </w:r>
          </w:p>
        </w:tc>
        <w:tc>
          <w:tcPr>
            <w:tcW w:w="2025" w:type="dxa"/>
            <w:tcBorders>
              <w:top w:val="none" w:sz="0" w:space="0" w:color="auto"/>
              <w:bottom w:val="single" w:sz="4" w:space="0" w:color="auto"/>
            </w:tcBorders>
          </w:tcPr>
          <w:p w14:paraId="11B97299"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28" w:type="dxa"/>
            <w:tcBorders>
              <w:top w:val="none" w:sz="0" w:space="0" w:color="auto"/>
              <w:bottom w:val="single" w:sz="4" w:space="0" w:color="auto"/>
            </w:tcBorders>
          </w:tcPr>
          <w:p w14:paraId="126E23DD"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19.</w:t>
            </w:r>
            <w:r>
              <w:rPr>
                <w:rFonts w:ascii="Times New Roman" w:hAnsi="Times New Roman" w:cs="Times New Roman"/>
                <w:sz w:val="24"/>
                <w:szCs w:val="24"/>
              </w:rPr>
              <w:t>54</w:t>
            </w:r>
          </w:p>
        </w:tc>
        <w:tc>
          <w:tcPr>
            <w:tcW w:w="2324" w:type="dxa"/>
            <w:tcBorders>
              <w:top w:val="none" w:sz="0" w:space="0" w:color="auto"/>
              <w:bottom w:val="single" w:sz="4" w:space="0" w:color="auto"/>
            </w:tcBorders>
          </w:tcPr>
          <w:p w14:paraId="26628551" w14:textId="77777777" w:rsidR="00786DBC" w:rsidRPr="00741084" w:rsidRDefault="00786DBC" w:rsidP="00786D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1084">
              <w:rPr>
                <w:rFonts w:ascii="Times New Roman" w:hAnsi="Times New Roman" w:cs="Times New Roman"/>
                <w:sz w:val="24"/>
                <w:szCs w:val="24"/>
              </w:rPr>
              <w:t>0.1</w:t>
            </w:r>
            <w:r>
              <w:rPr>
                <w:rFonts w:ascii="Times New Roman" w:hAnsi="Times New Roman" w:cs="Times New Roman"/>
                <w:sz w:val="24"/>
                <w:szCs w:val="24"/>
              </w:rPr>
              <w:t>9</w:t>
            </w:r>
          </w:p>
        </w:tc>
      </w:tr>
    </w:tbl>
    <w:p w14:paraId="36243E29" w14:textId="77777777" w:rsidR="00786DBC" w:rsidRDefault="00786DBC">
      <w:pPr>
        <w:rPr>
          <w:rFonts w:ascii="Times New Roman" w:hAnsi="Times New Roman" w:cs="Times New Roman"/>
          <w:sz w:val="24"/>
          <w:szCs w:val="24"/>
        </w:rPr>
      </w:pPr>
      <w:r>
        <w:rPr>
          <w:rFonts w:ascii="Times New Roman" w:hAnsi="Times New Roman" w:cs="Times New Roman"/>
          <w:sz w:val="24"/>
          <w:szCs w:val="24"/>
        </w:rPr>
        <w:br w:type="page"/>
      </w:r>
    </w:p>
    <w:p w14:paraId="423E86C5" w14:textId="77777777" w:rsidR="00786DBC" w:rsidRDefault="00786DBC" w:rsidP="00786DBC">
      <w:pPr>
        <w:rPr>
          <w:noProof/>
        </w:rPr>
      </w:pPr>
      <w:r>
        <w:rPr>
          <w:noProof/>
        </w:rPr>
        <w:lastRenderedPageBreak/>
        <w:drawing>
          <wp:inline distT="0" distB="0" distL="0" distR="0" wp14:anchorId="09E82030" wp14:editId="29279998">
            <wp:extent cx="6278880" cy="5928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84275" cy="5933454"/>
                    </a:xfrm>
                    <a:prstGeom prst="rect">
                      <a:avLst/>
                    </a:prstGeom>
                  </pic:spPr>
                </pic:pic>
              </a:graphicData>
            </a:graphic>
          </wp:inline>
        </w:drawing>
      </w:r>
    </w:p>
    <w:p w14:paraId="73C509A8" w14:textId="77777777" w:rsidR="00786DBC" w:rsidRPr="006A6AA1" w:rsidRDefault="00786DBC" w:rsidP="00786DBC">
      <w:r w:rsidRPr="00F23C3C">
        <w:rPr>
          <w:rFonts w:ascii="Times New Roman" w:eastAsia="Times New Roman" w:hAnsi="Times New Roman" w:cs="Times New Roman"/>
          <w:b/>
          <w:bCs/>
          <w:sz w:val="24"/>
          <w:szCs w:val="28"/>
          <w:lang w:eastAsia="bg-BG"/>
        </w:rPr>
        <w:t xml:space="preserve">Figure </w:t>
      </w:r>
      <w:r>
        <w:rPr>
          <w:rFonts w:ascii="Times New Roman" w:eastAsia="Times New Roman" w:hAnsi="Times New Roman" w:cs="Times New Roman"/>
          <w:b/>
          <w:bCs/>
          <w:sz w:val="24"/>
          <w:szCs w:val="28"/>
          <w:lang w:eastAsia="bg-BG"/>
        </w:rPr>
        <w:t>1</w:t>
      </w:r>
      <w:r w:rsidRPr="00F23C3C">
        <w:rPr>
          <w:rFonts w:ascii="Times New Roman" w:eastAsia="Times New Roman" w:hAnsi="Times New Roman" w:cs="Times New Roman"/>
          <w:b/>
          <w:bCs/>
          <w:sz w:val="24"/>
          <w:szCs w:val="28"/>
          <w:lang w:eastAsia="bg-BG"/>
        </w:rPr>
        <w:t xml:space="preserve">: </w:t>
      </w:r>
      <w:r w:rsidRPr="00F23C3C">
        <w:rPr>
          <w:rFonts w:ascii="Times New Roman" w:eastAsia="Times New Roman" w:hAnsi="Times New Roman" w:cs="Times New Roman"/>
          <w:bCs/>
          <w:sz w:val="24"/>
          <w:szCs w:val="28"/>
          <w:lang w:eastAsia="bg-BG"/>
        </w:rPr>
        <w:t>The Kaplan-Meier survival curves compare survival time of preterm neonate with categories of Length of hospital stay at NICU of HU-CSH from May 2019 to April 2021, Hawassa, Ethiopia, 2021.</w:t>
      </w:r>
    </w:p>
    <w:p w14:paraId="691066EB" w14:textId="77777777" w:rsidR="00786DBC" w:rsidRDefault="00786DBC" w:rsidP="00786DBC">
      <w:pPr>
        <w:keepNext/>
        <w:tabs>
          <w:tab w:val="left" w:pos="180"/>
        </w:tabs>
        <w:spacing w:after="120" w:line="360" w:lineRule="auto"/>
        <w:jc w:val="both"/>
        <w:rPr>
          <w:rFonts w:ascii="Times New Roman" w:eastAsia="Times New Roman" w:hAnsi="Times New Roman" w:cs="Times New Roman"/>
          <w:bCs/>
          <w:sz w:val="24"/>
          <w:szCs w:val="28"/>
          <w:lang w:eastAsia="bg-BG"/>
        </w:rPr>
      </w:pPr>
    </w:p>
    <w:p w14:paraId="35492CFF" w14:textId="77777777" w:rsidR="00786DBC" w:rsidRPr="00F23C3C" w:rsidRDefault="00786DBC" w:rsidP="00786DBC">
      <w:pPr>
        <w:rPr>
          <w:rFonts w:ascii="Times New Roman" w:eastAsia="Times New Roman" w:hAnsi="Times New Roman" w:cs="Times New Roman"/>
          <w:bCs/>
          <w:sz w:val="24"/>
          <w:szCs w:val="28"/>
          <w:lang w:eastAsia="bg-BG"/>
        </w:rPr>
      </w:pPr>
      <w:r>
        <w:rPr>
          <w:rFonts w:ascii="Times New Roman" w:eastAsia="Times New Roman" w:hAnsi="Times New Roman" w:cs="Times New Roman"/>
          <w:bCs/>
          <w:sz w:val="24"/>
          <w:szCs w:val="28"/>
          <w:lang w:eastAsia="bg-BG"/>
        </w:rPr>
        <w:br w:type="page"/>
      </w:r>
    </w:p>
    <w:p w14:paraId="5350147E" w14:textId="77777777" w:rsidR="00786DBC" w:rsidRDefault="00786DBC" w:rsidP="00786DBC">
      <w:pPr>
        <w:spacing w:line="360" w:lineRule="auto"/>
        <w:jc w:val="both"/>
      </w:pPr>
      <w:r>
        <w:rPr>
          <w:noProof/>
        </w:rPr>
        <w:lastRenderedPageBreak/>
        <w:drawing>
          <wp:inline distT="0" distB="0" distL="0" distR="0" wp14:anchorId="6F3C32FC" wp14:editId="737CD46C">
            <wp:extent cx="6370320" cy="769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0320" cy="7696200"/>
                    </a:xfrm>
                    <a:prstGeom prst="rect">
                      <a:avLst/>
                    </a:prstGeom>
                  </pic:spPr>
                </pic:pic>
              </a:graphicData>
            </a:graphic>
          </wp:inline>
        </w:drawing>
      </w:r>
    </w:p>
    <w:p w14:paraId="422F0828" w14:textId="77777777" w:rsidR="00786DBC" w:rsidRDefault="00786DBC" w:rsidP="00786DBC">
      <w:pPr>
        <w:spacing w:line="360" w:lineRule="auto"/>
        <w:jc w:val="both"/>
      </w:pPr>
      <w:bookmarkStart w:id="423" w:name="_Toc75591658"/>
      <w:bookmarkStart w:id="424" w:name="_Toc83804278"/>
      <w:r w:rsidRPr="00741084">
        <w:rPr>
          <w:b/>
        </w:rPr>
        <w:t>Figure</w:t>
      </w:r>
      <w:r>
        <w:rPr>
          <w:b/>
        </w:rPr>
        <w:t xml:space="preserve"> 2</w:t>
      </w:r>
      <w:r w:rsidRPr="0090774B">
        <w:rPr>
          <w:b/>
        </w:rPr>
        <w:t>:</w:t>
      </w:r>
      <w:r>
        <w:rPr>
          <w:b/>
        </w:rPr>
        <w:t xml:space="preserve">- </w:t>
      </w:r>
      <w:r w:rsidRPr="00AA73AB">
        <w:t>The Kaplan-Meier survival curves compare survival time of preterm neonate with categories of 5</w:t>
      </w:r>
      <w:r w:rsidRPr="00AA73AB">
        <w:rPr>
          <w:vertAlign w:val="superscript"/>
        </w:rPr>
        <w:t>th</w:t>
      </w:r>
      <w:r w:rsidRPr="00AA73AB">
        <w:t xml:space="preserve"> minute A</w:t>
      </w:r>
      <w:r>
        <w:t>pgar</w:t>
      </w:r>
      <w:r w:rsidRPr="00AA73AB">
        <w:t xml:space="preserve"> score at NICU, HU-CSH, from May 2019 to April 2021 in Hawassa, Ethiopia, 2021</w:t>
      </w:r>
      <w:r w:rsidRPr="006A2F18">
        <w:t>.</w:t>
      </w:r>
      <w:bookmarkEnd w:id="423"/>
      <w:bookmarkEnd w:id="424"/>
    </w:p>
    <w:p w14:paraId="2158ACF7" w14:textId="77777777" w:rsidR="00786DBC" w:rsidRDefault="00786DBC" w:rsidP="00786DBC">
      <w:pPr>
        <w:spacing w:line="360" w:lineRule="auto"/>
        <w:jc w:val="both"/>
        <w:rPr>
          <w:rFonts w:ascii="Times New Roman" w:eastAsia="Times New Roman" w:hAnsi="Times New Roman" w:cs="Times New Roman"/>
          <w:b/>
          <w:bCs/>
          <w:sz w:val="24"/>
          <w:szCs w:val="28"/>
          <w:lang w:eastAsia="bg-BG"/>
        </w:rPr>
      </w:pPr>
      <w:r>
        <w:rPr>
          <w:noProof/>
        </w:rPr>
        <w:lastRenderedPageBreak/>
        <w:drawing>
          <wp:inline distT="0" distB="0" distL="0" distR="0" wp14:anchorId="16EE1C36" wp14:editId="47BD0986">
            <wp:extent cx="6423660" cy="632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660" cy="6324600"/>
                    </a:xfrm>
                    <a:prstGeom prst="rect">
                      <a:avLst/>
                    </a:prstGeom>
                  </pic:spPr>
                </pic:pic>
              </a:graphicData>
            </a:graphic>
          </wp:inline>
        </w:drawing>
      </w:r>
      <w:bookmarkStart w:id="425" w:name="_Toc83804279"/>
    </w:p>
    <w:p w14:paraId="61F04FAD" w14:textId="77777777" w:rsidR="00786DBC" w:rsidRPr="00776603" w:rsidRDefault="00786DBC" w:rsidP="00786DBC">
      <w:pPr>
        <w:spacing w:line="360" w:lineRule="auto"/>
        <w:jc w:val="both"/>
      </w:pPr>
      <w:r w:rsidRPr="00776603">
        <w:rPr>
          <w:rFonts w:ascii="Times New Roman" w:eastAsia="Times New Roman" w:hAnsi="Times New Roman" w:cs="Times New Roman"/>
          <w:b/>
          <w:bCs/>
          <w:sz w:val="24"/>
          <w:szCs w:val="28"/>
          <w:lang w:eastAsia="bg-BG"/>
        </w:rPr>
        <w:t>Figure</w:t>
      </w:r>
      <w:r>
        <w:rPr>
          <w:rFonts w:ascii="Times New Roman" w:eastAsia="Times New Roman" w:hAnsi="Times New Roman" w:cs="Times New Roman"/>
          <w:b/>
          <w:bCs/>
          <w:sz w:val="24"/>
          <w:szCs w:val="28"/>
          <w:lang w:eastAsia="bg-BG"/>
        </w:rPr>
        <w:t xml:space="preserve"> 3</w:t>
      </w:r>
      <w:r w:rsidRPr="00776603">
        <w:rPr>
          <w:rFonts w:ascii="Times New Roman" w:eastAsia="Times New Roman" w:hAnsi="Times New Roman" w:cs="Times New Roman"/>
          <w:b/>
          <w:bCs/>
          <w:sz w:val="24"/>
          <w:szCs w:val="28"/>
          <w:lang w:eastAsia="bg-BG"/>
        </w:rPr>
        <w:t xml:space="preserve">: </w:t>
      </w:r>
      <w:r w:rsidRPr="00776603">
        <w:rPr>
          <w:rFonts w:ascii="Times New Roman" w:eastAsia="Times New Roman" w:hAnsi="Times New Roman" w:cs="Times New Roman"/>
          <w:bCs/>
          <w:sz w:val="24"/>
          <w:szCs w:val="28"/>
          <w:lang w:eastAsia="bg-BG"/>
        </w:rPr>
        <w:t>The Kaplan-Meier survival curves compare survival time of preterm neonate with categories of Preterm neonates with prenatal asphyxia at NICU of HU-CSH from May 2019 to April 2021, Hawassa, Ethiopia, 2021</w:t>
      </w:r>
      <w:bookmarkEnd w:id="425"/>
    </w:p>
    <w:p w14:paraId="5B2D98C8" w14:textId="77777777" w:rsidR="00786DBC" w:rsidRPr="00776603" w:rsidRDefault="00786DBC" w:rsidP="00786DBC">
      <w:pPr>
        <w:keepNext/>
        <w:tabs>
          <w:tab w:val="left" w:pos="180"/>
        </w:tabs>
        <w:spacing w:after="120" w:line="360" w:lineRule="auto"/>
        <w:jc w:val="both"/>
        <w:rPr>
          <w:rFonts w:ascii="Times New Roman" w:eastAsia="Times New Roman" w:hAnsi="Times New Roman" w:cs="Times New Roman"/>
          <w:bCs/>
          <w:sz w:val="24"/>
          <w:szCs w:val="28"/>
          <w:lang w:eastAsia="bg-BG"/>
        </w:rPr>
      </w:pPr>
    </w:p>
    <w:p w14:paraId="7F4B10F0" w14:textId="77777777" w:rsidR="00786DBC" w:rsidRDefault="00786DBC" w:rsidP="00786DBC">
      <w:pPr>
        <w:spacing w:line="360" w:lineRule="auto"/>
        <w:jc w:val="both"/>
      </w:pPr>
    </w:p>
    <w:p w14:paraId="7DD5B0AF" w14:textId="77777777" w:rsidR="00786DBC" w:rsidRDefault="00786DBC" w:rsidP="00786DBC"/>
    <w:p w14:paraId="5A1642C2" w14:textId="77777777" w:rsidR="00A24007" w:rsidRPr="00BC5C7D" w:rsidRDefault="00A24007" w:rsidP="00ED625A">
      <w:pPr>
        <w:spacing w:line="360" w:lineRule="auto"/>
        <w:jc w:val="both"/>
        <w:rPr>
          <w:rFonts w:ascii="Times New Roman" w:hAnsi="Times New Roman" w:cs="Times New Roman"/>
          <w:sz w:val="24"/>
          <w:szCs w:val="24"/>
        </w:rPr>
      </w:pPr>
    </w:p>
    <w:sectPr w:rsidR="00A24007" w:rsidRPr="00BC5C7D" w:rsidSect="00CC0E71">
      <w:footerReference w:type="default" r:id="rId14"/>
      <w:footerReference w:type="first" r:id="rId15"/>
      <w:pgSz w:w="11907" w:h="16839" w:code="9"/>
      <w:pgMar w:top="1440" w:right="927" w:bottom="1440" w:left="153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B5844" w14:textId="77777777" w:rsidR="0022705E" w:rsidRDefault="0022705E" w:rsidP="00763926">
      <w:pPr>
        <w:spacing w:after="0" w:line="240" w:lineRule="auto"/>
      </w:pPr>
      <w:r>
        <w:separator/>
      </w:r>
    </w:p>
  </w:endnote>
  <w:endnote w:type="continuationSeparator" w:id="0">
    <w:p w14:paraId="3781FEE1" w14:textId="77777777" w:rsidR="0022705E" w:rsidRDefault="0022705E" w:rsidP="0076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nionPro-Regular">
    <w:altName w:val="MS Mincho"/>
    <w:panose1 w:val="00000000000000000000"/>
    <w:charset w:val="00"/>
    <w:family w:val="auto"/>
    <w:notTrueType/>
    <w:pitch w:val="default"/>
    <w:sig w:usb0="00000000" w:usb1="08070000" w:usb2="00000010" w:usb3="00000000" w:csb0="0002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652053"/>
      <w:docPartObj>
        <w:docPartGallery w:val="Page Numbers (Bottom of Page)"/>
        <w:docPartUnique/>
      </w:docPartObj>
    </w:sdtPr>
    <w:sdtEndPr>
      <w:rPr>
        <w:noProof/>
      </w:rPr>
    </w:sdtEndPr>
    <w:sdtContent>
      <w:p w14:paraId="7918ED0B" w14:textId="77777777" w:rsidR="00E1498E" w:rsidRDefault="00E1498E">
        <w:pPr>
          <w:pStyle w:val="Footer"/>
          <w:jc w:val="right"/>
        </w:pPr>
        <w:r>
          <w:fldChar w:fldCharType="begin"/>
        </w:r>
        <w:r>
          <w:instrText xml:space="preserve"> PAGE   \* MERGEFORMAT </w:instrText>
        </w:r>
        <w:r>
          <w:fldChar w:fldCharType="separate"/>
        </w:r>
        <w:r w:rsidR="00855492">
          <w:rPr>
            <w:noProof/>
          </w:rPr>
          <w:t>11</w:t>
        </w:r>
        <w:r>
          <w:rPr>
            <w:noProof/>
          </w:rPr>
          <w:fldChar w:fldCharType="end"/>
        </w:r>
      </w:p>
    </w:sdtContent>
  </w:sdt>
  <w:p w14:paraId="4C4AACEA" w14:textId="77777777" w:rsidR="00E1498E" w:rsidRDefault="00E149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823606"/>
      <w:docPartObj>
        <w:docPartGallery w:val="Page Numbers (Bottom of Page)"/>
        <w:docPartUnique/>
      </w:docPartObj>
    </w:sdtPr>
    <w:sdtEndPr>
      <w:rPr>
        <w:noProof/>
      </w:rPr>
    </w:sdtEndPr>
    <w:sdtContent>
      <w:p w14:paraId="76A04576" w14:textId="77777777" w:rsidR="00E1498E" w:rsidRDefault="00E1498E">
        <w:pPr>
          <w:pStyle w:val="Footer"/>
          <w:jc w:val="center"/>
        </w:pPr>
        <w:r>
          <w:fldChar w:fldCharType="begin"/>
        </w:r>
        <w:r>
          <w:instrText xml:space="preserve"> PAGE   \* MERGEFORMAT </w:instrText>
        </w:r>
        <w:r>
          <w:fldChar w:fldCharType="separate"/>
        </w:r>
        <w:r>
          <w:rPr>
            <w:noProof/>
          </w:rPr>
          <w:t>32</w:t>
        </w:r>
        <w:r>
          <w:rPr>
            <w:noProof/>
          </w:rPr>
          <w:fldChar w:fldCharType="end"/>
        </w:r>
      </w:p>
    </w:sdtContent>
  </w:sdt>
  <w:p w14:paraId="7D95C802" w14:textId="77777777" w:rsidR="00E1498E" w:rsidRDefault="00E149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BF995" w14:textId="77777777" w:rsidR="0022705E" w:rsidRDefault="0022705E" w:rsidP="00763926">
      <w:pPr>
        <w:spacing w:after="0" w:line="240" w:lineRule="auto"/>
      </w:pPr>
      <w:r>
        <w:separator/>
      </w:r>
    </w:p>
  </w:footnote>
  <w:footnote w:type="continuationSeparator" w:id="0">
    <w:p w14:paraId="4DE98A03" w14:textId="77777777" w:rsidR="0022705E" w:rsidRDefault="0022705E" w:rsidP="007639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A60"/>
    <w:multiLevelType w:val="hybridMultilevel"/>
    <w:tmpl w:val="F94A4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19A0D7A"/>
    <w:multiLevelType w:val="hybridMultilevel"/>
    <w:tmpl w:val="887200BC"/>
    <w:lvl w:ilvl="0" w:tplc="9740F9C0">
      <w:start w:val="1"/>
      <w:numFmt w:val="decimal"/>
      <w:lvlText w:val="%1."/>
      <w:lvlJc w:val="left"/>
      <w:pPr>
        <w:ind w:left="54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53743CA"/>
    <w:multiLevelType w:val="hybridMultilevel"/>
    <w:tmpl w:val="EA26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A5B77"/>
    <w:multiLevelType w:val="multilevel"/>
    <w:tmpl w:val="90163F5C"/>
    <w:lvl w:ilvl="0">
      <w:start w:val="1"/>
      <w:numFmt w:val="decimal"/>
      <w:lvlText w:val="%1."/>
      <w:lvlJc w:val="left"/>
      <w:pPr>
        <w:ind w:left="45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70" w:hanging="1800"/>
      </w:pPr>
      <w:rPr>
        <w:rFonts w:hint="default"/>
      </w:rPr>
    </w:lvl>
  </w:abstractNum>
  <w:abstractNum w:abstractNumId="4">
    <w:nsid w:val="07EA5A19"/>
    <w:multiLevelType w:val="multilevel"/>
    <w:tmpl w:val="65526C3A"/>
    <w:lvl w:ilvl="0">
      <w:start w:val="1"/>
      <w:numFmt w:val="decimal"/>
      <w:lvlText w:val="%1."/>
      <w:lvlJc w:val="left"/>
      <w:pPr>
        <w:ind w:left="360" w:hanging="36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5">
    <w:nsid w:val="09A35DA8"/>
    <w:multiLevelType w:val="multilevel"/>
    <w:tmpl w:val="65526C3A"/>
    <w:lvl w:ilvl="0">
      <w:start w:val="1"/>
      <w:numFmt w:val="decimal"/>
      <w:lvlText w:val="%1."/>
      <w:lvlJc w:val="left"/>
      <w:pPr>
        <w:ind w:left="360" w:hanging="36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abstractNum w:abstractNumId="6">
    <w:nsid w:val="0A4656F8"/>
    <w:multiLevelType w:val="hybridMultilevel"/>
    <w:tmpl w:val="C0EA6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AFF029F"/>
    <w:multiLevelType w:val="hybridMultilevel"/>
    <w:tmpl w:val="904EA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D1931C8"/>
    <w:multiLevelType w:val="hybridMultilevel"/>
    <w:tmpl w:val="1CD2E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467B80"/>
    <w:multiLevelType w:val="multilevel"/>
    <w:tmpl w:val="DBF285D6"/>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10665950"/>
    <w:multiLevelType w:val="hybridMultilevel"/>
    <w:tmpl w:val="596C1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2738C9"/>
    <w:multiLevelType w:val="hybridMultilevel"/>
    <w:tmpl w:val="574A4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27387E"/>
    <w:multiLevelType w:val="hybridMultilevel"/>
    <w:tmpl w:val="1226BB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662EE2"/>
    <w:multiLevelType w:val="hybridMultilevel"/>
    <w:tmpl w:val="A4E46160"/>
    <w:lvl w:ilvl="0" w:tplc="7F9AA16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186B0050"/>
    <w:multiLevelType w:val="hybridMultilevel"/>
    <w:tmpl w:val="732E19A2"/>
    <w:lvl w:ilvl="0" w:tplc="F0EC3F8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1AF674BD"/>
    <w:multiLevelType w:val="hybridMultilevel"/>
    <w:tmpl w:val="3126C614"/>
    <w:lvl w:ilvl="0" w:tplc="C1264A7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F92EF2"/>
    <w:multiLevelType w:val="hybridMultilevel"/>
    <w:tmpl w:val="C5DE6A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4631F52"/>
    <w:multiLevelType w:val="hybridMultilevel"/>
    <w:tmpl w:val="65526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24E46CD4"/>
    <w:multiLevelType w:val="hybridMultilevel"/>
    <w:tmpl w:val="A53A4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196371"/>
    <w:multiLevelType w:val="hybridMultilevel"/>
    <w:tmpl w:val="2FAC3EDE"/>
    <w:lvl w:ilvl="0" w:tplc="2CB6A5CC">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53107C5"/>
    <w:multiLevelType w:val="multilevel"/>
    <w:tmpl w:val="7062D8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350" w:hanging="720"/>
      </w:pPr>
      <w:rPr>
        <w:rFonts w:hint="default"/>
        <w:b/>
        <w:color w:val="auto"/>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253B78F7"/>
    <w:multiLevelType w:val="hybridMultilevel"/>
    <w:tmpl w:val="FD48700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2D6123CC"/>
    <w:multiLevelType w:val="hybridMultilevel"/>
    <w:tmpl w:val="07688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2E52E6"/>
    <w:multiLevelType w:val="hybridMultilevel"/>
    <w:tmpl w:val="31329152"/>
    <w:lvl w:ilvl="0" w:tplc="04090015">
      <w:start w:val="1"/>
      <w:numFmt w:val="upperLetter"/>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4">
    <w:nsid w:val="31C50C3B"/>
    <w:multiLevelType w:val="hybridMultilevel"/>
    <w:tmpl w:val="C480F67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37F853A0"/>
    <w:multiLevelType w:val="hybridMultilevel"/>
    <w:tmpl w:val="CE02C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6617D9"/>
    <w:multiLevelType w:val="hybridMultilevel"/>
    <w:tmpl w:val="2BF0182A"/>
    <w:lvl w:ilvl="0" w:tplc="0409000B">
      <w:start w:val="1"/>
      <w:numFmt w:val="bullet"/>
      <w:lvlText w:val=""/>
      <w:lvlJc w:val="left"/>
      <w:pPr>
        <w:ind w:left="810" w:hanging="360"/>
      </w:pPr>
      <w:rPr>
        <w:rFonts w:ascii="Wingdings" w:hAnsi="Wingdings" w:hint="default"/>
        <w:sz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43736776"/>
    <w:multiLevelType w:val="multilevel"/>
    <w:tmpl w:val="7800268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350" w:hanging="720"/>
      </w:pPr>
      <w:rPr>
        <w:rFonts w:hint="default"/>
        <w:b/>
        <w:color w:val="auto"/>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6085E99"/>
    <w:multiLevelType w:val="hybridMultilevel"/>
    <w:tmpl w:val="C99A9818"/>
    <w:lvl w:ilvl="0" w:tplc="7594402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C2772E"/>
    <w:multiLevelType w:val="hybridMultilevel"/>
    <w:tmpl w:val="333E1E2C"/>
    <w:lvl w:ilvl="0" w:tplc="4E849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B1931CE"/>
    <w:multiLevelType w:val="hybridMultilevel"/>
    <w:tmpl w:val="D5B64EFE"/>
    <w:lvl w:ilvl="0" w:tplc="7594402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C186C2B"/>
    <w:multiLevelType w:val="hybridMultilevel"/>
    <w:tmpl w:val="01347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F6A56BC"/>
    <w:multiLevelType w:val="multilevel"/>
    <w:tmpl w:val="8984F1AC"/>
    <w:lvl w:ilvl="0">
      <w:start w:val="4"/>
      <w:numFmt w:val="decimal"/>
      <w:lvlText w:val="%1."/>
      <w:lvlJc w:val="left"/>
      <w:pPr>
        <w:ind w:left="360" w:hanging="360"/>
      </w:pPr>
      <w:rPr>
        <w:rFonts w:hint="default"/>
        <w:sz w:val="24"/>
      </w:rPr>
    </w:lvl>
    <w:lvl w:ilvl="1">
      <w:start w:val="8"/>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33">
    <w:nsid w:val="51EB71B4"/>
    <w:multiLevelType w:val="hybridMultilevel"/>
    <w:tmpl w:val="12467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5628156C"/>
    <w:multiLevelType w:val="hybridMultilevel"/>
    <w:tmpl w:val="E8BAE46A"/>
    <w:lvl w:ilvl="0" w:tplc="CEBA4F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8C367EB"/>
    <w:multiLevelType w:val="hybridMultilevel"/>
    <w:tmpl w:val="02142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612CFE"/>
    <w:multiLevelType w:val="hybridMultilevel"/>
    <w:tmpl w:val="2A708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5F0A5DCC"/>
    <w:multiLevelType w:val="hybridMultilevel"/>
    <w:tmpl w:val="62B67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16243BB"/>
    <w:multiLevelType w:val="hybridMultilevel"/>
    <w:tmpl w:val="B2A8732A"/>
    <w:lvl w:ilvl="0" w:tplc="AEEE7D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481FE6"/>
    <w:multiLevelType w:val="hybridMultilevel"/>
    <w:tmpl w:val="AC1C1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6785987"/>
    <w:multiLevelType w:val="multilevel"/>
    <w:tmpl w:val="A4D2B210"/>
    <w:lvl w:ilvl="0">
      <w:start w:val="1"/>
      <w:numFmt w:val="decimal"/>
      <w:lvlText w:val="%1"/>
      <w:lvlJc w:val="left"/>
      <w:pPr>
        <w:ind w:left="360" w:hanging="360"/>
      </w:pPr>
      <w:rPr>
        <w:rFonts w:hint="default"/>
        <w:color w:val="auto"/>
        <w:sz w:val="28"/>
      </w:rPr>
    </w:lvl>
    <w:lvl w:ilvl="1">
      <w:start w:val="1"/>
      <w:numFmt w:val="decimal"/>
      <w:lvlText w:val="%1.%2"/>
      <w:lvlJc w:val="left"/>
      <w:pPr>
        <w:ind w:left="360" w:hanging="360"/>
      </w:pPr>
      <w:rPr>
        <w:rFonts w:ascii="Times New Roman" w:hAnsi="Times New Roman" w:cs="Times New Roman" w:hint="default"/>
        <w:b/>
        <w:color w:val="auto"/>
        <w:sz w:val="26"/>
        <w:szCs w:val="26"/>
      </w:rPr>
    </w:lvl>
    <w:lvl w:ilvl="2">
      <w:start w:val="1"/>
      <w:numFmt w:val="decimal"/>
      <w:lvlText w:val="%1.%2.%3"/>
      <w:lvlJc w:val="left"/>
      <w:pPr>
        <w:ind w:left="54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71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610" w:hanging="1440"/>
      </w:pPr>
      <w:rPr>
        <w:rFonts w:hint="default"/>
      </w:rPr>
    </w:lvl>
    <w:lvl w:ilvl="8">
      <w:start w:val="1"/>
      <w:numFmt w:val="decimal"/>
      <w:lvlText w:val="%1.%2.%3.%4.%5.%6.%7.%8.%9"/>
      <w:lvlJc w:val="left"/>
      <w:pPr>
        <w:ind w:left="3240" w:hanging="1800"/>
      </w:pPr>
      <w:rPr>
        <w:rFonts w:hint="default"/>
      </w:rPr>
    </w:lvl>
  </w:abstractNum>
  <w:abstractNum w:abstractNumId="41">
    <w:nsid w:val="69E37402"/>
    <w:multiLevelType w:val="hybridMultilevel"/>
    <w:tmpl w:val="7FB82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2">
    <w:nsid w:val="6A922136"/>
    <w:multiLevelType w:val="hybridMultilevel"/>
    <w:tmpl w:val="0AD4A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6C07271B"/>
    <w:multiLevelType w:val="multilevel"/>
    <w:tmpl w:val="442E2B40"/>
    <w:lvl w:ilvl="0">
      <w:start w:val="3"/>
      <w:numFmt w:val="decimal"/>
      <w:lvlText w:val="%1."/>
      <w:lvlJc w:val="left"/>
      <w:pPr>
        <w:ind w:left="540" w:hanging="360"/>
      </w:pPr>
      <w:rPr>
        <w:rFonts w:hint="default"/>
        <w:color w:val="auto"/>
        <w:sz w:val="28"/>
      </w:rPr>
    </w:lvl>
    <w:lvl w:ilvl="1">
      <w:start w:val="1"/>
      <w:numFmt w:val="decimal"/>
      <w:isLgl/>
      <w:lvlText w:val="%1.%2"/>
      <w:lvlJc w:val="left"/>
      <w:pPr>
        <w:ind w:left="384" w:hanging="384"/>
      </w:pPr>
      <w:rPr>
        <w:rFonts w:hint="default"/>
        <w:color w:val="auto"/>
        <w:sz w:val="28"/>
      </w:rPr>
    </w:lvl>
    <w:lvl w:ilvl="2">
      <w:start w:val="1"/>
      <w:numFmt w:val="decimal"/>
      <w:isLgl/>
      <w:lvlText w:val="%1.%2.%3"/>
      <w:lvlJc w:val="left"/>
      <w:pPr>
        <w:ind w:left="810" w:hanging="720"/>
      </w:pPr>
      <w:rPr>
        <w:rFonts w:ascii="Times New Roman" w:hAnsi="Times New Roman" w:cs="Times New Roman" w:hint="default"/>
        <w:b/>
        <w:color w:val="auto"/>
        <w:sz w:val="26"/>
        <w:szCs w:val="26"/>
      </w:rPr>
    </w:lvl>
    <w:lvl w:ilvl="3">
      <w:start w:val="1"/>
      <w:numFmt w:val="decimal"/>
      <w:isLgl/>
      <w:lvlText w:val="%1.%2.%3.%4"/>
      <w:lvlJc w:val="left"/>
      <w:pPr>
        <w:ind w:left="1350" w:hanging="720"/>
      </w:pPr>
      <w:rPr>
        <w:rFonts w:hint="default"/>
        <w:color w:val="auto"/>
      </w:rPr>
    </w:lvl>
    <w:lvl w:ilvl="4">
      <w:start w:val="1"/>
      <w:numFmt w:val="decimal"/>
      <w:isLgl/>
      <w:lvlText w:val="%1.%2.%3.%4.%5"/>
      <w:lvlJc w:val="left"/>
      <w:pPr>
        <w:ind w:left="1890" w:hanging="1080"/>
      </w:pPr>
      <w:rPr>
        <w:rFonts w:hint="default"/>
        <w:color w:val="auto"/>
      </w:rPr>
    </w:lvl>
    <w:lvl w:ilvl="5">
      <w:start w:val="1"/>
      <w:numFmt w:val="decimal"/>
      <w:isLgl/>
      <w:lvlText w:val="%1.%2.%3.%4.%5.%6"/>
      <w:lvlJc w:val="left"/>
      <w:pPr>
        <w:ind w:left="2430" w:hanging="1440"/>
      </w:pPr>
      <w:rPr>
        <w:rFonts w:hint="default"/>
        <w:color w:val="auto"/>
      </w:rPr>
    </w:lvl>
    <w:lvl w:ilvl="6">
      <w:start w:val="1"/>
      <w:numFmt w:val="decimal"/>
      <w:isLgl/>
      <w:lvlText w:val="%1.%2.%3.%4.%5.%6.%7"/>
      <w:lvlJc w:val="left"/>
      <w:pPr>
        <w:ind w:left="2610" w:hanging="1440"/>
      </w:pPr>
      <w:rPr>
        <w:rFonts w:hint="default"/>
        <w:color w:val="auto"/>
      </w:rPr>
    </w:lvl>
    <w:lvl w:ilvl="7">
      <w:start w:val="1"/>
      <w:numFmt w:val="decimal"/>
      <w:isLgl/>
      <w:lvlText w:val="%1.%2.%3.%4.%5.%6.%7.%8"/>
      <w:lvlJc w:val="left"/>
      <w:pPr>
        <w:ind w:left="3150" w:hanging="1800"/>
      </w:pPr>
      <w:rPr>
        <w:rFonts w:hint="default"/>
        <w:color w:val="auto"/>
      </w:rPr>
    </w:lvl>
    <w:lvl w:ilvl="8">
      <w:start w:val="1"/>
      <w:numFmt w:val="decimal"/>
      <w:isLgl/>
      <w:lvlText w:val="%1.%2.%3.%4.%5.%6.%7.%8.%9"/>
      <w:lvlJc w:val="left"/>
      <w:pPr>
        <w:ind w:left="3330" w:hanging="1800"/>
      </w:pPr>
      <w:rPr>
        <w:rFonts w:hint="default"/>
        <w:color w:val="auto"/>
      </w:rPr>
    </w:lvl>
  </w:abstractNum>
  <w:abstractNum w:abstractNumId="44">
    <w:nsid w:val="709307B0"/>
    <w:multiLevelType w:val="multilevel"/>
    <w:tmpl w:val="E4D2F752"/>
    <w:lvl w:ilvl="0">
      <w:start w:val="3"/>
      <w:numFmt w:val="decimal"/>
      <w:lvlText w:val="%1."/>
      <w:lvlJc w:val="left"/>
      <w:pPr>
        <w:ind w:left="360" w:hanging="360"/>
      </w:pPr>
      <w:rPr>
        <w:rFonts w:hint="default"/>
        <w:color w:val="auto"/>
        <w:sz w:val="28"/>
      </w:rPr>
    </w:lvl>
    <w:lvl w:ilvl="1">
      <w:start w:val="1"/>
      <w:numFmt w:val="decimal"/>
      <w:isLgl/>
      <w:lvlText w:val="%1.%2"/>
      <w:lvlJc w:val="left"/>
      <w:pPr>
        <w:ind w:left="384" w:hanging="384"/>
      </w:pPr>
      <w:rPr>
        <w:rFonts w:hint="default"/>
        <w:color w:val="auto"/>
        <w:sz w:val="26"/>
        <w:szCs w:val="26"/>
      </w:rPr>
    </w:lvl>
    <w:lvl w:ilvl="2">
      <w:start w:val="1"/>
      <w:numFmt w:val="decimal"/>
      <w:isLgl/>
      <w:lvlText w:val="%1.%2.%3"/>
      <w:lvlJc w:val="left"/>
      <w:pPr>
        <w:ind w:left="720" w:hanging="720"/>
      </w:pPr>
      <w:rPr>
        <w:rFonts w:ascii="Times New Roman" w:hAnsi="Times New Roman" w:cs="Times New Roman" w:hint="default"/>
        <w:b/>
        <w:color w:val="auto"/>
        <w:sz w:val="26"/>
        <w:szCs w:val="26"/>
      </w:rPr>
    </w:lvl>
    <w:lvl w:ilvl="3">
      <w:start w:val="1"/>
      <w:numFmt w:val="decimal"/>
      <w:isLgl/>
      <w:lvlText w:val="%1.%2.%3.%4"/>
      <w:lvlJc w:val="left"/>
      <w:pPr>
        <w:ind w:left="1170" w:hanging="720"/>
      </w:pPr>
      <w:rPr>
        <w:rFonts w:hint="default"/>
        <w:color w:val="auto"/>
      </w:rPr>
    </w:lvl>
    <w:lvl w:ilvl="4">
      <w:start w:val="1"/>
      <w:numFmt w:val="decimal"/>
      <w:isLgl/>
      <w:lvlText w:val="%1.%2.%3.%4.%5"/>
      <w:lvlJc w:val="left"/>
      <w:pPr>
        <w:ind w:left="1710" w:hanging="1080"/>
      </w:pPr>
      <w:rPr>
        <w:rFonts w:hint="default"/>
        <w:color w:val="auto"/>
      </w:rPr>
    </w:lvl>
    <w:lvl w:ilvl="5">
      <w:start w:val="1"/>
      <w:numFmt w:val="decimal"/>
      <w:isLgl/>
      <w:lvlText w:val="%1.%2.%3.%4.%5.%6"/>
      <w:lvlJc w:val="left"/>
      <w:pPr>
        <w:ind w:left="2250" w:hanging="1440"/>
      </w:pPr>
      <w:rPr>
        <w:rFonts w:hint="default"/>
        <w:color w:val="auto"/>
      </w:rPr>
    </w:lvl>
    <w:lvl w:ilvl="6">
      <w:start w:val="1"/>
      <w:numFmt w:val="decimal"/>
      <w:isLgl/>
      <w:lvlText w:val="%1.%2.%3.%4.%5.%6.%7"/>
      <w:lvlJc w:val="left"/>
      <w:pPr>
        <w:ind w:left="2430" w:hanging="1440"/>
      </w:pPr>
      <w:rPr>
        <w:rFonts w:hint="default"/>
        <w:color w:val="auto"/>
      </w:rPr>
    </w:lvl>
    <w:lvl w:ilvl="7">
      <w:start w:val="1"/>
      <w:numFmt w:val="decimal"/>
      <w:isLgl/>
      <w:lvlText w:val="%1.%2.%3.%4.%5.%6.%7.%8"/>
      <w:lvlJc w:val="left"/>
      <w:pPr>
        <w:ind w:left="2970" w:hanging="1800"/>
      </w:pPr>
      <w:rPr>
        <w:rFonts w:hint="default"/>
        <w:color w:val="auto"/>
      </w:rPr>
    </w:lvl>
    <w:lvl w:ilvl="8">
      <w:start w:val="1"/>
      <w:numFmt w:val="decimal"/>
      <w:isLgl/>
      <w:lvlText w:val="%1.%2.%3.%4.%5.%6.%7.%8.%9"/>
      <w:lvlJc w:val="left"/>
      <w:pPr>
        <w:ind w:left="3150" w:hanging="1800"/>
      </w:pPr>
      <w:rPr>
        <w:rFonts w:hint="default"/>
        <w:color w:val="auto"/>
      </w:rPr>
    </w:lvl>
  </w:abstractNum>
  <w:abstractNum w:abstractNumId="45">
    <w:nsid w:val="72FC0723"/>
    <w:multiLevelType w:val="hybridMultilevel"/>
    <w:tmpl w:val="418C1106"/>
    <w:lvl w:ilvl="0" w:tplc="07D834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6">
    <w:nsid w:val="7D9471F5"/>
    <w:multiLevelType w:val="hybridMultilevel"/>
    <w:tmpl w:val="58E0231A"/>
    <w:lvl w:ilvl="0" w:tplc="4A1C8B08">
      <w:start w:val="1"/>
      <w:numFmt w:val="decimal"/>
      <w:lvlText w:val="%1."/>
      <w:lvlJc w:val="left"/>
      <w:pPr>
        <w:ind w:left="360" w:hanging="360"/>
      </w:pPr>
      <w:rPr>
        <w:rFonts w:eastAsiaTheme="minorHAnsi" w:hint="default"/>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F5B0BAA"/>
    <w:multiLevelType w:val="hybridMultilevel"/>
    <w:tmpl w:val="2F147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4"/>
  </w:num>
  <w:num w:numId="2">
    <w:abstractNumId w:val="16"/>
  </w:num>
  <w:num w:numId="3">
    <w:abstractNumId w:val="40"/>
  </w:num>
  <w:num w:numId="4">
    <w:abstractNumId w:val="41"/>
  </w:num>
  <w:num w:numId="5">
    <w:abstractNumId w:val="12"/>
  </w:num>
  <w:num w:numId="6">
    <w:abstractNumId w:val="28"/>
  </w:num>
  <w:num w:numId="7">
    <w:abstractNumId w:val="27"/>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0"/>
  </w:num>
  <w:num w:numId="24">
    <w:abstractNumId w:val="45"/>
  </w:num>
  <w:num w:numId="25">
    <w:abstractNumId w:val="30"/>
  </w:num>
  <w:num w:numId="26">
    <w:abstractNumId w:val="1"/>
  </w:num>
  <w:num w:numId="27">
    <w:abstractNumId w:val="17"/>
  </w:num>
  <w:num w:numId="28">
    <w:abstractNumId w:val="3"/>
  </w:num>
  <w:num w:numId="29">
    <w:abstractNumId w:val="0"/>
  </w:num>
  <w:num w:numId="30">
    <w:abstractNumId w:val="43"/>
  </w:num>
  <w:num w:numId="31">
    <w:abstractNumId w:val="22"/>
  </w:num>
  <w:num w:numId="32">
    <w:abstractNumId w:val="26"/>
  </w:num>
  <w:num w:numId="33">
    <w:abstractNumId w:val="32"/>
  </w:num>
  <w:num w:numId="34">
    <w:abstractNumId w:val="38"/>
  </w:num>
  <w:num w:numId="35">
    <w:abstractNumId w:val="15"/>
  </w:num>
  <w:num w:numId="36">
    <w:abstractNumId w:val="9"/>
  </w:num>
  <w:num w:numId="37">
    <w:abstractNumId w:val="10"/>
  </w:num>
  <w:num w:numId="38">
    <w:abstractNumId w:val="11"/>
  </w:num>
  <w:num w:numId="39">
    <w:abstractNumId w:val="35"/>
  </w:num>
  <w:num w:numId="40">
    <w:abstractNumId w:val="46"/>
  </w:num>
  <w:num w:numId="41">
    <w:abstractNumId w:val="8"/>
  </w:num>
  <w:num w:numId="42">
    <w:abstractNumId w:val="19"/>
  </w:num>
  <w:num w:numId="43">
    <w:abstractNumId w:val="24"/>
  </w:num>
  <w:num w:numId="44">
    <w:abstractNumId w:val="4"/>
  </w:num>
  <w:num w:numId="45">
    <w:abstractNumId w:val="5"/>
  </w:num>
  <w:num w:numId="46">
    <w:abstractNumId w:val="25"/>
  </w:num>
  <w:num w:numId="47">
    <w:abstractNumId w:val="2"/>
  </w:num>
  <w:num w:numId="48">
    <w:abstractNumId w:val="21"/>
  </w:num>
  <w:num w:numId="49">
    <w:abstractNumId w:val="18"/>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reless">
    <w15:presenceInfo w15:providerId="None" w15:userId="wirel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0waeas0darwx9ezfd359sshr5z99txpptfp&quot;&gt;My EndNote Library gifti&lt;record-ids&gt;&lt;item&gt;1&lt;/item&gt;&lt;/record-ids&gt;&lt;/item&gt;&lt;/Libraries&gt;"/>
  </w:docVars>
  <w:rsids>
    <w:rsidRoot w:val="00262E72"/>
    <w:rsid w:val="00000D70"/>
    <w:rsid w:val="00000DAB"/>
    <w:rsid w:val="00001B17"/>
    <w:rsid w:val="00002855"/>
    <w:rsid w:val="000029D5"/>
    <w:rsid w:val="000029DF"/>
    <w:rsid w:val="0000340D"/>
    <w:rsid w:val="000067AA"/>
    <w:rsid w:val="0000795D"/>
    <w:rsid w:val="00010EF6"/>
    <w:rsid w:val="00011678"/>
    <w:rsid w:val="00012D5F"/>
    <w:rsid w:val="00013D5C"/>
    <w:rsid w:val="00016AD8"/>
    <w:rsid w:val="0001746F"/>
    <w:rsid w:val="00017E57"/>
    <w:rsid w:val="00021346"/>
    <w:rsid w:val="000216E4"/>
    <w:rsid w:val="000259A8"/>
    <w:rsid w:val="00025B0E"/>
    <w:rsid w:val="00030F69"/>
    <w:rsid w:val="0003166C"/>
    <w:rsid w:val="00031699"/>
    <w:rsid w:val="00032D41"/>
    <w:rsid w:val="0003347C"/>
    <w:rsid w:val="000344A2"/>
    <w:rsid w:val="000349EC"/>
    <w:rsid w:val="0003627A"/>
    <w:rsid w:val="00040219"/>
    <w:rsid w:val="000418E6"/>
    <w:rsid w:val="00043D48"/>
    <w:rsid w:val="00043EC1"/>
    <w:rsid w:val="00044CDF"/>
    <w:rsid w:val="00045DC3"/>
    <w:rsid w:val="0004643D"/>
    <w:rsid w:val="0004751D"/>
    <w:rsid w:val="00050D6F"/>
    <w:rsid w:val="00050ECC"/>
    <w:rsid w:val="00051213"/>
    <w:rsid w:val="000515E0"/>
    <w:rsid w:val="000540E2"/>
    <w:rsid w:val="00054369"/>
    <w:rsid w:val="00057FBC"/>
    <w:rsid w:val="00060485"/>
    <w:rsid w:val="000609E3"/>
    <w:rsid w:val="00060B87"/>
    <w:rsid w:val="00061995"/>
    <w:rsid w:val="00061ED6"/>
    <w:rsid w:val="00063D80"/>
    <w:rsid w:val="0006540E"/>
    <w:rsid w:val="0006590D"/>
    <w:rsid w:val="00065EEF"/>
    <w:rsid w:val="00067070"/>
    <w:rsid w:val="00070E1C"/>
    <w:rsid w:val="00070F59"/>
    <w:rsid w:val="000715BF"/>
    <w:rsid w:val="00071EF2"/>
    <w:rsid w:val="0007226F"/>
    <w:rsid w:val="00072AFC"/>
    <w:rsid w:val="00072CD2"/>
    <w:rsid w:val="00072DA4"/>
    <w:rsid w:val="00072E85"/>
    <w:rsid w:val="00073B31"/>
    <w:rsid w:val="0007709C"/>
    <w:rsid w:val="000774EF"/>
    <w:rsid w:val="0008067C"/>
    <w:rsid w:val="00091D86"/>
    <w:rsid w:val="00093822"/>
    <w:rsid w:val="00093EFE"/>
    <w:rsid w:val="000A44D9"/>
    <w:rsid w:val="000B0153"/>
    <w:rsid w:val="000B200E"/>
    <w:rsid w:val="000B21EE"/>
    <w:rsid w:val="000B2A68"/>
    <w:rsid w:val="000B59F3"/>
    <w:rsid w:val="000C013F"/>
    <w:rsid w:val="000C0D26"/>
    <w:rsid w:val="000C1230"/>
    <w:rsid w:val="000C4F6A"/>
    <w:rsid w:val="000C7C55"/>
    <w:rsid w:val="000C7D17"/>
    <w:rsid w:val="000D02E4"/>
    <w:rsid w:val="000D2593"/>
    <w:rsid w:val="000D3F1D"/>
    <w:rsid w:val="000D4B60"/>
    <w:rsid w:val="000D5DF8"/>
    <w:rsid w:val="000D70EA"/>
    <w:rsid w:val="000D7370"/>
    <w:rsid w:val="000D7D5E"/>
    <w:rsid w:val="000E17FA"/>
    <w:rsid w:val="000E2089"/>
    <w:rsid w:val="000E2B78"/>
    <w:rsid w:val="000E31B9"/>
    <w:rsid w:val="000E401B"/>
    <w:rsid w:val="000E533F"/>
    <w:rsid w:val="000E5916"/>
    <w:rsid w:val="000E7E55"/>
    <w:rsid w:val="000E7E83"/>
    <w:rsid w:val="000F177C"/>
    <w:rsid w:val="000F1B0F"/>
    <w:rsid w:val="000F5357"/>
    <w:rsid w:val="000F6421"/>
    <w:rsid w:val="000F752A"/>
    <w:rsid w:val="001008F5"/>
    <w:rsid w:val="0010259E"/>
    <w:rsid w:val="00103468"/>
    <w:rsid w:val="0010518B"/>
    <w:rsid w:val="0010552C"/>
    <w:rsid w:val="00106110"/>
    <w:rsid w:val="00107C35"/>
    <w:rsid w:val="00107F38"/>
    <w:rsid w:val="0011054F"/>
    <w:rsid w:val="001118C4"/>
    <w:rsid w:val="001134A3"/>
    <w:rsid w:val="00116264"/>
    <w:rsid w:val="00116856"/>
    <w:rsid w:val="00122EF8"/>
    <w:rsid w:val="001230AD"/>
    <w:rsid w:val="001240DF"/>
    <w:rsid w:val="00124E1D"/>
    <w:rsid w:val="00124E91"/>
    <w:rsid w:val="001260AB"/>
    <w:rsid w:val="00126507"/>
    <w:rsid w:val="0013051E"/>
    <w:rsid w:val="00132893"/>
    <w:rsid w:val="00132D12"/>
    <w:rsid w:val="00137B3E"/>
    <w:rsid w:val="0014070C"/>
    <w:rsid w:val="00140A94"/>
    <w:rsid w:val="0014204A"/>
    <w:rsid w:val="0014323B"/>
    <w:rsid w:val="0014394E"/>
    <w:rsid w:val="001452EF"/>
    <w:rsid w:val="00146836"/>
    <w:rsid w:val="00146D85"/>
    <w:rsid w:val="00150C31"/>
    <w:rsid w:val="00151877"/>
    <w:rsid w:val="00151A69"/>
    <w:rsid w:val="001521F1"/>
    <w:rsid w:val="0015270B"/>
    <w:rsid w:val="00153AAE"/>
    <w:rsid w:val="00155BC3"/>
    <w:rsid w:val="00157C90"/>
    <w:rsid w:val="0016392C"/>
    <w:rsid w:val="00163A15"/>
    <w:rsid w:val="00164363"/>
    <w:rsid w:val="00166E7D"/>
    <w:rsid w:val="001677BE"/>
    <w:rsid w:val="001739BF"/>
    <w:rsid w:val="00174A7A"/>
    <w:rsid w:val="00175AA6"/>
    <w:rsid w:val="001765BF"/>
    <w:rsid w:val="0017684E"/>
    <w:rsid w:val="00177E74"/>
    <w:rsid w:val="001815DC"/>
    <w:rsid w:val="00184799"/>
    <w:rsid w:val="001919FC"/>
    <w:rsid w:val="001923F5"/>
    <w:rsid w:val="001946F0"/>
    <w:rsid w:val="0019628A"/>
    <w:rsid w:val="001964CE"/>
    <w:rsid w:val="001A2E5C"/>
    <w:rsid w:val="001A3876"/>
    <w:rsid w:val="001A3B58"/>
    <w:rsid w:val="001A4F6D"/>
    <w:rsid w:val="001A51FE"/>
    <w:rsid w:val="001A656A"/>
    <w:rsid w:val="001A725D"/>
    <w:rsid w:val="001B2261"/>
    <w:rsid w:val="001B34D1"/>
    <w:rsid w:val="001B3594"/>
    <w:rsid w:val="001B3E6F"/>
    <w:rsid w:val="001B6636"/>
    <w:rsid w:val="001B66D3"/>
    <w:rsid w:val="001C0DC1"/>
    <w:rsid w:val="001C2381"/>
    <w:rsid w:val="001C27D5"/>
    <w:rsid w:val="001C3BD2"/>
    <w:rsid w:val="001C69E2"/>
    <w:rsid w:val="001C7C30"/>
    <w:rsid w:val="001D03E6"/>
    <w:rsid w:val="001D04BF"/>
    <w:rsid w:val="001D37AD"/>
    <w:rsid w:val="001D43BA"/>
    <w:rsid w:val="001D4ADF"/>
    <w:rsid w:val="001D5495"/>
    <w:rsid w:val="001D62DF"/>
    <w:rsid w:val="001D7603"/>
    <w:rsid w:val="001E0CBB"/>
    <w:rsid w:val="001E1089"/>
    <w:rsid w:val="001E1BF4"/>
    <w:rsid w:val="001E1D76"/>
    <w:rsid w:val="001E225C"/>
    <w:rsid w:val="001E2390"/>
    <w:rsid w:val="001E276A"/>
    <w:rsid w:val="001E3C97"/>
    <w:rsid w:val="001E5252"/>
    <w:rsid w:val="001E593E"/>
    <w:rsid w:val="001E63FB"/>
    <w:rsid w:val="001E6BC8"/>
    <w:rsid w:val="001E75C1"/>
    <w:rsid w:val="001F090B"/>
    <w:rsid w:val="001F13B7"/>
    <w:rsid w:val="001F22AF"/>
    <w:rsid w:val="001F3028"/>
    <w:rsid w:val="001F5486"/>
    <w:rsid w:val="001F5817"/>
    <w:rsid w:val="001F64AC"/>
    <w:rsid w:val="001F6F68"/>
    <w:rsid w:val="002010CA"/>
    <w:rsid w:val="0020174A"/>
    <w:rsid w:val="00202547"/>
    <w:rsid w:val="00204CCB"/>
    <w:rsid w:val="002062DF"/>
    <w:rsid w:val="00206354"/>
    <w:rsid w:val="00206EE5"/>
    <w:rsid w:val="00210673"/>
    <w:rsid w:val="00210B7D"/>
    <w:rsid w:val="002111C6"/>
    <w:rsid w:val="00212CC0"/>
    <w:rsid w:val="00215877"/>
    <w:rsid w:val="002159E6"/>
    <w:rsid w:val="00217FF0"/>
    <w:rsid w:val="00220159"/>
    <w:rsid w:val="00220198"/>
    <w:rsid w:val="002211EA"/>
    <w:rsid w:val="002232A2"/>
    <w:rsid w:val="00224903"/>
    <w:rsid w:val="00226DF9"/>
    <w:rsid w:val="0022705E"/>
    <w:rsid w:val="00231234"/>
    <w:rsid w:val="00231680"/>
    <w:rsid w:val="002331B3"/>
    <w:rsid w:val="00236220"/>
    <w:rsid w:val="00237669"/>
    <w:rsid w:val="00237D69"/>
    <w:rsid w:val="00242158"/>
    <w:rsid w:val="00242D44"/>
    <w:rsid w:val="002436D4"/>
    <w:rsid w:val="0024475D"/>
    <w:rsid w:val="0024500A"/>
    <w:rsid w:val="00246333"/>
    <w:rsid w:val="002474EC"/>
    <w:rsid w:val="00247538"/>
    <w:rsid w:val="002477FF"/>
    <w:rsid w:val="002508CE"/>
    <w:rsid w:val="00251275"/>
    <w:rsid w:val="00252659"/>
    <w:rsid w:val="0025472B"/>
    <w:rsid w:val="00254C7C"/>
    <w:rsid w:val="00254D9D"/>
    <w:rsid w:val="0025622A"/>
    <w:rsid w:val="00257007"/>
    <w:rsid w:val="00257F5F"/>
    <w:rsid w:val="0026179A"/>
    <w:rsid w:val="00262E72"/>
    <w:rsid w:val="00264F02"/>
    <w:rsid w:val="00266551"/>
    <w:rsid w:val="0026694A"/>
    <w:rsid w:val="002673B6"/>
    <w:rsid w:val="002701D3"/>
    <w:rsid w:val="0027070E"/>
    <w:rsid w:val="002721C7"/>
    <w:rsid w:val="00273A99"/>
    <w:rsid w:val="00274C6C"/>
    <w:rsid w:val="00275879"/>
    <w:rsid w:val="00276922"/>
    <w:rsid w:val="00280993"/>
    <w:rsid w:val="002822CA"/>
    <w:rsid w:val="00283FC5"/>
    <w:rsid w:val="0028465B"/>
    <w:rsid w:val="00284AFE"/>
    <w:rsid w:val="00286837"/>
    <w:rsid w:val="00287524"/>
    <w:rsid w:val="002875AF"/>
    <w:rsid w:val="00290057"/>
    <w:rsid w:val="002923A6"/>
    <w:rsid w:val="002927AD"/>
    <w:rsid w:val="00292ABB"/>
    <w:rsid w:val="00292C5B"/>
    <w:rsid w:val="002931E4"/>
    <w:rsid w:val="00296301"/>
    <w:rsid w:val="002A0052"/>
    <w:rsid w:val="002A298E"/>
    <w:rsid w:val="002A29D7"/>
    <w:rsid w:val="002A2C33"/>
    <w:rsid w:val="002A3C0E"/>
    <w:rsid w:val="002A4331"/>
    <w:rsid w:val="002A59E3"/>
    <w:rsid w:val="002A5E3F"/>
    <w:rsid w:val="002A5E40"/>
    <w:rsid w:val="002A62F9"/>
    <w:rsid w:val="002A6829"/>
    <w:rsid w:val="002A6A10"/>
    <w:rsid w:val="002B2C8E"/>
    <w:rsid w:val="002B3108"/>
    <w:rsid w:val="002B4669"/>
    <w:rsid w:val="002B4AFB"/>
    <w:rsid w:val="002B6B86"/>
    <w:rsid w:val="002C0CE8"/>
    <w:rsid w:val="002C1031"/>
    <w:rsid w:val="002C1603"/>
    <w:rsid w:val="002C2B95"/>
    <w:rsid w:val="002C3149"/>
    <w:rsid w:val="002C317D"/>
    <w:rsid w:val="002C342B"/>
    <w:rsid w:val="002C3455"/>
    <w:rsid w:val="002C3B96"/>
    <w:rsid w:val="002C4581"/>
    <w:rsid w:val="002C4DA1"/>
    <w:rsid w:val="002C5639"/>
    <w:rsid w:val="002C5BF0"/>
    <w:rsid w:val="002C71E6"/>
    <w:rsid w:val="002D2804"/>
    <w:rsid w:val="002D3B53"/>
    <w:rsid w:val="002D6899"/>
    <w:rsid w:val="002D6EA8"/>
    <w:rsid w:val="002D6EF1"/>
    <w:rsid w:val="002E1A10"/>
    <w:rsid w:val="002E21E6"/>
    <w:rsid w:val="002E59A3"/>
    <w:rsid w:val="002F1493"/>
    <w:rsid w:val="002F3351"/>
    <w:rsid w:val="00301562"/>
    <w:rsid w:val="00303048"/>
    <w:rsid w:val="0030442D"/>
    <w:rsid w:val="003125FF"/>
    <w:rsid w:val="00312E4F"/>
    <w:rsid w:val="00313282"/>
    <w:rsid w:val="00313BBB"/>
    <w:rsid w:val="00314DC6"/>
    <w:rsid w:val="003158D4"/>
    <w:rsid w:val="00317891"/>
    <w:rsid w:val="003179B7"/>
    <w:rsid w:val="00320309"/>
    <w:rsid w:val="00321150"/>
    <w:rsid w:val="00322E85"/>
    <w:rsid w:val="00325E94"/>
    <w:rsid w:val="00326664"/>
    <w:rsid w:val="00327658"/>
    <w:rsid w:val="003303E3"/>
    <w:rsid w:val="00331F33"/>
    <w:rsid w:val="0033461C"/>
    <w:rsid w:val="003355D2"/>
    <w:rsid w:val="00340076"/>
    <w:rsid w:val="00340158"/>
    <w:rsid w:val="00340957"/>
    <w:rsid w:val="0034121E"/>
    <w:rsid w:val="00341A55"/>
    <w:rsid w:val="00344072"/>
    <w:rsid w:val="00347766"/>
    <w:rsid w:val="00351459"/>
    <w:rsid w:val="003517DB"/>
    <w:rsid w:val="00357104"/>
    <w:rsid w:val="003613ED"/>
    <w:rsid w:val="0036173C"/>
    <w:rsid w:val="00362256"/>
    <w:rsid w:val="00363763"/>
    <w:rsid w:val="003645BB"/>
    <w:rsid w:val="00366CAD"/>
    <w:rsid w:val="00370437"/>
    <w:rsid w:val="0037136B"/>
    <w:rsid w:val="0037243A"/>
    <w:rsid w:val="00373190"/>
    <w:rsid w:val="00373D2F"/>
    <w:rsid w:val="00374A81"/>
    <w:rsid w:val="00375AC1"/>
    <w:rsid w:val="00376196"/>
    <w:rsid w:val="00376B80"/>
    <w:rsid w:val="00376BE3"/>
    <w:rsid w:val="00382731"/>
    <w:rsid w:val="00385074"/>
    <w:rsid w:val="00385B4D"/>
    <w:rsid w:val="00385CEF"/>
    <w:rsid w:val="00387266"/>
    <w:rsid w:val="003931D4"/>
    <w:rsid w:val="0039402C"/>
    <w:rsid w:val="00394A95"/>
    <w:rsid w:val="00395ACF"/>
    <w:rsid w:val="003961C6"/>
    <w:rsid w:val="0039687C"/>
    <w:rsid w:val="00396A1E"/>
    <w:rsid w:val="00396C06"/>
    <w:rsid w:val="003A3334"/>
    <w:rsid w:val="003A54DE"/>
    <w:rsid w:val="003A5DC5"/>
    <w:rsid w:val="003A6BD1"/>
    <w:rsid w:val="003A7D69"/>
    <w:rsid w:val="003B1073"/>
    <w:rsid w:val="003B137B"/>
    <w:rsid w:val="003B16EC"/>
    <w:rsid w:val="003B2A7D"/>
    <w:rsid w:val="003B3388"/>
    <w:rsid w:val="003B37A7"/>
    <w:rsid w:val="003B3AFF"/>
    <w:rsid w:val="003C1336"/>
    <w:rsid w:val="003C1D67"/>
    <w:rsid w:val="003C1FF7"/>
    <w:rsid w:val="003C5230"/>
    <w:rsid w:val="003C7FE2"/>
    <w:rsid w:val="003D0A2B"/>
    <w:rsid w:val="003D154D"/>
    <w:rsid w:val="003D22D9"/>
    <w:rsid w:val="003D4705"/>
    <w:rsid w:val="003D4CEC"/>
    <w:rsid w:val="003D55E4"/>
    <w:rsid w:val="003D5C8D"/>
    <w:rsid w:val="003D61F2"/>
    <w:rsid w:val="003D76F7"/>
    <w:rsid w:val="003E23BC"/>
    <w:rsid w:val="003E2A19"/>
    <w:rsid w:val="003E33C5"/>
    <w:rsid w:val="003E45A1"/>
    <w:rsid w:val="003E45AB"/>
    <w:rsid w:val="003E46A7"/>
    <w:rsid w:val="003E48FC"/>
    <w:rsid w:val="003E5CB7"/>
    <w:rsid w:val="003E6911"/>
    <w:rsid w:val="003E6F9A"/>
    <w:rsid w:val="003F3823"/>
    <w:rsid w:val="003F530B"/>
    <w:rsid w:val="00400654"/>
    <w:rsid w:val="004012CC"/>
    <w:rsid w:val="00401563"/>
    <w:rsid w:val="004020D5"/>
    <w:rsid w:val="0040289E"/>
    <w:rsid w:val="00402936"/>
    <w:rsid w:val="00402B82"/>
    <w:rsid w:val="00403356"/>
    <w:rsid w:val="00403AA5"/>
    <w:rsid w:val="00403B99"/>
    <w:rsid w:val="00404A11"/>
    <w:rsid w:val="00404B41"/>
    <w:rsid w:val="00405E9F"/>
    <w:rsid w:val="004077FA"/>
    <w:rsid w:val="004110D8"/>
    <w:rsid w:val="00411F1F"/>
    <w:rsid w:val="00415F5F"/>
    <w:rsid w:val="00416805"/>
    <w:rsid w:val="00416896"/>
    <w:rsid w:val="00420412"/>
    <w:rsid w:val="00421660"/>
    <w:rsid w:val="00421BE8"/>
    <w:rsid w:val="00421F1C"/>
    <w:rsid w:val="00423446"/>
    <w:rsid w:val="00423F4F"/>
    <w:rsid w:val="00424E19"/>
    <w:rsid w:val="0042699E"/>
    <w:rsid w:val="00427264"/>
    <w:rsid w:val="00427D53"/>
    <w:rsid w:val="00432C87"/>
    <w:rsid w:val="00434789"/>
    <w:rsid w:val="00435FBB"/>
    <w:rsid w:val="004369B7"/>
    <w:rsid w:val="0043748C"/>
    <w:rsid w:val="00440AEA"/>
    <w:rsid w:val="00441BFF"/>
    <w:rsid w:val="004430D1"/>
    <w:rsid w:val="00443977"/>
    <w:rsid w:val="004449A3"/>
    <w:rsid w:val="0044550A"/>
    <w:rsid w:val="00446579"/>
    <w:rsid w:val="00447475"/>
    <w:rsid w:val="00447E4F"/>
    <w:rsid w:val="0045000F"/>
    <w:rsid w:val="00451B13"/>
    <w:rsid w:val="0045253B"/>
    <w:rsid w:val="00453568"/>
    <w:rsid w:val="0045408E"/>
    <w:rsid w:val="00454B71"/>
    <w:rsid w:val="004618CE"/>
    <w:rsid w:val="004642A3"/>
    <w:rsid w:val="00465A31"/>
    <w:rsid w:val="00465AFC"/>
    <w:rsid w:val="00471A77"/>
    <w:rsid w:val="00472931"/>
    <w:rsid w:val="004757FE"/>
    <w:rsid w:val="00475C6D"/>
    <w:rsid w:val="00475FBE"/>
    <w:rsid w:val="00476589"/>
    <w:rsid w:val="00481320"/>
    <w:rsid w:val="0048147F"/>
    <w:rsid w:val="004818D8"/>
    <w:rsid w:val="0048203B"/>
    <w:rsid w:val="004831D2"/>
    <w:rsid w:val="00483240"/>
    <w:rsid w:val="00483820"/>
    <w:rsid w:val="004838C9"/>
    <w:rsid w:val="00483CED"/>
    <w:rsid w:val="00484A8F"/>
    <w:rsid w:val="004850E9"/>
    <w:rsid w:val="0048548C"/>
    <w:rsid w:val="004858FB"/>
    <w:rsid w:val="00485A20"/>
    <w:rsid w:val="00487223"/>
    <w:rsid w:val="00490A0D"/>
    <w:rsid w:val="00490CF8"/>
    <w:rsid w:val="00491BDE"/>
    <w:rsid w:val="004928DF"/>
    <w:rsid w:val="00494533"/>
    <w:rsid w:val="00494944"/>
    <w:rsid w:val="00495175"/>
    <w:rsid w:val="00495E86"/>
    <w:rsid w:val="004A0B78"/>
    <w:rsid w:val="004A0D7A"/>
    <w:rsid w:val="004A4C27"/>
    <w:rsid w:val="004A5F48"/>
    <w:rsid w:val="004A6179"/>
    <w:rsid w:val="004A6D8E"/>
    <w:rsid w:val="004B03FC"/>
    <w:rsid w:val="004B1009"/>
    <w:rsid w:val="004B1BFC"/>
    <w:rsid w:val="004B2657"/>
    <w:rsid w:val="004B26BA"/>
    <w:rsid w:val="004B32C4"/>
    <w:rsid w:val="004B3C89"/>
    <w:rsid w:val="004B3E0E"/>
    <w:rsid w:val="004B418B"/>
    <w:rsid w:val="004B41DF"/>
    <w:rsid w:val="004B47F2"/>
    <w:rsid w:val="004B73D2"/>
    <w:rsid w:val="004B79D0"/>
    <w:rsid w:val="004C5D02"/>
    <w:rsid w:val="004D04EA"/>
    <w:rsid w:val="004D1888"/>
    <w:rsid w:val="004D439B"/>
    <w:rsid w:val="004D45E6"/>
    <w:rsid w:val="004D6223"/>
    <w:rsid w:val="004D6898"/>
    <w:rsid w:val="004E271F"/>
    <w:rsid w:val="004E5A5B"/>
    <w:rsid w:val="004F097D"/>
    <w:rsid w:val="004F3F8C"/>
    <w:rsid w:val="004F4A3D"/>
    <w:rsid w:val="004F5F5B"/>
    <w:rsid w:val="004F6AB4"/>
    <w:rsid w:val="004F6EDE"/>
    <w:rsid w:val="004F711E"/>
    <w:rsid w:val="004F7247"/>
    <w:rsid w:val="004F7DAB"/>
    <w:rsid w:val="00501E57"/>
    <w:rsid w:val="00502497"/>
    <w:rsid w:val="00502A80"/>
    <w:rsid w:val="0050313D"/>
    <w:rsid w:val="00504C4D"/>
    <w:rsid w:val="00505F53"/>
    <w:rsid w:val="0050762E"/>
    <w:rsid w:val="005108FF"/>
    <w:rsid w:val="00513077"/>
    <w:rsid w:val="00515AE9"/>
    <w:rsid w:val="005169F6"/>
    <w:rsid w:val="00517906"/>
    <w:rsid w:val="005179BB"/>
    <w:rsid w:val="0052095D"/>
    <w:rsid w:val="00520AC4"/>
    <w:rsid w:val="00522223"/>
    <w:rsid w:val="005249D5"/>
    <w:rsid w:val="00525F0E"/>
    <w:rsid w:val="0052621B"/>
    <w:rsid w:val="005272C4"/>
    <w:rsid w:val="005274D8"/>
    <w:rsid w:val="00531C4B"/>
    <w:rsid w:val="0053347F"/>
    <w:rsid w:val="00533DA8"/>
    <w:rsid w:val="00534037"/>
    <w:rsid w:val="005351D6"/>
    <w:rsid w:val="00535F21"/>
    <w:rsid w:val="00536C40"/>
    <w:rsid w:val="00537459"/>
    <w:rsid w:val="005375F4"/>
    <w:rsid w:val="00542CF8"/>
    <w:rsid w:val="00546FE2"/>
    <w:rsid w:val="0055007C"/>
    <w:rsid w:val="00551268"/>
    <w:rsid w:val="005527EE"/>
    <w:rsid w:val="00555B95"/>
    <w:rsid w:val="00556B71"/>
    <w:rsid w:val="00556CFF"/>
    <w:rsid w:val="00560770"/>
    <w:rsid w:val="00562793"/>
    <w:rsid w:val="00562C49"/>
    <w:rsid w:val="00562FE0"/>
    <w:rsid w:val="00563F14"/>
    <w:rsid w:val="00565E24"/>
    <w:rsid w:val="0056679F"/>
    <w:rsid w:val="0056705A"/>
    <w:rsid w:val="0057111F"/>
    <w:rsid w:val="005728CC"/>
    <w:rsid w:val="0057606F"/>
    <w:rsid w:val="0057667E"/>
    <w:rsid w:val="00576B09"/>
    <w:rsid w:val="005777A6"/>
    <w:rsid w:val="00577F8D"/>
    <w:rsid w:val="0058008A"/>
    <w:rsid w:val="005822FC"/>
    <w:rsid w:val="00582F43"/>
    <w:rsid w:val="00584111"/>
    <w:rsid w:val="0058498D"/>
    <w:rsid w:val="00585C42"/>
    <w:rsid w:val="0058787C"/>
    <w:rsid w:val="00587B7E"/>
    <w:rsid w:val="00591190"/>
    <w:rsid w:val="005923A6"/>
    <w:rsid w:val="00592A48"/>
    <w:rsid w:val="00593146"/>
    <w:rsid w:val="0059398C"/>
    <w:rsid w:val="00595619"/>
    <w:rsid w:val="00596600"/>
    <w:rsid w:val="005973F7"/>
    <w:rsid w:val="005974AE"/>
    <w:rsid w:val="005A330B"/>
    <w:rsid w:val="005A363D"/>
    <w:rsid w:val="005A68E9"/>
    <w:rsid w:val="005B5239"/>
    <w:rsid w:val="005B564A"/>
    <w:rsid w:val="005B6730"/>
    <w:rsid w:val="005C1315"/>
    <w:rsid w:val="005C28F2"/>
    <w:rsid w:val="005C36AF"/>
    <w:rsid w:val="005C5E76"/>
    <w:rsid w:val="005C7BFE"/>
    <w:rsid w:val="005D2019"/>
    <w:rsid w:val="005D27D7"/>
    <w:rsid w:val="005D4627"/>
    <w:rsid w:val="005D5747"/>
    <w:rsid w:val="005D5ADD"/>
    <w:rsid w:val="005D6668"/>
    <w:rsid w:val="005D7666"/>
    <w:rsid w:val="005E038D"/>
    <w:rsid w:val="005E1896"/>
    <w:rsid w:val="005E4CBF"/>
    <w:rsid w:val="005E52C7"/>
    <w:rsid w:val="005E5B1E"/>
    <w:rsid w:val="005E67D5"/>
    <w:rsid w:val="005E688A"/>
    <w:rsid w:val="005E7C53"/>
    <w:rsid w:val="005F101D"/>
    <w:rsid w:val="005F14F1"/>
    <w:rsid w:val="005F2144"/>
    <w:rsid w:val="005F3AB4"/>
    <w:rsid w:val="005F4086"/>
    <w:rsid w:val="005F52B5"/>
    <w:rsid w:val="005F5FF2"/>
    <w:rsid w:val="005F69DD"/>
    <w:rsid w:val="005F6B83"/>
    <w:rsid w:val="005F7BBF"/>
    <w:rsid w:val="006000CC"/>
    <w:rsid w:val="0060073E"/>
    <w:rsid w:val="00606F95"/>
    <w:rsid w:val="0060725D"/>
    <w:rsid w:val="00607987"/>
    <w:rsid w:val="00612B39"/>
    <w:rsid w:val="00614F76"/>
    <w:rsid w:val="0061510C"/>
    <w:rsid w:val="00616644"/>
    <w:rsid w:val="00617C8A"/>
    <w:rsid w:val="00620778"/>
    <w:rsid w:val="006239AC"/>
    <w:rsid w:val="006255CD"/>
    <w:rsid w:val="00625A65"/>
    <w:rsid w:val="00625ED4"/>
    <w:rsid w:val="00626A96"/>
    <w:rsid w:val="00630CBE"/>
    <w:rsid w:val="006329D7"/>
    <w:rsid w:val="00633347"/>
    <w:rsid w:val="0063560C"/>
    <w:rsid w:val="006427A0"/>
    <w:rsid w:val="00643E89"/>
    <w:rsid w:val="0064445B"/>
    <w:rsid w:val="00644BCF"/>
    <w:rsid w:val="00645129"/>
    <w:rsid w:val="006504F7"/>
    <w:rsid w:val="0065104E"/>
    <w:rsid w:val="0065192B"/>
    <w:rsid w:val="00651AF6"/>
    <w:rsid w:val="00651C9C"/>
    <w:rsid w:val="00653021"/>
    <w:rsid w:val="00653D1C"/>
    <w:rsid w:val="006541E0"/>
    <w:rsid w:val="0066151E"/>
    <w:rsid w:val="006620CA"/>
    <w:rsid w:val="006628B0"/>
    <w:rsid w:val="00663087"/>
    <w:rsid w:val="006638CD"/>
    <w:rsid w:val="00664204"/>
    <w:rsid w:val="0066483F"/>
    <w:rsid w:val="00665BE2"/>
    <w:rsid w:val="00667229"/>
    <w:rsid w:val="00667DB0"/>
    <w:rsid w:val="00671589"/>
    <w:rsid w:val="00675A41"/>
    <w:rsid w:val="00677BD5"/>
    <w:rsid w:val="00680A8A"/>
    <w:rsid w:val="00684B57"/>
    <w:rsid w:val="00686300"/>
    <w:rsid w:val="006876AB"/>
    <w:rsid w:val="00690843"/>
    <w:rsid w:val="00690C7D"/>
    <w:rsid w:val="006942FA"/>
    <w:rsid w:val="00694A7A"/>
    <w:rsid w:val="00696030"/>
    <w:rsid w:val="006A15EE"/>
    <w:rsid w:val="006A173E"/>
    <w:rsid w:val="006A1848"/>
    <w:rsid w:val="006A2BEB"/>
    <w:rsid w:val="006A2F18"/>
    <w:rsid w:val="006A6BE0"/>
    <w:rsid w:val="006A79D0"/>
    <w:rsid w:val="006B0206"/>
    <w:rsid w:val="006B162D"/>
    <w:rsid w:val="006B2782"/>
    <w:rsid w:val="006B3625"/>
    <w:rsid w:val="006B3696"/>
    <w:rsid w:val="006B474C"/>
    <w:rsid w:val="006B5C0A"/>
    <w:rsid w:val="006B6051"/>
    <w:rsid w:val="006B6341"/>
    <w:rsid w:val="006B7F44"/>
    <w:rsid w:val="006C21BF"/>
    <w:rsid w:val="006C3112"/>
    <w:rsid w:val="006C48C3"/>
    <w:rsid w:val="006C541D"/>
    <w:rsid w:val="006C7058"/>
    <w:rsid w:val="006D03CA"/>
    <w:rsid w:val="006D0951"/>
    <w:rsid w:val="006D0E2A"/>
    <w:rsid w:val="006D3EB1"/>
    <w:rsid w:val="006D6975"/>
    <w:rsid w:val="006E038B"/>
    <w:rsid w:val="006E1441"/>
    <w:rsid w:val="006E5FF4"/>
    <w:rsid w:val="006E76DB"/>
    <w:rsid w:val="006F2381"/>
    <w:rsid w:val="006F2910"/>
    <w:rsid w:val="006F4006"/>
    <w:rsid w:val="006F522D"/>
    <w:rsid w:val="006F5727"/>
    <w:rsid w:val="006F5F43"/>
    <w:rsid w:val="00702DCC"/>
    <w:rsid w:val="00703EEB"/>
    <w:rsid w:val="00705837"/>
    <w:rsid w:val="00705A63"/>
    <w:rsid w:val="00706281"/>
    <w:rsid w:val="00706DAD"/>
    <w:rsid w:val="00706EDB"/>
    <w:rsid w:val="00711500"/>
    <w:rsid w:val="00711A1B"/>
    <w:rsid w:val="00713AEB"/>
    <w:rsid w:val="00713E4C"/>
    <w:rsid w:val="00714EE1"/>
    <w:rsid w:val="0071601B"/>
    <w:rsid w:val="00716CC4"/>
    <w:rsid w:val="00720F59"/>
    <w:rsid w:val="007210EA"/>
    <w:rsid w:val="007220A6"/>
    <w:rsid w:val="00722123"/>
    <w:rsid w:val="00722690"/>
    <w:rsid w:val="00724425"/>
    <w:rsid w:val="0072477F"/>
    <w:rsid w:val="0072701A"/>
    <w:rsid w:val="007270BA"/>
    <w:rsid w:val="00727978"/>
    <w:rsid w:val="0073083B"/>
    <w:rsid w:val="00730B27"/>
    <w:rsid w:val="00732AD5"/>
    <w:rsid w:val="00733A30"/>
    <w:rsid w:val="00733CC4"/>
    <w:rsid w:val="00734145"/>
    <w:rsid w:val="00734447"/>
    <w:rsid w:val="007363F2"/>
    <w:rsid w:val="007366AD"/>
    <w:rsid w:val="00737389"/>
    <w:rsid w:val="007373EB"/>
    <w:rsid w:val="00740725"/>
    <w:rsid w:val="007407F5"/>
    <w:rsid w:val="00741084"/>
    <w:rsid w:val="00742B33"/>
    <w:rsid w:val="00743D82"/>
    <w:rsid w:val="00743DC1"/>
    <w:rsid w:val="00743F37"/>
    <w:rsid w:val="00745932"/>
    <w:rsid w:val="00745DDB"/>
    <w:rsid w:val="00746147"/>
    <w:rsid w:val="007501DF"/>
    <w:rsid w:val="00752556"/>
    <w:rsid w:val="007534E5"/>
    <w:rsid w:val="0075397B"/>
    <w:rsid w:val="00754CA1"/>
    <w:rsid w:val="00757437"/>
    <w:rsid w:val="00757FDC"/>
    <w:rsid w:val="00760505"/>
    <w:rsid w:val="00761787"/>
    <w:rsid w:val="007626D4"/>
    <w:rsid w:val="007627C0"/>
    <w:rsid w:val="0076326C"/>
    <w:rsid w:val="00763926"/>
    <w:rsid w:val="007700B4"/>
    <w:rsid w:val="007703C7"/>
    <w:rsid w:val="00770DDA"/>
    <w:rsid w:val="00772617"/>
    <w:rsid w:val="00774290"/>
    <w:rsid w:val="007745BE"/>
    <w:rsid w:val="00775EE1"/>
    <w:rsid w:val="0077648F"/>
    <w:rsid w:val="00776603"/>
    <w:rsid w:val="00776B29"/>
    <w:rsid w:val="00781832"/>
    <w:rsid w:val="00784B55"/>
    <w:rsid w:val="00784F47"/>
    <w:rsid w:val="00786DBC"/>
    <w:rsid w:val="0078766A"/>
    <w:rsid w:val="00791D4D"/>
    <w:rsid w:val="00791F31"/>
    <w:rsid w:val="00792EBC"/>
    <w:rsid w:val="00795CA9"/>
    <w:rsid w:val="00796A64"/>
    <w:rsid w:val="007A0E95"/>
    <w:rsid w:val="007A1D26"/>
    <w:rsid w:val="007A210B"/>
    <w:rsid w:val="007A27B2"/>
    <w:rsid w:val="007A3478"/>
    <w:rsid w:val="007A3852"/>
    <w:rsid w:val="007A458B"/>
    <w:rsid w:val="007A4C70"/>
    <w:rsid w:val="007A6A1E"/>
    <w:rsid w:val="007A6FC1"/>
    <w:rsid w:val="007A735B"/>
    <w:rsid w:val="007B0C44"/>
    <w:rsid w:val="007B2C9D"/>
    <w:rsid w:val="007B3D7C"/>
    <w:rsid w:val="007B496F"/>
    <w:rsid w:val="007B526F"/>
    <w:rsid w:val="007B5FBD"/>
    <w:rsid w:val="007B6057"/>
    <w:rsid w:val="007B68CB"/>
    <w:rsid w:val="007B75BB"/>
    <w:rsid w:val="007C15DD"/>
    <w:rsid w:val="007C1953"/>
    <w:rsid w:val="007C1DC3"/>
    <w:rsid w:val="007C3643"/>
    <w:rsid w:val="007C3BD7"/>
    <w:rsid w:val="007C4993"/>
    <w:rsid w:val="007C4F8B"/>
    <w:rsid w:val="007C70C1"/>
    <w:rsid w:val="007C76E1"/>
    <w:rsid w:val="007D2327"/>
    <w:rsid w:val="007D4B4E"/>
    <w:rsid w:val="007D4C5F"/>
    <w:rsid w:val="007D60D5"/>
    <w:rsid w:val="007E0429"/>
    <w:rsid w:val="007E0571"/>
    <w:rsid w:val="007E3630"/>
    <w:rsid w:val="007E66A4"/>
    <w:rsid w:val="007E7EB6"/>
    <w:rsid w:val="007F02D8"/>
    <w:rsid w:val="007F1C48"/>
    <w:rsid w:val="007F2240"/>
    <w:rsid w:val="007F31F1"/>
    <w:rsid w:val="007F4584"/>
    <w:rsid w:val="007F50B6"/>
    <w:rsid w:val="007F65BB"/>
    <w:rsid w:val="007F7B9B"/>
    <w:rsid w:val="007F7E49"/>
    <w:rsid w:val="00800241"/>
    <w:rsid w:val="008010B1"/>
    <w:rsid w:val="008011AF"/>
    <w:rsid w:val="00801806"/>
    <w:rsid w:val="00802272"/>
    <w:rsid w:val="008033AB"/>
    <w:rsid w:val="00804067"/>
    <w:rsid w:val="00805CDE"/>
    <w:rsid w:val="008063C1"/>
    <w:rsid w:val="008143F1"/>
    <w:rsid w:val="00815AAB"/>
    <w:rsid w:val="008165C7"/>
    <w:rsid w:val="008212E5"/>
    <w:rsid w:val="0082191A"/>
    <w:rsid w:val="008232BD"/>
    <w:rsid w:val="008256CA"/>
    <w:rsid w:val="00825BD7"/>
    <w:rsid w:val="00830C74"/>
    <w:rsid w:val="00831BCD"/>
    <w:rsid w:val="00832726"/>
    <w:rsid w:val="00834190"/>
    <w:rsid w:val="00836332"/>
    <w:rsid w:val="00836A8F"/>
    <w:rsid w:val="008376FB"/>
    <w:rsid w:val="00842BAC"/>
    <w:rsid w:val="00843028"/>
    <w:rsid w:val="00844080"/>
    <w:rsid w:val="00844CEF"/>
    <w:rsid w:val="00844ECA"/>
    <w:rsid w:val="00844FFF"/>
    <w:rsid w:val="008457C0"/>
    <w:rsid w:val="00852DB7"/>
    <w:rsid w:val="00854195"/>
    <w:rsid w:val="008543D0"/>
    <w:rsid w:val="00854C62"/>
    <w:rsid w:val="00855492"/>
    <w:rsid w:val="008566C4"/>
    <w:rsid w:val="00857E86"/>
    <w:rsid w:val="008607DE"/>
    <w:rsid w:val="008609BE"/>
    <w:rsid w:val="00862725"/>
    <w:rsid w:val="00864FA2"/>
    <w:rsid w:val="0086580C"/>
    <w:rsid w:val="00865F32"/>
    <w:rsid w:val="00866031"/>
    <w:rsid w:val="00866A8E"/>
    <w:rsid w:val="008714DF"/>
    <w:rsid w:val="008737D1"/>
    <w:rsid w:val="00873FFE"/>
    <w:rsid w:val="00874C5D"/>
    <w:rsid w:val="00874D0B"/>
    <w:rsid w:val="0087530F"/>
    <w:rsid w:val="0087586A"/>
    <w:rsid w:val="00876EAA"/>
    <w:rsid w:val="00876F37"/>
    <w:rsid w:val="00880465"/>
    <w:rsid w:val="00880636"/>
    <w:rsid w:val="00880885"/>
    <w:rsid w:val="008808F8"/>
    <w:rsid w:val="0088151D"/>
    <w:rsid w:val="00883BDF"/>
    <w:rsid w:val="0088444F"/>
    <w:rsid w:val="008852B1"/>
    <w:rsid w:val="0089092C"/>
    <w:rsid w:val="00891DB6"/>
    <w:rsid w:val="00892BCB"/>
    <w:rsid w:val="00892EBE"/>
    <w:rsid w:val="0089313D"/>
    <w:rsid w:val="008943DB"/>
    <w:rsid w:val="008A3739"/>
    <w:rsid w:val="008A3E4F"/>
    <w:rsid w:val="008A44DC"/>
    <w:rsid w:val="008A5D57"/>
    <w:rsid w:val="008B01A0"/>
    <w:rsid w:val="008B0EC1"/>
    <w:rsid w:val="008B1A31"/>
    <w:rsid w:val="008B2887"/>
    <w:rsid w:val="008B42BA"/>
    <w:rsid w:val="008B4FB8"/>
    <w:rsid w:val="008B60BC"/>
    <w:rsid w:val="008B74A0"/>
    <w:rsid w:val="008C2034"/>
    <w:rsid w:val="008C40DA"/>
    <w:rsid w:val="008C433C"/>
    <w:rsid w:val="008C454A"/>
    <w:rsid w:val="008C49F7"/>
    <w:rsid w:val="008C4DD3"/>
    <w:rsid w:val="008C7AD6"/>
    <w:rsid w:val="008D0614"/>
    <w:rsid w:val="008D361B"/>
    <w:rsid w:val="008D397B"/>
    <w:rsid w:val="008D5FAF"/>
    <w:rsid w:val="008D6891"/>
    <w:rsid w:val="008D6EF6"/>
    <w:rsid w:val="008D7158"/>
    <w:rsid w:val="008D7D44"/>
    <w:rsid w:val="008E1F8B"/>
    <w:rsid w:val="008E2784"/>
    <w:rsid w:val="008E5426"/>
    <w:rsid w:val="008E5EF2"/>
    <w:rsid w:val="008E6CB1"/>
    <w:rsid w:val="008F4A3B"/>
    <w:rsid w:val="008F6620"/>
    <w:rsid w:val="00900EB5"/>
    <w:rsid w:val="00901288"/>
    <w:rsid w:val="009025F4"/>
    <w:rsid w:val="00903A53"/>
    <w:rsid w:val="00903B8F"/>
    <w:rsid w:val="00903F7C"/>
    <w:rsid w:val="0090710D"/>
    <w:rsid w:val="00913BE1"/>
    <w:rsid w:val="00914652"/>
    <w:rsid w:val="00914E44"/>
    <w:rsid w:val="0091551A"/>
    <w:rsid w:val="00915AB3"/>
    <w:rsid w:val="0091687B"/>
    <w:rsid w:val="009168BF"/>
    <w:rsid w:val="0091734F"/>
    <w:rsid w:val="009216BD"/>
    <w:rsid w:val="00921C24"/>
    <w:rsid w:val="00923388"/>
    <w:rsid w:val="00924D9D"/>
    <w:rsid w:val="00925498"/>
    <w:rsid w:val="00926D67"/>
    <w:rsid w:val="00926E96"/>
    <w:rsid w:val="00927223"/>
    <w:rsid w:val="0092782C"/>
    <w:rsid w:val="00927A69"/>
    <w:rsid w:val="0093044C"/>
    <w:rsid w:val="00930782"/>
    <w:rsid w:val="00932EE7"/>
    <w:rsid w:val="00934AC7"/>
    <w:rsid w:val="00935290"/>
    <w:rsid w:val="00936E50"/>
    <w:rsid w:val="00942195"/>
    <w:rsid w:val="00942E57"/>
    <w:rsid w:val="00944680"/>
    <w:rsid w:val="00944CD3"/>
    <w:rsid w:val="00946425"/>
    <w:rsid w:val="009464C8"/>
    <w:rsid w:val="009504B0"/>
    <w:rsid w:val="00951AF5"/>
    <w:rsid w:val="0095249D"/>
    <w:rsid w:val="00952C42"/>
    <w:rsid w:val="0095579F"/>
    <w:rsid w:val="00956552"/>
    <w:rsid w:val="009604A9"/>
    <w:rsid w:val="00960C6A"/>
    <w:rsid w:val="00962605"/>
    <w:rsid w:val="00963BA5"/>
    <w:rsid w:val="00971DC7"/>
    <w:rsid w:val="0097337D"/>
    <w:rsid w:val="0097375E"/>
    <w:rsid w:val="00974358"/>
    <w:rsid w:val="00974AB4"/>
    <w:rsid w:val="009754D6"/>
    <w:rsid w:val="00977515"/>
    <w:rsid w:val="00980840"/>
    <w:rsid w:val="00980D2C"/>
    <w:rsid w:val="00982CBA"/>
    <w:rsid w:val="00983FF8"/>
    <w:rsid w:val="00984F61"/>
    <w:rsid w:val="00990DA3"/>
    <w:rsid w:val="009919D9"/>
    <w:rsid w:val="00991A8E"/>
    <w:rsid w:val="00991C5E"/>
    <w:rsid w:val="00994C1A"/>
    <w:rsid w:val="00996068"/>
    <w:rsid w:val="00996DD6"/>
    <w:rsid w:val="009A1754"/>
    <w:rsid w:val="009A1DB9"/>
    <w:rsid w:val="009A2492"/>
    <w:rsid w:val="009A29F4"/>
    <w:rsid w:val="009A388B"/>
    <w:rsid w:val="009A400E"/>
    <w:rsid w:val="009A6CFA"/>
    <w:rsid w:val="009A73D0"/>
    <w:rsid w:val="009B1B69"/>
    <w:rsid w:val="009B340A"/>
    <w:rsid w:val="009B358B"/>
    <w:rsid w:val="009B35C8"/>
    <w:rsid w:val="009B3D8E"/>
    <w:rsid w:val="009B4D23"/>
    <w:rsid w:val="009B627E"/>
    <w:rsid w:val="009B67E8"/>
    <w:rsid w:val="009C1083"/>
    <w:rsid w:val="009C73E5"/>
    <w:rsid w:val="009C76F2"/>
    <w:rsid w:val="009D10F6"/>
    <w:rsid w:val="009D16EF"/>
    <w:rsid w:val="009D25D1"/>
    <w:rsid w:val="009D3DE5"/>
    <w:rsid w:val="009D437E"/>
    <w:rsid w:val="009D4393"/>
    <w:rsid w:val="009E09D9"/>
    <w:rsid w:val="009E169E"/>
    <w:rsid w:val="009E56C3"/>
    <w:rsid w:val="009E5A31"/>
    <w:rsid w:val="009E5C0C"/>
    <w:rsid w:val="009E68AE"/>
    <w:rsid w:val="009F03D5"/>
    <w:rsid w:val="009F27A0"/>
    <w:rsid w:val="009F330D"/>
    <w:rsid w:val="009F37EC"/>
    <w:rsid w:val="009F3EAF"/>
    <w:rsid w:val="009F72B5"/>
    <w:rsid w:val="00A005CB"/>
    <w:rsid w:val="00A01808"/>
    <w:rsid w:val="00A01F16"/>
    <w:rsid w:val="00A02329"/>
    <w:rsid w:val="00A02A08"/>
    <w:rsid w:val="00A05685"/>
    <w:rsid w:val="00A0577E"/>
    <w:rsid w:val="00A05D32"/>
    <w:rsid w:val="00A069F6"/>
    <w:rsid w:val="00A076CD"/>
    <w:rsid w:val="00A07718"/>
    <w:rsid w:val="00A10058"/>
    <w:rsid w:val="00A102D8"/>
    <w:rsid w:val="00A104DB"/>
    <w:rsid w:val="00A13DC5"/>
    <w:rsid w:val="00A1430E"/>
    <w:rsid w:val="00A16E43"/>
    <w:rsid w:val="00A207BC"/>
    <w:rsid w:val="00A20F01"/>
    <w:rsid w:val="00A22981"/>
    <w:rsid w:val="00A24007"/>
    <w:rsid w:val="00A255E8"/>
    <w:rsid w:val="00A25E24"/>
    <w:rsid w:val="00A26C04"/>
    <w:rsid w:val="00A32910"/>
    <w:rsid w:val="00A32D66"/>
    <w:rsid w:val="00A35A77"/>
    <w:rsid w:val="00A35CEA"/>
    <w:rsid w:val="00A37B92"/>
    <w:rsid w:val="00A37C15"/>
    <w:rsid w:val="00A40896"/>
    <w:rsid w:val="00A431A1"/>
    <w:rsid w:val="00A43DA6"/>
    <w:rsid w:val="00A4546F"/>
    <w:rsid w:val="00A45926"/>
    <w:rsid w:val="00A45BB7"/>
    <w:rsid w:val="00A4607B"/>
    <w:rsid w:val="00A46FE4"/>
    <w:rsid w:val="00A47E46"/>
    <w:rsid w:val="00A500BF"/>
    <w:rsid w:val="00A52450"/>
    <w:rsid w:val="00A52E77"/>
    <w:rsid w:val="00A52FE8"/>
    <w:rsid w:val="00A5302B"/>
    <w:rsid w:val="00A53CA0"/>
    <w:rsid w:val="00A556CB"/>
    <w:rsid w:val="00A5641D"/>
    <w:rsid w:val="00A57052"/>
    <w:rsid w:val="00A57A6E"/>
    <w:rsid w:val="00A57B81"/>
    <w:rsid w:val="00A61552"/>
    <w:rsid w:val="00A61AA5"/>
    <w:rsid w:val="00A61BB4"/>
    <w:rsid w:val="00A621CF"/>
    <w:rsid w:val="00A62CBD"/>
    <w:rsid w:val="00A63534"/>
    <w:rsid w:val="00A6447D"/>
    <w:rsid w:val="00A67054"/>
    <w:rsid w:val="00A71A2B"/>
    <w:rsid w:val="00A728B5"/>
    <w:rsid w:val="00A7546C"/>
    <w:rsid w:val="00A77B5D"/>
    <w:rsid w:val="00A77D84"/>
    <w:rsid w:val="00A801B6"/>
    <w:rsid w:val="00A81CE3"/>
    <w:rsid w:val="00A8619C"/>
    <w:rsid w:val="00A861BC"/>
    <w:rsid w:val="00A861E3"/>
    <w:rsid w:val="00A868D4"/>
    <w:rsid w:val="00A87DB3"/>
    <w:rsid w:val="00A92CC5"/>
    <w:rsid w:val="00A92D21"/>
    <w:rsid w:val="00A95EE4"/>
    <w:rsid w:val="00AA1F13"/>
    <w:rsid w:val="00AA2240"/>
    <w:rsid w:val="00AA24A1"/>
    <w:rsid w:val="00AA28DE"/>
    <w:rsid w:val="00AA3273"/>
    <w:rsid w:val="00AA369A"/>
    <w:rsid w:val="00AA3A12"/>
    <w:rsid w:val="00AA3DCC"/>
    <w:rsid w:val="00AA570D"/>
    <w:rsid w:val="00AA73AB"/>
    <w:rsid w:val="00AB1FB9"/>
    <w:rsid w:val="00AB254D"/>
    <w:rsid w:val="00AB27B1"/>
    <w:rsid w:val="00AB4F54"/>
    <w:rsid w:val="00AB691A"/>
    <w:rsid w:val="00AB6C6B"/>
    <w:rsid w:val="00AB6E0E"/>
    <w:rsid w:val="00AB7914"/>
    <w:rsid w:val="00AC0484"/>
    <w:rsid w:val="00AC38B1"/>
    <w:rsid w:val="00AC3CEE"/>
    <w:rsid w:val="00AC4550"/>
    <w:rsid w:val="00AC4BCB"/>
    <w:rsid w:val="00AC539A"/>
    <w:rsid w:val="00AC6BC1"/>
    <w:rsid w:val="00AC74B9"/>
    <w:rsid w:val="00AC7D42"/>
    <w:rsid w:val="00AD42A6"/>
    <w:rsid w:val="00AD4846"/>
    <w:rsid w:val="00AD5627"/>
    <w:rsid w:val="00AD609B"/>
    <w:rsid w:val="00AD60AB"/>
    <w:rsid w:val="00AD6994"/>
    <w:rsid w:val="00AD6EFB"/>
    <w:rsid w:val="00AE0A87"/>
    <w:rsid w:val="00AE488E"/>
    <w:rsid w:val="00AE4F23"/>
    <w:rsid w:val="00AE5904"/>
    <w:rsid w:val="00AE72A8"/>
    <w:rsid w:val="00AE7B1A"/>
    <w:rsid w:val="00AF0463"/>
    <w:rsid w:val="00AF0CBA"/>
    <w:rsid w:val="00AF1951"/>
    <w:rsid w:val="00AF3184"/>
    <w:rsid w:val="00AF33BF"/>
    <w:rsid w:val="00AF6918"/>
    <w:rsid w:val="00AF7485"/>
    <w:rsid w:val="00AF7C0D"/>
    <w:rsid w:val="00B013B7"/>
    <w:rsid w:val="00B018CC"/>
    <w:rsid w:val="00B01E59"/>
    <w:rsid w:val="00B01FA5"/>
    <w:rsid w:val="00B038A5"/>
    <w:rsid w:val="00B03D81"/>
    <w:rsid w:val="00B0421E"/>
    <w:rsid w:val="00B1026F"/>
    <w:rsid w:val="00B12065"/>
    <w:rsid w:val="00B13BFA"/>
    <w:rsid w:val="00B15584"/>
    <w:rsid w:val="00B1597F"/>
    <w:rsid w:val="00B2139E"/>
    <w:rsid w:val="00B22658"/>
    <w:rsid w:val="00B23C6B"/>
    <w:rsid w:val="00B24EBC"/>
    <w:rsid w:val="00B2693C"/>
    <w:rsid w:val="00B27437"/>
    <w:rsid w:val="00B277C5"/>
    <w:rsid w:val="00B30729"/>
    <w:rsid w:val="00B30EF8"/>
    <w:rsid w:val="00B323C9"/>
    <w:rsid w:val="00B3312D"/>
    <w:rsid w:val="00B33C82"/>
    <w:rsid w:val="00B34F55"/>
    <w:rsid w:val="00B3749C"/>
    <w:rsid w:val="00B37B5A"/>
    <w:rsid w:val="00B4083D"/>
    <w:rsid w:val="00B41431"/>
    <w:rsid w:val="00B41AAE"/>
    <w:rsid w:val="00B421A3"/>
    <w:rsid w:val="00B42AE0"/>
    <w:rsid w:val="00B44FC8"/>
    <w:rsid w:val="00B46997"/>
    <w:rsid w:val="00B51938"/>
    <w:rsid w:val="00B51985"/>
    <w:rsid w:val="00B520D0"/>
    <w:rsid w:val="00B52866"/>
    <w:rsid w:val="00B53639"/>
    <w:rsid w:val="00B53752"/>
    <w:rsid w:val="00B53DDF"/>
    <w:rsid w:val="00B5430E"/>
    <w:rsid w:val="00B545D5"/>
    <w:rsid w:val="00B56BD0"/>
    <w:rsid w:val="00B56E48"/>
    <w:rsid w:val="00B572A9"/>
    <w:rsid w:val="00B60460"/>
    <w:rsid w:val="00B60DEF"/>
    <w:rsid w:val="00B63788"/>
    <w:rsid w:val="00B64931"/>
    <w:rsid w:val="00B64C04"/>
    <w:rsid w:val="00B64DF2"/>
    <w:rsid w:val="00B674F3"/>
    <w:rsid w:val="00B70106"/>
    <w:rsid w:val="00B719C4"/>
    <w:rsid w:val="00B721ED"/>
    <w:rsid w:val="00B7581A"/>
    <w:rsid w:val="00B76746"/>
    <w:rsid w:val="00B767F7"/>
    <w:rsid w:val="00B76FCF"/>
    <w:rsid w:val="00B80B8E"/>
    <w:rsid w:val="00B81682"/>
    <w:rsid w:val="00B85614"/>
    <w:rsid w:val="00B86BD9"/>
    <w:rsid w:val="00B90184"/>
    <w:rsid w:val="00B90AFF"/>
    <w:rsid w:val="00B94EBC"/>
    <w:rsid w:val="00BA0E37"/>
    <w:rsid w:val="00BA1225"/>
    <w:rsid w:val="00BA2E0C"/>
    <w:rsid w:val="00BA43F2"/>
    <w:rsid w:val="00BA6409"/>
    <w:rsid w:val="00BB066C"/>
    <w:rsid w:val="00BB1AE5"/>
    <w:rsid w:val="00BB2EC0"/>
    <w:rsid w:val="00BB37FB"/>
    <w:rsid w:val="00BB406A"/>
    <w:rsid w:val="00BB47E3"/>
    <w:rsid w:val="00BB75CA"/>
    <w:rsid w:val="00BB7B78"/>
    <w:rsid w:val="00BC2844"/>
    <w:rsid w:val="00BC3625"/>
    <w:rsid w:val="00BC4EFA"/>
    <w:rsid w:val="00BC5C7D"/>
    <w:rsid w:val="00BC7426"/>
    <w:rsid w:val="00BD1FAB"/>
    <w:rsid w:val="00BD2002"/>
    <w:rsid w:val="00BD225D"/>
    <w:rsid w:val="00BD2B13"/>
    <w:rsid w:val="00BD2F75"/>
    <w:rsid w:val="00BD46F9"/>
    <w:rsid w:val="00BD4EBC"/>
    <w:rsid w:val="00BD50E6"/>
    <w:rsid w:val="00BD68D2"/>
    <w:rsid w:val="00BE16E3"/>
    <w:rsid w:val="00BE1878"/>
    <w:rsid w:val="00BE5C4D"/>
    <w:rsid w:val="00BE603D"/>
    <w:rsid w:val="00BE63FF"/>
    <w:rsid w:val="00BE7D10"/>
    <w:rsid w:val="00BF0A9E"/>
    <w:rsid w:val="00BF0DEF"/>
    <w:rsid w:val="00BF16AF"/>
    <w:rsid w:val="00BF1954"/>
    <w:rsid w:val="00BF1EBA"/>
    <w:rsid w:val="00BF2103"/>
    <w:rsid w:val="00BF2E8E"/>
    <w:rsid w:val="00BF6E45"/>
    <w:rsid w:val="00BF7A29"/>
    <w:rsid w:val="00C02380"/>
    <w:rsid w:val="00C03B47"/>
    <w:rsid w:val="00C057B9"/>
    <w:rsid w:val="00C07773"/>
    <w:rsid w:val="00C10AE3"/>
    <w:rsid w:val="00C163EC"/>
    <w:rsid w:val="00C166CC"/>
    <w:rsid w:val="00C21247"/>
    <w:rsid w:val="00C215EC"/>
    <w:rsid w:val="00C23B41"/>
    <w:rsid w:val="00C246F8"/>
    <w:rsid w:val="00C258AE"/>
    <w:rsid w:val="00C262F9"/>
    <w:rsid w:val="00C326F7"/>
    <w:rsid w:val="00C3329E"/>
    <w:rsid w:val="00C33D91"/>
    <w:rsid w:val="00C37BCB"/>
    <w:rsid w:val="00C407B2"/>
    <w:rsid w:val="00C41CE6"/>
    <w:rsid w:val="00C4314D"/>
    <w:rsid w:val="00C44C3B"/>
    <w:rsid w:val="00C46C01"/>
    <w:rsid w:val="00C46C44"/>
    <w:rsid w:val="00C4749C"/>
    <w:rsid w:val="00C47CFD"/>
    <w:rsid w:val="00C50D3C"/>
    <w:rsid w:val="00C5102D"/>
    <w:rsid w:val="00C52D86"/>
    <w:rsid w:val="00C5329E"/>
    <w:rsid w:val="00C53407"/>
    <w:rsid w:val="00C534E1"/>
    <w:rsid w:val="00C544AF"/>
    <w:rsid w:val="00C55368"/>
    <w:rsid w:val="00C56022"/>
    <w:rsid w:val="00C56EB0"/>
    <w:rsid w:val="00C57A87"/>
    <w:rsid w:val="00C57F4D"/>
    <w:rsid w:val="00C60693"/>
    <w:rsid w:val="00C616D5"/>
    <w:rsid w:val="00C61CD5"/>
    <w:rsid w:val="00C62D31"/>
    <w:rsid w:val="00C6322F"/>
    <w:rsid w:val="00C642AA"/>
    <w:rsid w:val="00C6476A"/>
    <w:rsid w:val="00C64929"/>
    <w:rsid w:val="00C66FA6"/>
    <w:rsid w:val="00C67313"/>
    <w:rsid w:val="00C6792F"/>
    <w:rsid w:val="00C70B95"/>
    <w:rsid w:val="00C72AF7"/>
    <w:rsid w:val="00C72BA6"/>
    <w:rsid w:val="00C74311"/>
    <w:rsid w:val="00C74D89"/>
    <w:rsid w:val="00C751FB"/>
    <w:rsid w:val="00C757D9"/>
    <w:rsid w:val="00C80452"/>
    <w:rsid w:val="00C810C2"/>
    <w:rsid w:val="00C822DF"/>
    <w:rsid w:val="00C83A15"/>
    <w:rsid w:val="00C85F65"/>
    <w:rsid w:val="00C866F4"/>
    <w:rsid w:val="00C907EE"/>
    <w:rsid w:val="00C90A72"/>
    <w:rsid w:val="00C91A71"/>
    <w:rsid w:val="00C92414"/>
    <w:rsid w:val="00C92908"/>
    <w:rsid w:val="00C93B6F"/>
    <w:rsid w:val="00C95410"/>
    <w:rsid w:val="00C96424"/>
    <w:rsid w:val="00C964AB"/>
    <w:rsid w:val="00C97059"/>
    <w:rsid w:val="00CA0FBA"/>
    <w:rsid w:val="00CA4E24"/>
    <w:rsid w:val="00CA5460"/>
    <w:rsid w:val="00CA778D"/>
    <w:rsid w:val="00CA788F"/>
    <w:rsid w:val="00CA7E41"/>
    <w:rsid w:val="00CC0167"/>
    <w:rsid w:val="00CC0E71"/>
    <w:rsid w:val="00CC14A3"/>
    <w:rsid w:val="00CC4079"/>
    <w:rsid w:val="00CC5A46"/>
    <w:rsid w:val="00CC6572"/>
    <w:rsid w:val="00CC754E"/>
    <w:rsid w:val="00CC75A0"/>
    <w:rsid w:val="00CC7CC0"/>
    <w:rsid w:val="00CD0337"/>
    <w:rsid w:val="00CD0E7B"/>
    <w:rsid w:val="00CD16FF"/>
    <w:rsid w:val="00CD2243"/>
    <w:rsid w:val="00CD2743"/>
    <w:rsid w:val="00CD2BC4"/>
    <w:rsid w:val="00CD3F66"/>
    <w:rsid w:val="00CD5663"/>
    <w:rsid w:val="00CD60B8"/>
    <w:rsid w:val="00CD75B1"/>
    <w:rsid w:val="00CE0B2F"/>
    <w:rsid w:val="00CE1612"/>
    <w:rsid w:val="00CE2C9E"/>
    <w:rsid w:val="00CE7291"/>
    <w:rsid w:val="00CE7F7F"/>
    <w:rsid w:val="00CF0184"/>
    <w:rsid w:val="00CF0806"/>
    <w:rsid w:val="00CF0873"/>
    <w:rsid w:val="00CF0D8E"/>
    <w:rsid w:val="00CF48ED"/>
    <w:rsid w:val="00CF768B"/>
    <w:rsid w:val="00D00F98"/>
    <w:rsid w:val="00D022D8"/>
    <w:rsid w:val="00D04616"/>
    <w:rsid w:val="00D0483A"/>
    <w:rsid w:val="00D06B55"/>
    <w:rsid w:val="00D06C00"/>
    <w:rsid w:val="00D0799B"/>
    <w:rsid w:val="00D10CFB"/>
    <w:rsid w:val="00D12941"/>
    <w:rsid w:val="00D13AD2"/>
    <w:rsid w:val="00D17A2C"/>
    <w:rsid w:val="00D17D8A"/>
    <w:rsid w:val="00D17F3C"/>
    <w:rsid w:val="00D20011"/>
    <w:rsid w:val="00D20084"/>
    <w:rsid w:val="00D2033C"/>
    <w:rsid w:val="00D206AB"/>
    <w:rsid w:val="00D20A44"/>
    <w:rsid w:val="00D21C48"/>
    <w:rsid w:val="00D22890"/>
    <w:rsid w:val="00D22F55"/>
    <w:rsid w:val="00D23070"/>
    <w:rsid w:val="00D2522A"/>
    <w:rsid w:val="00D2644C"/>
    <w:rsid w:val="00D318C5"/>
    <w:rsid w:val="00D31949"/>
    <w:rsid w:val="00D319A2"/>
    <w:rsid w:val="00D31CBC"/>
    <w:rsid w:val="00D31D88"/>
    <w:rsid w:val="00D33EF9"/>
    <w:rsid w:val="00D33FC3"/>
    <w:rsid w:val="00D3556C"/>
    <w:rsid w:val="00D35B01"/>
    <w:rsid w:val="00D35E53"/>
    <w:rsid w:val="00D37BF2"/>
    <w:rsid w:val="00D42F0D"/>
    <w:rsid w:val="00D45C14"/>
    <w:rsid w:val="00D47AC1"/>
    <w:rsid w:val="00D50480"/>
    <w:rsid w:val="00D522B8"/>
    <w:rsid w:val="00D52538"/>
    <w:rsid w:val="00D53BFB"/>
    <w:rsid w:val="00D53F46"/>
    <w:rsid w:val="00D5404A"/>
    <w:rsid w:val="00D54F6A"/>
    <w:rsid w:val="00D572E5"/>
    <w:rsid w:val="00D57ADD"/>
    <w:rsid w:val="00D61F34"/>
    <w:rsid w:val="00D64630"/>
    <w:rsid w:val="00D6490D"/>
    <w:rsid w:val="00D64FEC"/>
    <w:rsid w:val="00D659B2"/>
    <w:rsid w:val="00D65B0D"/>
    <w:rsid w:val="00D65C7D"/>
    <w:rsid w:val="00D70009"/>
    <w:rsid w:val="00D735C9"/>
    <w:rsid w:val="00D736E7"/>
    <w:rsid w:val="00D770A0"/>
    <w:rsid w:val="00D817C6"/>
    <w:rsid w:val="00D81F53"/>
    <w:rsid w:val="00D82459"/>
    <w:rsid w:val="00D82E56"/>
    <w:rsid w:val="00D83B16"/>
    <w:rsid w:val="00D83D67"/>
    <w:rsid w:val="00D84206"/>
    <w:rsid w:val="00D84798"/>
    <w:rsid w:val="00D855EB"/>
    <w:rsid w:val="00D8628B"/>
    <w:rsid w:val="00D86DE1"/>
    <w:rsid w:val="00D92279"/>
    <w:rsid w:val="00D9429A"/>
    <w:rsid w:val="00D94D3D"/>
    <w:rsid w:val="00D9531E"/>
    <w:rsid w:val="00D96608"/>
    <w:rsid w:val="00D96F46"/>
    <w:rsid w:val="00DA40F4"/>
    <w:rsid w:val="00DA46D2"/>
    <w:rsid w:val="00DA4CA4"/>
    <w:rsid w:val="00DB0E08"/>
    <w:rsid w:val="00DB19E0"/>
    <w:rsid w:val="00DB3133"/>
    <w:rsid w:val="00DB317E"/>
    <w:rsid w:val="00DB379C"/>
    <w:rsid w:val="00DB3CE1"/>
    <w:rsid w:val="00DB4559"/>
    <w:rsid w:val="00DB767C"/>
    <w:rsid w:val="00DC31BC"/>
    <w:rsid w:val="00DC32B3"/>
    <w:rsid w:val="00DC4454"/>
    <w:rsid w:val="00DC44ED"/>
    <w:rsid w:val="00DC515A"/>
    <w:rsid w:val="00DC5A87"/>
    <w:rsid w:val="00DC7926"/>
    <w:rsid w:val="00DC7BAD"/>
    <w:rsid w:val="00DD046E"/>
    <w:rsid w:val="00DD0C52"/>
    <w:rsid w:val="00DD1003"/>
    <w:rsid w:val="00DD3AB0"/>
    <w:rsid w:val="00DD4353"/>
    <w:rsid w:val="00DD6BB6"/>
    <w:rsid w:val="00DE1247"/>
    <w:rsid w:val="00DE28AC"/>
    <w:rsid w:val="00DE3675"/>
    <w:rsid w:val="00DE46DD"/>
    <w:rsid w:val="00DE4EA5"/>
    <w:rsid w:val="00DE4F54"/>
    <w:rsid w:val="00DE55AE"/>
    <w:rsid w:val="00DE62D0"/>
    <w:rsid w:val="00DE663B"/>
    <w:rsid w:val="00DF2E70"/>
    <w:rsid w:val="00DF4FDB"/>
    <w:rsid w:val="00DF572B"/>
    <w:rsid w:val="00DF68F3"/>
    <w:rsid w:val="00DF7956"/>
    <w:rsid w:val="00E01249"/>
    <w:rsid w:val="00E01553"/>
    <w:rsid w:val="00E02D22"/>
    <w:rsid w:val="00E0461D"/>
    <w:rsid w:val="00E05922"/>
    <w:rsid w:val="00E0592C"/>
    <w:rsid w:val="00E10CFE"/>
    <w:rsid w:val="00E11795"/>
    <w:rsid w:val="00E11F20"/>
    <w:rsid w:val="00E12216"/>
    <w:rsid w:val="00E13898"/>
    <w:rsid w:val="00E1498E"/>
    <w:rsid w:val="00E1637E"/>
    <w:rsid w:val="00E166F5"/>
    <w:rsid w:val="00E17670"/>
    <w:rsid w:val="00E17D42"/>
    <w:rsid w:val="00E23FFA"/>
    <w:rsid w:val="00E243A4"/>
    <w:rsid w:val="00E25A6E"/>
    <w:rsid w:val="00E260C4"/>
    <w:rsid w:val="00E26668"/>
    <w:rsid w:val="00E26CA4"/>
    <w:rsid w:val="00E32F27"/>
    <w:rsid w:val="00E34807"/>
    <w:rsid w:val="00E35BEE"/>
    <w:rsid w:val="00E36E49"/>
    <w:rsid w:val="00E4031A"/>
    <w:rsid w:val="00E4068E"/>
    <w:rsid w:val="00E406D0"/>
    <w:rsid w:val="00E409C8"/>
    <w:rsid w:val="00E40EC6"/>
    <w:rsid w:val="00E411C8"/>
    <w:rsid w:val="00E41252"/>
    <w:rsid w:val="00E42198"/>
    <w:rsid w:val="00E42483"/>
    <w:rsid w:val="00E425E1"/>
    <w:rsid w:val="00E428F5"/>
    <w:rsid w:val="00E42E00"/>
    <w:rsid w:val="00E43EC9"/>
    <w:rsid w:val="00E443B5"/>
    <w:rsid w:val="00E44650"/>
    <w:rsid w:val="00E45D29"/>
    <w:rsid w:val="00E4674D"/>
    <w:rsid w:val="00E50CFA"/>
    <w:rsid w:val="00E51F4F"/>
    <w:rsid w:val="00E51FB8"/>
    <w:rsid w:val="00E5353D"/>
    <w:rsid w:val="00E53546"/>
    <w:rsid w:val="00E54C3F"/>
    <w:rsid w:val="00E54D88"/>
    <w:rsid w:val="00E55B62"/>
    <w:rsid w:val="00E566B7"/>
    <w:rsid w:val="00E56E24"/>
    <w:rsid w:val="00E57E8F"/>
    <w:rsid w:val="00E60A35"/>
    <w:rsid w:val="00E60D67"/>
    <w:rsid w:val="00E64FE8"/>
    <w:rsid w:val="00E70918"/>
    <w:rsid w:val="00E70DF5"/>
    <w:rsid w:val="00E717B5"/>
    <w:rsid w:val="00E730CA"/>
    <w:rsid w:val="00E738DC"/>
    <w:rsid w:val="00E740CA"/>
    <w:rsid w:val="00E7417D"/>
    <w:rsid w:val="00E759A5"/>
    <w:rsid w:val="00E815EA"/>
    <w:rsid w:val="00E82B0B"/>
    <w:rsid w:val="00E82FED"/>
    <w:rsid w:val="00E8376C"/>
    <w:rsid w:val="00E8571C"/>
    <w:rsid w:val="00E90522"/>
    <w:rsid w:val="00E919EA"/>
    <w:rsid w:val="00E92C9F"/>
    <w:rsid w:val="00E9522F"/>
    <w:rsid w:val="00E9616B"/>
    <w:rsid w:val="00E97ECE"/>
    <w:rsid w:val="00EA2C4A"/>
    <w:rsid w:val="00EA36D1"/>
    <w:rsid w:val="00EA3F2C"/>
    <w:rsid w:val="00EB092D"/>
    <w:rsid w:val="00EB3BD1"/>
    <w:rsid w:val="00EB73E3"/>
    <w:rsid w:val="00EB7583"/>
    <w:rsid w:val="00EB77D4"/>
    <w:rsid w:val="00EC030E"/>
    <w:rsid w:val="00EC0BC2"/>
    <w:rsid w:val="00EC0CB8"/>
    <w:rsid w:val="00EC1368"/>
    <w:rsid w:val="00EC2720"/>
    <w:rsid w:val="00EC4F5C"/>
    <w:rsid w:val="00ED043D"/>
    <w:rsid w:val="00ED3C0C"/>
    <w:rsid w:val="00ED4B23"/>
    <w:rsid w:val="00ED625A"/>
    <w:rsid w:val="00ED6555"/>
    <w:rsid w:val="00ED6F63"/>
    <w:rsid w:val="00ED71E3"/>
    <w:rsid w:val="00EE06AC"/>
    <w:rsid w:val="00EE0D6E"/>
    <w:rsid w:val="00EE36F6"/>
    <w:rsid w:val="00EE3F14"/>
    <w:rsid w:val="00EE5A30"/>
    <w:rsid w:val="00EE66FE"/>
    <w:rsid w:val="00EE6C08"/>
    <w:rsid w:val="00EE6E83"/>
    <w:rsid w:val="00EF0A4E"/>
    <w:rsid w:val="00EF242F"/>
    <w:rsid w:val="00EF2D3C"/>
    <w:rsid w:val="00EF51B2"/>
    <w:rsid w:val="00F0023D"/>
    <w:rsid w:val="00F028DE"/>
    <w:rsid w:val="00F02F5A"/>
    <w:rsid w:val="00F03423"/>
    <w:rsid w:val="00F036AF"/>
    <w:rsid w:val="00F0385E"/>
    <w:rsid w:val="00F050D3"/>
    <w:rsid w:val="00F05E92"/>
    <w:rsid w:val="00F06451"/>
    <w:rsid w:val="00F0645C"/>
    <w:rsid w:val="00F069A5"/>
    <w:rsid w:val="00F07F12"/>
    <w:rsid w:val="00F10049"/>
    <w:rsid w:val="00F10C9E"/>
    <w:rsid w:val="00F12603"/>
    <w:rsid w:val="00F12CB3"/>
    <w:rsid w:val="00F13FD0"/>
    <w:rsid w:val="00F14463"/>
    <w:rsid w:val="00F14682"/>
    <w:rsid w:val="00F14C46"/>
    <w:rsid w:val="00F14D9C"/>
    <w:rsid w:val="00F15571"/>
    <w:rsid w:val="00F15835"/>
    <w:rsid w:val="00F161D8"/>
    <w:rsid w:val="00F16CE2"/>
    <w:rsid w:val="00F176CE"/>
    <w:rsid w:val="00F2199A"/>
    <w:rsid w:val="00F21AF3"/>
    <w:rsid w:val="00F225D9"/>
    <w:rsid w:val="00F23C3C"/>
    <w:rsid w:val="00F24F5B"/>
    <w:rsid w:val="00F26630"/>
    <w:rsid w:val="00F27CBA"/>
    <w:rsid w:val="00F30A6A"/>
    <w:rsid w:val="00F31182"/>
    <w:rsid w:val="00F31A0F"/>
    <w:rsid w:val="00F3371A"/>
    <w:rsid w:val="00F3419F"/>
    <w:rsid w:val="00F34942"/>
    <w:rsid w:val="00F36AD5"/>
    <w:rsid w:val="00F378F0"/>
    <w:rsid w:val="00F37A3E"/>
    <w:rsid w:val="00F400FF"/>
    <w:rsid w:val="00F40B85"/>
    <w:rsid w:val="00F42879"/>
    <w:rsid w:val="00F4335A"/>
    <w:rsid w:val="00F43AFA"/>
    <w:rsid w:val="00F44B1E"/>
    <w:rsid w:val="00F44CC8"/>
    <w:rsid w:val="00F4738C"/>
    <w:rsid w:val="00F5493E"/>
    <w:rsid w:val="00F55013"/>
    <w:rsid w:val="00F55B95"/>
    <w:rsid w:val="00F57533"/>
    <w:rsid w:val="00F57959"/>
    <w:rsid w:val="00F57964"/>
    <w:rsid w:val="00F600D9"/>
    <w:rsid w:val="00F6229D"/>
    <w:rsid w:val="00F63FB6"/>
    <w:rsid w:val="00F65C0E"/>
    <w:rsid w:val="00F67F99"/>
    <w:rsid w:val="00F70765"/>
    <w:rsid w:val="00F7129D"/>
    <w:rsid w:val="00F712EF"/>
    <w:rsid w:val="00F71AB0"/>
    <w:rsid w:val="00F73905"/>
    <w:rsid w:val="00F748A2"/>
    <w:rsid w:val="00F75138"/>
    <w:rsid w:val="00F828D5"/>
    <w:rsid w:val="00F8294E"/>
    <w:rsid w:val="00F83B25"/>
    <w:rsid w:val="00F844AD"/>
    <w:rsid w:val="00F85682"/>
    <w:rsid w:val="00F86814"/>
    <w:rsid w:val="00F90CDB"/>
    <w:rsid w:val="00F91BF9"/>
    <w:rsid w:val="00F921D6"/>
    <w:rsid w:val="00F9358C"/>
    <w:rsid w:val="00F95160"/>
    <w:rsid w:val="00F95F88"/>
    <w:rsid w:val="00F961A0"/>
    <w:rsid w:val="00F96E15"/>
    <w:rsid w:val="00F9759D"/>
    <w:rsid w:val="00F97970"/>
    <w:rsid w:val="00FA06E6"/>
    <w:rsid w:val="00FA0713"/>
    <w:rsid w:val="00FA0FEF"/>
    <w:rsid w:val="00FA1655"/>
    <w:rsid w:val="00FA1C08"/>
    <w:rsid w:val="00FA1EDD"/>
    <w:rsid w:val="00FA3319"/>
    <w:rsid w:val="00FA349D"/>
    <w:rsid w:val="00FA4D4B"/>
    <w:rsid w:val="00FA5000"/>
    <w:rsid w:val="00FA7723"/>
    <w:rsid w:val="00FB2816"/>
    <w:rsid w:val="00FB2CCE"/>
    <w:rsid w:val="00FB2D83"/>
    <w:rsid w:val="00FB3404"/>
    <w:rsid w:val="00FB34F7"/>
    <w:rsid w:val="00FB5DDA"/>
    <w:rsid w:val="00FB6F34"/>
    <w:rsid w:val="00FB7A41"/>
    <w:rsid w:val="00FB7CFC"/>
    <w:rsid w:val="00FC000A"/>
    <w:rsid w:val="00FC083C"/>
    <w:rsid w:val="00FC3832"/>
    <w:rsid w:val="00FC58BC"/>
    <w:rsid w:val="00FC6771"/>
    <w:rsid w:val="00FC6E64"/>
    <w:rsid w:val="00FC7238"/>
    <w:rsid w:val="00FC7250"/>
    <w:rsid w:val="00FD0452"/>
    <w:rsid w:val="00FD0496"/>
    <w:rsid w:val="00FD0CB0"/>
    <w:rsid w:val="00FD1697"/>
    <w:rsid w:val="00FE1215"/>
    <w:rsid w:val="00FE154A"/>
    <w:rsid w:val="00FE7468"/>
    <w:rsid w:val="00FE7669"/>
    <w:rsid w:val="00FF0AF6"/>
    <w:rsid w:val="00FF0D14"/>
    <w:rsid w:val="00FF1E6B"/>
    <w:rsid w:val="00FF7B2E"/>
    <w:rsid w:val="00FF7D45"/>
    <w:rsid w:val="00FF7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C0004"/>
  <w15:docId w15:val="{4D323715-DA11-48AD-8CE7-282DFEB6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6F8"/>
  </w:style>
  <w:style w:type="paragraph" w:styleId="Heading1">
    <w:name w:val="heading 1"/>
    <w:basedOn w:val="Normal"/>
    <w:next w:val="Normal"/>
    <w:link w:val="Heading1Char"/>
    <w:uiPriority w:val="9"/>
    <w:qFormat/>
    <w:rsid w:val="007700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F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1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0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2F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196"/>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763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926"/>
  </w:style>
  <w:style w:type="paragraph" w:styleId="Header">
    <w:name w:val="header"/>
    <w:basedOn w:val="Normal"/>
    <w:link w:val="HeaderChar"/>
    <w:uiPriority w:val="99"/>
    <w:unhideWhenUsed/>
    <w:rsid w:val="00763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926"/>
  </w:style>
  <w:style w:type="paragraph" w:styleId="ListParagraph">
    <w:name w:val="List Paragraph"/>
    <w:basedOn w:val="Normal"/>
    <w:uiPriority w:val="34"/>
    <w:qFormat/>
    <w:rsid w:val="00EB7583"/>
    <w:pPr>
      <w:ind w:left="720"/>
      <w:contextualSpacing/>
    </w:pPr>
  </w:style>
  <w:style w:type="paragraph" w:styleId="TOCHeading">
    <w:name w:val="TOC Heading"/>
    <w:basedOn w:val="Heading1"/>
    <w:next w:val="Normal"/>
    <w:uiPriority w:val="39"/>
    <w:unhideWhenUsed/>
    <w:qFormat/>
    <w:rsid w:val="005E7C53"/>
    <w:pPr>
      <w:outlineLvl w:val="9"/>
    </w:pPr>
  </w:style>
  <w:style w:type="paragraph" w:styleId="TOC1">
    <w:name w:val="toc 1"/>
    <w:basedOn w:val="Normal"/>
    <w:next w:val="Normal"/>
    <w:autoRedefine/>
    <w:uiPriority w:val="39"/>
    <w:unhideWhenUsed/>
    <w:rsid w:val="001C2381"/>
    <w:pPr>
      <w:tabs>
        <w:tab w:val="left" w:pos="180"/>
        <w:tab w:val="left" w:pos="360"/>
        <w:tab w:val="left" w:pos="450"/>
        <w:tab w:val="right" w:leader="dot" w:pos="9260"/>
      </w:tabs>
      <w:spacing w:after="100"/>
      <w:ind w:firstLine="270"/>
    </w:pPr>
  </w:style>
  <w:style w:type="paragraph" w:styleId="TOC2">
    <w:name w:val="toc 2"/>
    <w:basedOn w:val="Normal"/>
    <w:next w:val="Normal"/>
    <w:autoRedefine/>
    <w:uiPriority w:val="39"/>
    <w:unhideWhenUsed/>
    <w:rsid w:val="00B674F3"/>
    <w:pPr>
      <w:tabs>
        <w:tab w:val="left" w:pos="540"/>
        <w:tab w:val="left" w:pos="630"/>
        <w:tab w:val="right" w:leader="dot" w:pos="9260"/>
      </w:tabs>
      <w:spacing w:after="100"/>
      <w:ind w:left="220"/>
      <w:jc w:val="both"/>
    </w:pPr>
  </w:style>
  <w:style w:type="paragraph" w:styleId="TOC3">
    <w:name w:val="toc 3"/>
    <w:basedOn w:val="Normal"/>
    <w:next w:val="Normal"/>
    <w:autoRedefine/>
    <w:uiPriority w:val="39"/>
    <w:unhideWhenUsed/>
    <w:rsid w:val="005E7C53"/>
    <w:pPr>
      <w:tabs>
        <w:tab w:val="left" w:pos="990"/>
        <w:tab w:val="right" w:leader="dot" w:pos="9260"/>
      </w:tabs>
      <w:spacing w:after="100"/>
      <w:ind w:left="440"/>
    </w:pPr>
  </w:style>
  <w:style w:type="character" w:styleId="Hyperlink">
    <w:name w:val="Hyperlink"/>
    <w:basedOn w:val="DefaultParagraphFont"/>
    <w:uiPriority w:val="99"/>
    <w:unhideWhenUsed/>
    <w:rsid w:val="005E7C53"/>
    <w:rPr>
      <w:color w:val="0563C1" w:themeColor="hyperlink"/>
      <w:u w:val="single"/>
    </w:rPr>
  </w:style>
  <w:style w:type="paragraph" w:styleId="Caption">
    <w:name w:val="caption"/>
    <w:basedOn w:val="Normal"/>
    <w:next w:val="Normal"/>
    <w:autoRedefine/>
    <w:uiPriority w:val="35"/>
    <w:unhideWhenUsed/>
    <w:qFormat/>
    <w:rsid w:val="00CC0167"/>
    <w:pPr>
      <w:tabs>
        <w:tab w:val="left" w:pos="180"/>
      </w:tabs>
      <w:spacing w:after="120" w:line="360" w:lineRule="auto"/>
      <w:ind w:left="-90"/>
      <w:jc w:val="both"/>
    </w:pPr>
    <w:rPr>
      <w:rFonts w:ascii="Times New Roman" w:eastAsia="Times New Roman" w:hAnsi="Times New Roman" w:cs="Times New Roman"/>
      <w:bCs/>
      <w:sz w:val="24"/>
      <w:szCs w:val="28"/>
      <w:lang w:eastAsia="bg-BG"/>
    </w:rPr>
  </w:style>
  <w:style w:type="paragraph" w:styleId="TableofFigures">
    <w:name w:val="table of figures"/>
    <w:basedOn w:val="Normal"/>
    <w:next w:val="Normal"/>
    <w:uiPriority w:val="99"/>
    <w:unhideWhenUsed/>
    <w:rsid w:val="006D03CA"/>
    <w:pPr>
      <w:spacing w:after="0"/>
    </w:pPr>
  </w:style>
  <w:style w:type="paragraph" w:styleId="NoSpacing">
    <w:name w:val="No Spacing"/>
    <w:uiPriority w:val="1"/>
    <w:qFormat/>
    <w:rsid w:val="00D319A2"/>
    <w:pPr>
      <w:spacing w:after="0" w:line="240" w:lineRule="auto"/>
    </w:pPr>
  </w:style>
  <w:style w:type="paragraph" w:styleId="BalloonText">
    <w:name w:val="Balloon Text"/>
    <w:basedOn w:val="Normal"/>
    <w:link w:val="BalloonTextChar"/>
    <w:uiPriority w:val="99"/>
    <w:semiHidden/>
    <w:unhideWhenUsed/>
    <w:rsid w:val="006A6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BE0"/>
    <w:rPr>
      <w:rFonts w:ascii="Tahoma" w:hAnsi="Tahoma" w:cs="Tahoma"/>
      <w:sz w:val="16"/>
      <w:szCs w:val="16"/>
    </w:rPr>
  </w:style>
  <w:style w:type="character" w:styleId="CommentReference">
    <w:name w:val="annotation reference"/>
    <w:basedOn w:val="DefaultParagraphFont"/>
    <w:uiPriority w:val="99"/>
    <w:semiHidden/>
    <w:unhideWhenUsed/>
    <w:rsid w:val="00292C5B"/>
    <w:rPr>
      <w:sz w:val="16"/>
      <w:szCs w:val="16"/>
    </w:rPr>
  </w:style>
  <w:style w:type="paragraph" w:styleId="CommentText">
    <w:name w:val="annotation text"/>
    <w:basedOn w:val="Normal"/>
    <w:link w:val="CommentTextChar"/>
    <w:uiPriority w:val="99"/>
    <w:unhideWhenUsed/>
    <w:rsid w:val="00292C5B"/>
    <w:pPr>
      <w:spacing w:line="240" w:lineRule="auto"/>
    </w:pPr>
    <w:rPr>
      <w:sz w:val="20"/>
      <w:szCs w:val="20"/>
    </w:rPr>
  </w:style>
  <w:style w:type="character" w:customStyle="1" w:styleId="CommentTextChar">
    <w:name w:val="Comment Text Char"/>
    <w:basedOn w:val="DefaultParagraphFont"/>
    <w:link w:val="CommentText"/>
    <w:uiPriority w:val="99"/>
    <w:rsid w:val="00292C5B"/>
    <w:rPr>
      <w:sz w:val="20"/>
      <w:szCs w:val="20"/>
    </w:rPr>
  </w:style>
  <w:style w:type="paragraph" w:styleId="CommentSubject">
    <w:name w:val="annotation subject"/>
    <w:basedOn w:val="CommentText"/>
    <w:next w:val="CommentText"/>
    <w:link w:val="CommentSubjectChar"/>
    <w:uiPriority w:val="99"/>
    <w:semiHidden/>
    <w:unhideWhenUsed/>
    <w:rsid w:val="00292C5B"/>
    <w:rPr>
      <w:b/>
      <w:bCs/>
    </w:rPr>
  </w:style>
  <w:style w:type="character" w:customStyle="1" w:styleId="CommentSubjectChar">
    <w:name w:val="Comment Subject Char"/>
    <w:basedOn w:val="CommentTextChar"/>
    <w:link w:val="CommentSubject"/>
    <w:uiPriority w:val="99"/>
    <w:semiHidden/>
    <w:rsid w:val="00292C5B"/>
    <w:rPr>
      <w:b/>
      <w:bCs/>
      <w:sz w:val="20"/>
      <w:szCs w:val="20"/>
    </w:rPr>
  </w:style>
  <w:style w:type="paragraph" w:styleId="NormalWeb">
    <w:name w:val="Normal (Web)"/>
    <w:basedOn w:val="Normal"/>
    <w:uiPriority w:val="99"/>
    <w:unhideWhenUsed/>
    <w:rsid w:val="00487223"/>
    <w:rPr>
      <w:rFonts w:ascii="Times New Roman" w:hAnsi="Times New Roman" w:cs="Times New Roman"/>
      <w:sz w:val="24"/>
      <w:szCs w:val="24"/>
    </w:rPr>
  </w:style>
  <w:style w:type="table" w:styleId="TableGrid">
    <w:name w:val="Table Grid"/>
    <w:basedOn w:val="TableNormal"/>
    <w:uiPriority w:val="39"/>
    <w:rsid w:val="00784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4838C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List">
    <w:name w:val="Light List"/>
    <w:basedOn w:val="TableNormal"/>
    <w:uiPriority w:val="61"/>
    <w:rsid w:val="004838C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PlainTable21">
    <w:name w:val="Plain Table 21"/>
    <w:basedOn w:val="TableNormal"/>
    <w:uiPriority w:val="42"/>
    <w:rsid w:val="006C48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5705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795CA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3">
    <w:name w:val="Grid Table 1 Light Accent 3"/>
    <w:basedOn w:val="TableNormal"/>
    <w:uiPriority w:val="46"/>
    <w:rsid w:val="001D62DF"/>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C258A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030F6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F24F5B"/>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2-Accent5">
    <w:name w:val="List Table 2 Accent 5"/>
    <w:basedOn w:val="TableNormal"/>
    <w:uiPriority w:val="47"/>
    <w:rsid w:val="00163A15"/>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F4287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List1">
    <w:name w:val="Light List1"/>
    <w:basedOn w:val="TableNormal"/>
    <w:uiPriority w:val="61"/>
    <w:rsid w:val="00786DB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4818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2190">
      <w:bodyDiv w:val="1"/>
      <w:marLeft w:val="0"/>
      <w:marRight w:val="0"/>
      <w:marTop w:val="0"/>
      <w:marBottom w:val="0"/>
      <w:divBdr>
        <w:top w:val="none" w:sz="0" w:space="0" w:color="auto"/>
        <w:left w:val="none" w:sz="0" w:space="0" w:color="auto"/>
        <w:bottom w:val="none" w:sz="0" w:space="0" w:color="auto"/>
        <w:right w:val="none" w:sz="0" w:space="0" w:color="auto"/>
      </w:divBdr>
    </w:div>
    <w:div w:id="817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876222">
          <w:marLeft w:val="0"/>
          <w:marRight w:val="0"/>
          <w:marTop w:val="0"/>
          <w:marBottom w:val="0"/>
          <w:divBdr>
            <w:top w:val="none" w:sz="0" w:space="0" w:color="auto"/>
            <w:left w:val="none" w:sz="0" w:space="0" w:color="auto"/>
            <w:bottom w:val="none" w:sz="0" w:space="0" w:color="auto"/>
            <w:right w:val="none" w:sz="0" w:space="0" w:color="auto"/>
          </w:divBdr>
        </w:div>
      </w:divsChild>
    </w:div>
    <w:div w:id="120467036">
      <w:bodyDiv w:val="1"/>
      <w:marLeft w:val="0"/>
      <w:marRight w:val="0"/>
      <w:marTop w:val="0"/>
      <w:marBottom w:val="0"/>
      <w:divBdr>
        <w:top w:val="none" w:sz="0" w:space="0" w:color="auto"/>
        <w:left w:val="none" w:sz="0" w:space="0" w:color="auto"/>
        <w:bottom w:val="none" w:sz="0" w:space="0" w:color="auto"/>
        <w:right w:val="none" w:sz="0" w:space="0" w:color="auto"/>
      </w:divBdr>
    </w:div>
    <w:div w:id="130221302">
      <w:bodyDiv w:val="1"/>
      <w:marLeft w:val="0"/>
      <w:marRight w:val="0"/>
      <w:marTop w:val="0"/>
      <w:marBottom w:val="0"/>
      <w:divBdr>
        <w:top w:val="none" w:sz="0" w:space="0" w:color="auto"/>
        <w:left w:val="none" w:sz="0" w:space="0" w:color="auto"/>
        <w:bottom w:val="none" w:sz="0" w:space="0" w:color="auto"/>
        <w:right w:val="none" w:sz="0" w:space="0" w:color="auto"/>
      </w:divBdr>
    </w:div>
    <w:div w:id="887449330">
      <w:bodyDiv w:val="1"/>
      <w:marLeft w:val="0"/>
      <w:marRight w:val="0"/>
      <w:marTop w:val="0"/>
      <w:marBottom w:val="0"/>
      <w:divBdr>
        <w:top w:val="none" w:sz="0" w:space="0" w:color="auto"/>
        <w:left w:val="none" w:sz="0" w:space="0" w:color="auto"/>
        <w:bottom w:val="none" w:sz="0" w:space="0" w:color="auto"/>
        <w:right w:val="none" w:sz="0" w:space="0" w:color="auto"/>
      </w:divBdr>
    </w:div>
    <w:div w:id="1225333684">
      <w:bodyDiv w:val="1"/>
      <w:marLeft w:val="0"/>
      <w:marRight w:val="0"/>
      <w:marTop w:val="0"/>
      <w:marBottom w:val="0"/>
      <w:divBdr>
        <w:top w:val="none" w:sz="0" w:space="0" w:color="auto"/>
        <w:left w:val="none" w:sz="0" w:space="0" w:color="auto"/>
        <w:bottom w:val="none" w:sz="0" w:space="0" w:color="auto"/>
        <w:right w:val="none" w:sz="0" w:space="0" w:color="auto"/>
      </w:divBdr>
    </w:div>
    <w:div w:id="1452703434">
      <w:bodyDiv w:val="1"/>
      <w:marLeft w:val="0"/>
      <w:marRight w:val="0"/>
      <w:marTop w:val="0"/>
      <w:marBottom w:val="0"/>
      <w:divBdr>
        <w:top w:val="none" w:sz="0" w:space="0" w:color="auto"/>
        <w:left w:val="none" w:sz="0" w:space="0" w:color="auto"/>
        <w:bottom w:val="none" w:sz="0" w:space="0" w:color="auto"/>
        <w:right w:val="none" w:sz="0" w:space="0" w:color="auto"/>
      </w:divBdr>
    </w:div>
    <w:div w:id="174112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leketihun@gmail.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linicalkey.com/dura/browse/bookChapter/3-s2.0-C20120035867" TargetMode="External"/><Relationship Id="rId4" Type="http://schemas.openxmlformats.org/officeDocument/2006/relationships/settings" Target="settings.xml"/><Relationship Id="rId9" Type="http://schemas.openxmlformats.org/officeDocument/2006/relationships/hyperlink" Target="mailto:feleketihun@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5283C-E084-4805-BFA7-22322065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33</Pages>
  <Words>18228</Words>
  <Characters>103904</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wireless</dc:creator>
  <cp:keywords/>
  <dc:description/>
  <cp:lastModifiedBy>wireless</cp:lastModifiedBy>
  <cp:revision>50</cp:revision>
  <cp:lastPrinted>2022-02-12T06:59:00Z</cp:lastPrinted>
  <dcterms:created xsi:type="dcterms:W3CDTF">2021-11-19T03:06:00Z</dcterms:created>
  <dcterms:modified xsi:type="dcterms:W3CDTF">2022-02-17T01:05:00Z</dcterms:modified>
</cp:coreProperties>
</file>